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AFC8D" w14:textId="77777777" w:rsidR="00DE14AA" w:rsidRDefault="00DE14AA" w:rsidP="00DE14AA">
      <w:pPr>
        <w:pStyle w:val="Title"/>
      </w:pPr>
      <w:bookmarkStart w:id="0" w:name="_nsgljt4k7ojg" w:colFirst="0" w:colLast="0"/>
      <w:bookmarkEnd w:id="0"/>
    </w:p>
    <w:p w14:paraId="6E778017" w14:textId="77777777" w:rsidR="00DE14AA" w:rsidRPr="0051457E" w:rsidRDefault="00DE14AA" w:rsidP="00DE14AA"/>
    <w:p w14:paraId="7979EE82" w14:textId="77777777" w:rsidR="00DE14AA" w:rsidRDefault="00DE14AA" w:rsidP="00DE14AA">
      <w:pPr>
        <w:pStyle w:val="Title"/>
      </w:pPr>
      <w:bookmarkStart w:id="1" w:name="_2ufb9esvf39" w:colFirst="0" w:colLast="0"/>
      <w:bookmarkEnd w:id="1"/>
    </w:p>
    <w:p w14:paraId="55BFF0AE" w14:textId="77777777" w:rsidR="00DE14AA" w:rsidRDefault="00DE14AA" w:rsidP="00DE14AA">
      <w:pPr>
        <w:pStyle w:val="Title"/>
      </w:pPr>
      <w:bookmarkStart w:id="2" w:name="_ab6354vahfr1" w:colFirst="0" w:colLast="0"/>
      <w:bookmarkEnd w:id="2"/>
    </w:p>
    <w:p w14:paraId="3F811C00" w14:textId="77777777" w:rsidR="00DE14AA" w:rsidRDefault="00DE14AA" w:rsidP="00DE14AA">
      <w:pPr>
        <w:pStyle w:val="Title"/>
      </w:pPr>
      <w:bookmarkStart w:id="3" w:name="_4nzqloncfct6" w:colFirst="0" w:colLast="0"/>
      <w:bookmarkEnd w:id="3"/>
    </w:p>
    <w:p w14:paraId="571C0F34" w14:textId="77777777" w:rsidR="00DE14AA" w:rsidRDefault="00DE14AA" w:rsidP="00DE14AA">
      <w:pPr>
        <w:pStyle w:val="Title"/>
      </w:pPr>
      <w:bookmarkStart w:id="4" w:name="_ji0vacffxx9m" w:colFirst="0" w:colLast="0"/>
      <w:bookmarkEnd w:id="4"/>
    </w:p>
    <w:p w14:paraId="6A802A9C" w14:textId="54189960" w:rsidR="00DE14AA" w:rsidRPr="008F1E62" w:rsidRDefault="00DE14AA" w:rsidP="00DE14AA">
      <w:pPr>
        <w:pStyle w:val="Title"/>
      </w:pPr>
      <w:bookmarkStart w:id="5" w:name="_gkn6c9fx61dc" w:colFirst="0" w:colLast="0"/>
      <w:bookmarkEnd w:id="5"/>
      <w:r w:rsidRPr="008F1E62">
        <w:t>E.3.</w:t>
      </w:r>
      <w:r>
        <w:t>X</w:t>
      </w:r>
      <w:r w:rsidRPr="008F1E62">
        <w:t xml:space="preserve">. </w:t>
      </w:r>
      <w:r>
        <w:t>–</w:t>
      </w:r>
      <w:r w:rsidRPr="008F1E62">
        <w:t xml:space="preserve"> </w:t>
      </w:r>
      <w:r>
        <w:t xml:space="preserve">Módulo para la </w:t>
      </w:r>
      <w:r w:rsidR="002E3E46">
        <w:t>estimación</w:t>
      </w:r>
      <w:r>
        <w:t xml:space="preserve"> de la generación eléctrica de placas solares.</w:t>
      </w:r>
    </w:p>
    <w:p w14:paraId="51EF9204" w14:textId="77777777" w:rsidR="00DE14AA" w:rsidRDefault="00DE14AA" w:rsidP="00DE14AA">
      <w:pPr>
        <w:pStyle w:val="Title"/>
      </w:pPr>
      <w:r>
        <w:t xml:space="preserve"> </w:t>
      </w:r>
    </w:p>
    <w:p w14:paraId="27D8B08A" w14:textId="76BD0142" w:rsidR="00957386" w:rsidRDefault="00957386" w:rsidP="00957476">
      <w:pPr>
        <w:pStyle w:val="Subtitle"/>
      </w:pPr>
      <w:bookmarkStart w:id="6" w:name="_t53etxeai5y8" w:colFirst="0" w:colLast="0"/>
      <w:bookmarkStart w:id="7" w:name="_l9ko1xca7s88" w:colFirst="0" w:colLast="0"/>
      <w:bookmarkEnd w:id="6"/>
      <w:bookmarkEnd w:id="7"/>
      <w:r>
        <w:rPr>
          <w:iCs/>
          <w:lang w:val="es-ES"/>
        </w:rPr>
        <w:t xml:space="preserve">En este </w:t>
      </w:r>
      <w:r w:rsidR="002E3E46">
        <w:rPr>
          <w:iCs/>
          <w:lang w:val="es-ES"/>
        </w:rPr>
        <w:t>documento</w:t>
      </w:r>
      <w:r>
        <w:rPr>
          <w:iCs/>
          <w:lang w:val="es-ES"/>
        </w:rPr>
        <w:t xml:space="preserve"> se especifica la metodología para </w:t>
      </w:r>
      <w:r w:rsidR="002E3E46">
        <w:rPr>
          <w:iCs/>
          <w:lang w:val="es-ES"/>
        </w:rPr>
        <w:t>estimar</w:t>
      </w:r>
      <w:r>
        <w:rPr>
          <w:iCs/>
          <w:lang w:val="es-ES"/>
        </w:rPr>
        <w:t xml:space="preserve"> la generación eléctrica de un conjunto de placas solares. Para ello, se especifica cómo obtener las distintas variables meteorológicas necesarias dado un proveedor externo, los datos técnicos de las placas para su caracterización, así como</w:t>
      </w:r>
      <w:r w:rsidR="002E3E46">
        <w:rPr>
          <w:iCs/>
          <w:lang w:val="es-ES"/>
        </w:rPr>
        <w:t>,</w:t>
      </w:r>
      <w:r>
        <w:rPr>
          <w:iCs/>
          <w:lang w:val="es-ES"/>
        </w:rPr>
        <w:t xml:space="preserve"> </w:t>
      </w:r>
      <w:r w:rsidR="002E3E46">
        <w:rPr>
          <w:iCs/>
          <w:lang w:val="es-ES"/>
        </w:rPr>
        <w:t>dos metodologías</w:t>
      </w:r>
      <w:r>
        <w:rPr>
          <w:iCs/>
          <w:lang w:val="es-ES"/>
        </w:rPr>
        <w:t xml:space="preserve"> para la predicción de la generación solar</w:t>
      </w:r>
      <w:r w:rsidR="002E3E46">
        <w:rPr>
          <w:iCs/>
          <w:lang w:val="es-ES"/>
        </w:rPr>
        <w:t xml:space="preserve"> en función de los datos técnicos disponibles</w:t>
      </w:r>
      <w:r>
        <w:rPr>
          <w:iCs/>
          <w:lang w:val="es-ES"/>
        </w:rPr>
        <w:t xml:space="preserve">.  </w:t>
      </w:r>
    </w:p>
    <w:p w14:paraId="0F77BD5A" w14:textId="77777777" w:rsidR="00DE14AA" w:rsidRDefault="00DE14AA" w:rsidP="00DE14AA">
      <w:pPr>
        <w:pStyle w:val="Subtitle"/>
      </w:pPr>
    </w:p>
    <w:p w14:paraId="7FA7EC59" w14:textId="77777777" w:rsidR="00DE14AA" w:rsidRDefault="00DE14AA" w:rsidP="00DE14AA"/>
    <w:p w14:paraId="68231D8C" w14:textId="77777777" w:rsidR="00DE14AA" w:rsidRDefault="00DE14AA" w:rsidP="00DE14AA"/>
    <w:p w14:paraId="26317095" w14:textId="77777777" w:rsidR="00DE14AA" w:rsidRDefault="00DE14AA" w:rsidP="00DE14AA"/>
    <w:p w14:paraId="51B8CD1C" w14:textId="77777777" w:rsidR="00DE14AA" w:rsidRDefault="00DE14AA" w:rsidP="00DE14AA"/>
    <w:p w14:paraId="39A181DD" w14:textId="77777777" w:rsidR="00DE14AA" w:rsidRDefault="00DE14AA" w:rsidP="00DE14AA"/>
    <w:p w14:paraId="03FFDB33" w14:textId="77777777" w:rsidR="00DE14AA" w:rsidRDefault="00DE14AA" w:rsidP="00DE14AA"/>
    <w:p w14:paraId="0988D3D3" w14:textId="77777777" w:rsidR="00DE14AA" w:rsidRDefault="00DE14AA" w:rsidP="00DE14AA"/>
    <w:p w14:paraId="61330424" w14:textId="77777777" w:rsidR="00DE14AA" w:rsidRDefault="00DE14AA" w:rsidP="00DE14AA"/>
    <w:p w14:paraId="7D32C5A5" w14:textId="77777777" w:rsidR="00DE14AA" w:rsidRDefault="00DE14AA" w:rsidP="00DE14AA"/>
    <w:p w14:paraId="1FD552B7" w14:textId="77777777" w:rsidR="00DE14AA" w:rsidRDefault="00DE14AA" w:rsidP="00DE14AA"/>
    <w:p w14:paraId="55D2EF0D" w14:textId="77777777" w:rsidR="00DE14AA" w:rsidRDefault="00DE14AA" w:rsidP="00DE14AA"/>
    <w:p w14:paraId="1829A4E2" w14:textId="77777777" w:rsidR="00DE14AA" w:rsidRDefault="00DE14AA" w:rsidP="00DE14AA"/>
    <w:p w14:paraId="10A73FCE" w14:textId="77777777" w:rsidR="00DE14AA" w:rsidRDefault="00DE14AA" w:rsidP="00DE14AA"/>
    <w:tbl>
      <w:tblPr>
        <w:tblW w:w="978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45"/>
        <w:gridCol w:w="2445"/>
        <w:gridCol w:w="1935"/>
        <w:gridCol w:w="2955"/>
      </w:tblGrid>
      <w:tr w:rsidR="00DE14AA" w14:paraId="10605DAB" w14:textId="77777777" w:rsidTr="206EEDDF">
        <w:tc>
          <w:tcPr>
            <w:tcW w:w="2445" w:type="dxa"/>
            <w:shd w:val="clear" w:color="auto" w:fill="auto"/>
            <w:tcMar>
              <w:top w:w="100" w:type="dxa"/>
              <w:left w:w="100" w:type="dxa"/>
              <w:bottom w:w="100" w:type="dxa"/>
              <w:right w:w="100" w:type="dxa"/>
            </w:tcMar>
          </w:tcPr>
          <w:p w14:paraId="7B47832C" w14:textId="77777777"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b/>
                <w:color w:val="10446B"/>
                <w:sz w:val="28"/>
                <w:szCs w:val="28"/>
              </w:rPr>
            </w:pPr>
            <w:r>
              <w:rPr>
                <w:rFonts w:ascii="Montserrat" w:eastAsia="Montserrat" w:hAnsi="Montserrat" w:cs="Montserrat"/>
                <w:b/>
                <w:color w:val="10446B"/>
                <w:sz w:val="28"/>
                <w:szCs w:val="28"/>
              </w:rPr>
              <w:t>Proyecto</w:t>
            </w:r>
          </w:p>
        </w:tc>
        <w:tc>
          <w:tcPr>
            <w:tcW w:w="2445" w:type="dxa"/>
            <w:shd w:val="clear" w:color="auto" w:fill="auto"/>
            <w:tcMar>
              <w:top w:w="100" w:type="dxa"/>
              <w:left w:w="100" w:type="dxa"/>
              <w:bottom w:w="100" w:type="dxa"/>
              <w:right w:w="100" w:type="dxa"/>
            </w:tcMar>
          </w:tcPr>
          <w:p w14:paraId="018017D0" w14:textId="77777777" w:rsidR="00DE14AA" w:rsidRDefault="00DE14AA" w:rsidP="206EEDDF">
            <w:pPr>
              <w:widowControl w:val="0"/>
              <w:pBdr>
                <w:top w:val="nil"/>
                <w:left w:val="nil"/>
                <w:bottom w:val="nil"/>
                <w:right w:val="nil"/>
                <w:between w:val="nil"/>
              </w:pBdr>
              <w:spacing w:line="240" w:lineRule="auto"/>
              <w:ind w:right="0"/>
              <w:jc w:val="left"/>
              <w:rPr>
                <w:rFonts w:ascii="Montserrat" w:eastAsia="Montserrat" w:hAnsi="Montserrat" w:cs="Montserrat"/>
                <w:color w:val="10446B"/>
                <w:sz w:val="28"/>
                <w:szCs w:val="28"/>
                <w:lang w:val="es-ES"/>
              </w:rPr>
            </w:pPr>
            <w:proofErr w:type="spellStart"/>
            <w:r w:rsidRPr="206EEDDF">
              <w:rPr>
                <w:rFonts w:ascii="Montserrat" w:eastAsia="Montserrat" w:hAnsi="Montserrat" w:cs="Montserrat"/>
                <w:color w:val="10446B"/>
                <w:sz w:val="28"/>
                <w:szCs w:val="28"/>
                <w:lang w:val="es-ES"/>
              </w:rPr>
              <w:t>Medeva</w:t>
            </w:r>
            <w:proofErr w:type="spellEnd"/>
          </w:p>
        </w:tc>
        <w:tc>
          <w:tcPr>
            <w:tcW w:w="1935" w:type="dxa"/>
            <w:shd w:val="clear" w:color="auto" w:fill="auto"/>
            <w:tcMar>
              <w:top w:w="100" w:type="dxa"/>
              <w:left w:w="100" w:type="dxa"/>
              <w:bottom w:w="100" w:type="dxa"/>
              <w:right w:w="100" w:type="dxa"/>
            </w:tcMar>
          </w:tcPr>
          <w:p w14:paraId="2A1E3E89" w14:textId="77777777"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b/>
                <w:color w:val="10446B"/>
                <w:sz w:val="28"/>
                <w:szCs w:val="28"/>
              </w:rPr>
            </w:pPr>
            <w:r>
              <w:rPr>
                <w:rFonts w:ascii="Montserrat" w:eastAsia="Montserrat" w:hAnsi="Montserrat" w:cs="Montserrat"/>
                <w:b/>
                <w:color w:val="10446B"/>
                <w:sz w:val="28"/>
                <w:szCs w:val="28"/>
              </w:rPr>
              <w:t>Expediente</w:t>
            </w:r>
          </w:p>
        </w:tc>
        <w:tc>
          <w:tcPr>
            <w:tcW w:w="2955" w:type="dxa"/>
            <w:shd w:val="clear" w:color="auto" w:fill="auto"/>
            <w:tcMar>
              <w:top w:w="100" w:type="dxa"/>
              <w:left w:w="100" w:type="dxa"/>
              <w:bottom w:w="100" w:type="dxa"/>
              <w:right w:w="100" w:type="dxa"/>
            </w:tcMar>
          </w:tcPr>
          <w:p w14:paraId="6551DB8B" w14:textId="77777777"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color w:val="10446B"/>
                <w:sz w:val="20"/>
                <w:szCs w:val="20"/>
              </w:rPr>
            </w:pPr>
            <w:r>
              <w:rPr>
                <w:rFonts w:ascii="Montserrat" w:eastAsia="Montserrat" w:hAnsi="Montserrat" w:cs="Montserrat"/>
                <w:color w:val="10446B"/>
                <w:sz w:val="20"/>
                <w:szCs w:val="20"/>
              </w:rPr>
              <w:t>EXP0146459-MIP 20211036</w:t>
            </w:r>
          </w:p>
        </w:tc>
      </w:tr>
      <w:tr w:rsidR="00DE14AA" w14:paraId="742002B7" w14:textId="77777777" w:rsidTr="206EEDDF">
        <w:trPr>
          <w:trHeight w:val="480"/>
        </w:trPr>
        <w:tc>
          <w:tcPr>
            <w:tcW w:w="2445" w:type="dxa"/>
            <w:shd w:val="clear" w:color="auto" w:fill="auto"/>
            <w:tcMar>
              <w:top w:w="100" w:type="dxa"/>
              <w:left w:w="100" w:type="dxa"/>
              <w:bottom w:w="100" w:type="dxa"/>
              <w:right w:w="100" w:type="dxa"/>
            </w:tcMar>
          </w:tcPr>
          <w:p w14:paraId="5BF63625" w14:textId="77777777"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b/>
                <w:color w:val="10446B"/>
                <w:sz w:val="28"/>
                <w:szCs w:val="28"/>
              </w:rPr>
            </w:pPr>
            <w:r>
              <w:rPr>
                <w:rFonts w:ascii="Montserrat" w:eastAsia="Montserrat" w:hAnsi="Montserrat" w:cs="Montserrat"/>
                <w:b/>
                <w:color w:val="10446B"/>
                <w:sz w:val="28"/>
                <w:szCs w:val="28"/>
              </w:rPr>
              <w:t>Nombre</w:t>
            </w:r>
          </w:p>
        </w:tc>
        <w:tc>
          <w:tcPr>
            <w:tcW w:w="7335" w:type="dxa"/>
            <w:gridSpan w:val="3"/>
            <w:shd w:val="clear" w:color="auto" w:fill="auto"/>
            <w:tcMar>
              <w:top w:w="100" w:type="dxa"/>
              <w:left w:w="100" w:type="dxa"/>
              <w:bottom w:w="100" w:type="dxa"/>
              <w:right w:w="100" w:type="dxa"/>
            </w:tcMar>
          </w:tcPr>
          <w:p w14:paraId="0F881F28" w14:textId="45569353"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color w:val="10446B"/>
                <w:sz w:val="28"/>
                <w:szCs w:val="28"/>
              </w:rPr>
            </w:pPr>
            <w:r w:rsidRPr="008455A0">
              <w:t xml:space="preserve">Módulo para la </w:t>
            </w:r>
            <w:r w:rsidR="002E3E46">
              <w:t>estimación</w:t>
            </w:r>
            <w:r w:rsidRPr="008455A0">
              <w:t xml:space="preserve"> de la generación eléctrica de placas solares</w:t>
            </w:r>
          </w:p>
        </w:tc>
      </w:tr>
      <w:tr w:rsidR="00DE14AA" w14:paraId="766CC99D" w14:textId="77777777" w:rsidTr="206EEDDF">
        <w:trPr>
          <w:trHeight w:val="596"/>
        </w:trPr>
        <w:tc>
          <w:tcPr>
            <w:tcW w:w="2445" w:type="dxa"/>
            <w:shd w:val="clear" w:color="auto" w:fill="auto"/>
            <w:tcMar>
              <w:top w:w="100" w:type="dxa"/>
              <w:left w:w="100" w:type="dxa"/>
              <w:bottom w:w="100" w:type="dxa"/>
              <w:right w:w="100" w:type="dxa"/>
            </w:tcMar>
          </w:tcPr>
          <w:p w14:paraId="0B1527BC" w14:textId="77777777"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b/>
                <w:color w:val="10446B"/>
                <w:sz w:val="28"/>
                <w:szCs w:val="28"/>
              </w:rPr>
            </w:pPr>
            <w:r>
              <w:rPr>
                <w:rFonts w:ascii="Montserrat" w:eastAsia="Montserrat" w:hAnsi="Montserrat" w:cs="Montserrat"/>
                <w:b/>
                <w:color w:val="10446B"/>
                <w:sz w:val="28"/>
                <w:szCs w:val="28"/>
              </w:rPr>
              <w:t>Autores</w:t>
            </w:r>
          </w:p>
        </w:tc>
        <w:tc>
          <w:tcPr>
            <w:tcW w:w="7335" w:type="dxa"/>
            <w:gridSpan w:val="3"/>
            <w:shd w:val="clear" w:color="auto" w:fill="auto"/>
            <w:tcMar>
              <w:top w:w="100" w:type="dxa"/>
              <w:left w:w="100" w:type="dxa"/>
              <w:bottom w:w="100" w:type="dxa"/>
              <w:right w:w="100" w:type="dxa"/>
            </w:tcMar>
          </w:tcPr>
          <w:p w14:paraId="45A21783" w14:textId="379B7E23" w:rsidR="00DE14AA" w:rsidRDefault="00DE14AA" w:rsidP="0016128D">
            <w:pPr>
              <w:widowControl w:val="0"/>
              <w:pBdr>
                <w:top w:val="nil"/>
                <w:left w:val="nil"/>
                <w:bottom w:val="nil"/>
                <w:right w:val="nil"/>
                <w:between w:val="nil"/>
              </w:pBdr>
              <w:spacing w:line="240" w:lineRule="auto"/>
              <w:ind w:right="0"/>
              <w:jc w:val="left"/>
              <w:rPr>
                <w:rFonts w:ascii="Montserrat" w:eastAsia="Montserrat" w:hAnsi="Montserrat" w:cs="Montserrat"/>
                <w:color w:val="10446B"/>
                <w:sz w:val="28"/>
                <w:szCs w:val="28"/>
              </w:rPr>
            </w:pPr>
            <w:r>
              <w:rPr>
                <w:rFonts w:ascii="Montserrat" w:eastAsia="Montserrat" w:hAnsi="Montserrat" w:cs="Montserrat"/>
                <w:color w:val="10446B"/>
                <w:sz w:val="28"/>
                <w:szCs w:val="28"/>
              </w:rPr>
              <w:t xml:space="preserve">Ferran </w:t>
            </w:r>
            <w:proofErr w:type="spellStart"/>
            <w:r>
              <w:rPr>
                <w:rFonts w:ascii="Montserrat" w:eastAsia="Montserrat" w:hAnsi="Montserrat" w:cs="Montserrat"/>
                <w:color w:val="10446B"/>
                <w:sz w:val="28"/>
                <w:szCs w:val="28"/>
              </w:rPr>
              <w:t>Pinsach</w:t>
            </w:r>
            <w:proofErr w:type="spellEnd"/>
            <w:r>
              <w:rPr>
                <w:rFonts w:ascii="Montserrat" w:eastAsia="Montserrat" w:hAnsi="Montserrat" w:cs="Montserrat"/>
                <w:color w:val="10446B"/>
                <w:sz w:val="28"/>
                <w:szCs w:val="28"/>
              </w:rPr>
              <w:t xml:space="preserve"> (IREC), Lucía Igualada (IREC)</w:t>
            </w:r>
          </w:p>
        </w:tc>
      </w:tr>
      <w:tr w:rsidR="00DE14AA" w14:paraId="4158E00B" w14:textId="77777777" w:rsidTr="206EEDDF">
        <w:trPr>
          <w:trHeight w:val="596"/>
        </w:trPr>
        <w:tc>
          <w:tcPr>
            <w:tcW w:w="2445" w:type="dxa"/>
            <w:shd w:val="clear" w:color="auto" w:fill="auto"/>
            <w:tcMar>
              <w:top w:w="100" w:type="dxa"/>
              <w:left w:w="100" w:type="dxa"/>
              <w:bottom w:w="100" w:type="dxa"/>
              <w:right w:w="100" w:type="dxa"/>
            </w:tcMar>
          </w:tcPr>
          <w:p w14:paraId="467F81BF" w14:textId="77777777" w:rsidR="00DE14AA" w:rsidRDefault="00DE14AA" w:rsidP="00AC17BC">
            <w:pPr>
              <w:widowControl w:val="0"/>
              <w:pBdr>
                <w:top w:val="nil"/>
                <w:left w:val="nil"/>
                <w:bottom w:val="nil"/>
                <w:right w:val="nil"/>
                <w:between w:val="nil"/>
              </w:pBdr>
              <w:spacing w:line="240" w:lineRule="auto"/>
              <w:ind w:right="0"/>
              <w:jc w:val="left"/>
              <w:rPr>
                <w:rFonts w:ascii="Montserrat" w:eastAsia="Montserrat" w:hAnsi="Montserrat" w:cs="Montserrat"/>
                <w:b/>
                <w:color w:val="10446B"/>
                <w:sz w:val="28"/>
                <w:szCs w:val="28"/>
              </w:rPr>
            </w:pPr>
            <w:r>
              <w:rPr>
                <w:rFonts w:ascii="Montserrat" w:eastAsia="Montserrat" w:hAnsi="Montserrat" w:cs="Montserrat"/>
                <w:b/>
                <w:color w:val="10446B"/>
                <w:sz w:val="28"/>
                <w:szCs w:val="28"/>
              </w:rPr>
              <w:t>Versión</w:t>
            </w:r>
          </w:p>
        </w:tc>
        <w:tc>
          <w:tcPr>
            <w:tcW w:w="2445" w:type="dxa"/>
            <w:shd w:val="clear" w:color="auto" w:fill="auto"/>
            <w:tcMar>
              <w:top w:w="100" w:type="dxa"/>
              <w:left w:w="100" w:type="dxa"/>
              <w:bottom w:w="100" w:type="dxa"/>
              <w:right w:w="100" w:type="dxa"/>
            </w:tcMar>
          </w:tcPr>
          <w:p w14:paraId="24A16404" w14:textId="458DE4D4" w:rsidR="00DE14AA" w:rsidRDefault="0016128D" w:rsidP="00AC17BC">
            <w:pPr>
              <w:widowControl w:val="0"/>
              <w:spacing w:line="240" w:lineRule="auto"/>
              <w:ind w:right="0"/>
              <w:jc w:val="left"/>
              <w:rPr>
                <w:rFonts w:ascii="Montserrat" w:eastAsia="Montserrat" w:hAnsi="Montserrat" w:cs="Montserrat"/>
                <w:color w:val="10446B"/>
                <w:sz w:val="28"/>
                <w:szCs w:val="28"/>
              </w:rPr>
            </w:pPr>
            <w:r>
              <w:rPr>
                <w:rFonts w:ascii="Montserrat" w:eastAsia="Montserrat" w:hAnsi="Montserrat" w:cs="Montserrat"/>
                <w:color w:val="10446B"/>
                <w:sz w:val="28"/>
                <w:szCs w:val="28"/>
              </w:rPr>
              <w:t>2</w:t>
            </w:r>
            <w:r w:rsidR="00DE14AA">
              <w:rPr>
                <w:rFonts w:ascii="Montserrat" w:eastAsia="Montserrat" w:hAnsi="Montserrat" w:cs="Montserrat"/>
                <w:color w:val="10446B"/>
                <w:sz w:val="28"/>
                <w:szCs w:val="28"/>
              </w:rPr>
              <w:t>.0</w:t>
            </w:r>
          </w:p>
        </w:tc>
        <w:tc>
          <w:tcPr>
            <w:tcW w:w="1935" w:type="dxa"/>
            <w:shd w:val="clear" w:color="auto" w:fill="auto"/>
            <w:tcMar>
              <w:top w:w="100" w:type="dxa"/>
              <w:left w:w="100" w:type="dxa"/>
              <w:bottom w:w="100" w:type="dxa"/>
              <w:right w:w="100" w:type="dxa"/>
            </w:tcMar>
          </w:tcPr>
          <w:p w14:paraId="5E86A8F2" w14:textId="77777777" w:rsidR="00DE14AA" w:rsidRDefault="00DE14AA" w:rsidP="00AC17BC">
            <w:pPr>
              <w:widowControl w:val="0"/>
              <w:spacing w:line="240" w:lineRule="auto"/>
              <w:ind w:right="0"/>
              <w:jc w:val="left"/>
              <w:rPr>
                <w:rFonts w:ascii="Montserrat" w:eastAsia="Montserrat" w:hAnsi="Montserrat" w:cs="Montserrat"/>
                <w:b/>
                <w:color w:val="10446B"/>
                <w:sz w:val="28"/>
                <w:szCs w:val="28"/>
              </w:rPr>
            </w:pPr>
            <w:r>
              <w:rPr>
                <w:rFonts w:ascii="Montserrat" w:eastAsia="Montserrat" w:hAnsi="Montserrat" w:cs="Montserrat"/>
                <w:b/>
                <w:color w:val="10446B"/>
                <w:sz w:val="28"/>
                <w:szCs w:val="28"/>
              </w:rPr>
              <w:t>Fecha</w:t>
            </w:r>
          </w:p>
        </w:tc>
        <w:tc>
          <w:tcPr>
            <w:tcW w:w="2955" w:type="dxa"/>
            <w:shd w:val="clear" w:color="auto" w:fill="auto"/>
            <w:tcMar>
              <w:top w:w="100" w:type="dxa"/>
              <w:left w:w="100" w:type="dxa"/>
              <w:bottom w:w="100" w:type="dxa"/>
              <w:right w:w="100" w:type="dxa"/>
            </w:tcMar>
          </w:tcPr>
          <w:p w14:paraId="6F0C2E4B" w14:textId="2A423467" w:rsidR="00DE14AA" w:rsidRDefault="0016128D" w:rsidP="0016128D">
            <w:pPr>
              <w:widowControl w:val="0"/>
              <w:spacing w:line="240" w:lineRule="auto"/>
              <w:ind w:right="0"/>
              <w:jc w:val="right"/>
              <w:rPr>
                <w:rFonts w:ascii="Montserrat" w:eastAsia="Montserrat" w:hAnsi="Montserrat" w:cs="Montserrat"/>
                <w:color w:val="10446B"/>
                <w:sz w:val="24"/>
                <w:szCs w:val="24"/>
              </w:rPr>
            </w:pPr>
            <w:r>
              <w:rPr>
                <w:rFonts w:ascii="Montserrat" w:eastAsia="Montserrat" w:hAnsi="Montserrat" w:cs="Montserrat"/>
                <w:color w:val="10446B"/>
                <w:sz w:val="24"/>
                <w:szCs w:val="24"/>
              </w:rPr>
              <w:t>27</w:t>
            </w:r>
            <w:r w:rsidR="00DE14AA">
              <w:rPr>
                <w:rFonts w:ascii="Montserrat" w:eastAsia="Montserrat" w:hAnsi="Montserrat" w:cs="Montserrat"/>
                <w:color w:val="10446B"/>
                <w:sz w:val="24"/>
                <w:szCs w:val="24"/>
              </w:rPr>
              <w:t>/</w:t>
            </w:r>
            <w:r>
              <w:rPr>
                <w:rFonts w:ascii="Montserrat" w:eastAsia="Montserrat" w:hAnsi="Montserrat" w:cs="Montserrat"/>
                <w:color w:val="10446B"/>
                <w:sz w:val="24"/>
                <w:szCs w:val="24"/>
              </w:rPr>
              <w:t>10</w:t>
            </w:r>
            <w:r w:rsidR="00DE14AA">
              <w:rPr>
                <w:rFonts w:ascii="Montserrat" w:eastAsia="Montserrat" w:hAnsi="Montserrat" w:cs="Montserrat"/>
                <w:color w:val="10446B"/>
                <w:sz w:val="24"/>
                <w:szCs w:val="24"/>
              </w:rPr>
              <w:t>/2022</w:t>
            </w:r>
          </w:p>
        </w:tc>
      </w:tr>
    </w:tbl>
    <w:p w14:paraId="0997D5F3" w14:textId="77777777" w:rsidR="00DE14AA" w:rsidRDefault="00DE14AA" w:rsidP="00DE14AA">
      <w:pPr>
        <w:pStyle w:val="Subtitle"/>
      </w:pPr>
      <w:bookmarkStart w:id="8" w:name="_vsl7fzrj4oh7" w:colFirst="0" w:colLast="0"/>
      <w:bookmarkEnd w:id="8"/>
      <w:r>
        <w:br w:type="page"/>
      </w:r>
    </w:p>
    <w:p w14:paraId="20F7777D" w14:textId="77777777" w:rsidR="00DE14AA" w:rsidRDefault="00DE14AA" w:rsidP="00DE14AA">
      <w:pPr>
        <w:pStyle w:val="Subtitle"/>
      </w:pPr>
      <w:bookmarkStart w:id="9" w:name="_dbfk97tu25le" w:colFirst="0" w:colLast="0"/>
      <w:bookmarkEnd w:id="9"/>
    </w:p>
    <w:sdt>
      <w:sdtPr>
        <w:rPr>
          <w:rFonts w:ascii="Open Sans Light" w:eastAsia="Open Sans Light" w:hAnsi="Open Sans Light" w:cs="Open Sans Light"/>
          <w:color w:val="auto"/>
          <w:sz w:val="22"/>
          <w:szCs w:val="22"/>
          <w:lang w:val="es-ES" w:eastAsia="es-ES"/>
        </w:rPr>
        <w:id w:val="1991129661"/>
        <w:docPartObj>
          <w:docPartGallery w:val="Table of Contents"/>
          <w:docPartUnique/>
        </w:docPartObj>
      </w:sdtPr>
      <w:sdtEndPr>
        <w:rPr>
          <w:b/>
          <w:bCs/>
        </w:rPr>
      </w:sdtEndPr>
      <w:sdtContent>
        <w:p w14:paraId="50AFB054" w14:textId="77777777" w:rsidR="00DE14AA" w:rsidRDefault="00DE14AA" w:rsidP="00DE14AA">
          <w:pPr>
            <w:pStyle w:val="TOCHeading"/>
          </w:pPr>
          <w:r>
            <w:rPr>
              <w:lang w:val="es-ES"/>
            </w:rPr>
            <w:t>Contenido</w:t>
          </w:r>
        </w:p>
        <w:p w14:paraId="2F43CD97" w14:textId="61477779" w:rsidR="00D00827" w:rsidRDefault="00DE14AA">
          <w:pPr>
            <w:pStyle w:val="TOC1"/>
            <w:tabs>
              <w:tab w:val="left" w:pos="440"/>
              <w:tab w:val="right" w:leader="dot" w:pos="10192"/>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117843046" w:history="1">
            <w:r w:rsidR="00D00827" w:rsidRPr="00C31489">
              <w:rPr>
                <w:rStyle w:val="Hyperlink"/>
                <w:noProof/>
                <w:lang w:val="es-ES"/>
              </w:rPr>
              <w:t>1.</w:t>
            </w:r>
            <w:r w:rsidR="00D00827">
              <w:rPr>
                <w:rFonts w:asciiTheme="minorHAnsi" w:eastAsiaTheme="minorEastAsia" w:hAnsiTheme="minorHAnsi" w:cstheme="minorBidi"/>
                <w:noProof/>
                <w:lang w:val="es-ES"/>
              </w:rPr>
              <w:tab/>
            </w:r>
            <w:r w:rsidR="00D00827" w:rsidRPr="00C31489">
              <w:rPr>
                <w:rStyle w:val="Hyperlink"/>
                <w:noProof/>
                <w:lang w:val="es-ES"/>
              </w:rPr>
              <w:t>Introducción a la implementación</w:t>
            </w:r>
            <w:r w:rsidR="00D00827">
              <w:rPr>
                <w:noProof/>
                <w:webHidden/>
              </w:rPr>
              <w:tab/>
            </w:r>
            <w:r w:rsidR="00D00827">
              <w:rPr>
                <w:noProof/>
                <w:webHidden/>
              </w:rPr>
              <w:fldChar w:fldCharType="begin"/>
            </w:r>
            <w:r w:rsidR="00D00827">
              <w:rPr>
                <w:noProof/>
                <w:webHidden/>
              </w:rPr>
              <w:instrText xml:space="preserve"> PAGEREF _Toc117843046 \h </w:instrText>
            </w:r>
            <w:r w:rsidR="00D00827">
              <w:rPr>
                <w:noProof/>
                <w:webHidden/>
              </w:rPr>
            </w:r>
            <w:r w:rsidR="00D00827">
              <w:rPr>
                <w:noProof/>
                <w:webHidden/>
              </w:rPr>
              <w:fldChar w:fldCharType="separate"/>
            </w:r>
            <w:r w:rsidR="00D00827">
              <w:rPr>
                <w:noProof/>
                <w:webHidden/>
              </w:rPr>
              <w:t>4</w:t>
            </w:r>
            <w:r w:rsidR="00D00827">
              <w:rPr>
                <w:noProof/>
                <w:webHidden/>
              </w:rPr>
              <w:fldChar w:fldCharType="end"/>
            </w:r>
          </w:hyperlink>
        </w:p>
        <w:p w14:paraId="5732F3D8" w14:textId="6AB83448" w:rsidR="00D00827" w:rsidRDefault="00000000">
          <w:pPr>
            <w:pStyle w:val="TOC1"/>
            <w:tabs>
              <w:tab w:val="left" w:pos="440"/>
              <w:tab w:val="right" w:leader="dot" w:pos="10192"/>
            </w:tabs>
            <w:rPr>
              <w:rFonts w:asciiTheme="minorHAnsi" w:eastAsiaTheme="minorEastAsia" w:hAnsiTheme="minorHAnsi" w:cstheme="minorBidi"/>
              <w:noProof/>
              <w:lang w:val="es-ES"/>
            </w:rPr>
          </w:pPr>
          <w:hyperlink w:anchor="_Toc117843047" w:history="1">
            <w:r w:rsidR="00D00827" w:rsidRPr="00C31489">
              <w:rPr>
                <w:rStyle w:val="Hyperlink"/>
                <w:noProof/>
                <w:lang w:val="es-ES"/>
              </w:rPr>
              <w:t>2.</w:t>
            </w:r>
            <w:r w:rsidR="00D00827">
              <w:rPr>
                <w:rFonts w:asciiTheme="minorHAnsi" w:eastAsiaTheme="minorEastAsia" w:hAnsiTheme="minorHAnsi" w:cstheme="minorBidi"/>
                <w:noProof/>
                <w:lang w:val="es-ES"/>
              </w:rPr>
              <w:tab/>
            </w:r>
            <w:r w:rsidR="00D00827" w:rsidRPr="00C31489">
              <w:rPr>
                <w:rStyle w:val="Hyperlink"/>
                <w:noProof/>
                <w:lang w:val="es-ES"/>
              </w:rPr>
              <w:t>Implementación de la API del servicio WeatherBit</w:t>
            </w:r>
            <w:r w:rsidR="00D00827">
              <w:rPr>
                <w:noProof/>
                <w:webHidden/>
              </w:rPr>
              <w:tab/>
            </w:r>
            <w:r w:rsidR="00D00827">
              <w:rPr>
                <w:noProof/>
                <w:webHidden/>
              </w:rPr>
              <w:fldChar w:fldCharType="begin"/>
            </w:r>
            <w:r w:rsidR="00D00827">
              <w:rPr>
                <w:noProof/>
                <w:webHidden/>
              </w:rPr>
              <w:instrText xml:space="preserve"> PAGEREF _Toc117843047 \h </w:instrText>
            </w:r>
            <w:r w:rsidR="00D00827">
              <w:rPr>
                <w:noProof/>
                <w:webHidden/>
              </w:rPr>
            </w:r>
            <w:r w:rsidR="00D00827">
              <w:rPr>
                <w:noProof/>
                <w:webHidden/>
              </w:rPr>
              <w:fldChar w:fldCharType="separate"/>
            </w:r>
            <w:r w:rsidR="00D00827">
              <w:rPr>
                <w:noProof/>
                <w:webHidden/>
              </w:rPr>
              <w:t>4</w:t>
            </w:r>
            <w:r w:rsidR="00D00827">
              <w:rPr>
                <w:noProof/>
                <w:webHidden/>
              </w:rPr>
              <w:fldChar w:fldCharType="end"/>
            </w:r>
          </w:hyperlink>
        </w:p>
        <w:p w14:paraId="58C18513" w14:textId="16A689AD" w:rsidR="00D00827" w:rsidRDefault="00000000">
          <w:pPr>
            <w:pStyle w:val="TOC2"/>
            <w:tabs>
              <w:tab w:val="left" w:pos="880"/>
              <w:tab w:val="right" w:leader="dot" w:pos="10192"/>
            </w:tabs>
            <w:rPr>
              <w:rFonts w:asciiTheme="minorHAnsi" w:eastAsiaTheme="minorEastAsia" w:hAnsiTheme="minorHAnsi" w:cstheme="minorBidi"/>
              <w:noProof/>
              <w:lang w:val="es-ES"/>
            </w:rPr>
          </w:pPr>
          <w:hyperlink w:anchor="_Toc117843048" w:history="1">
            <w:r w:rsidR="00D00827" w:rsidRPr="00C31489">
              <w:rPr>
                <w:rStyle w:val="Hyperlink"/>
                <w:noProof/>
                <w:lang w:val="es-ES"/>
              </w:rPr>
              <w:t>2.1</w:t>
            </w:r>
            <w:r w:rsidR="00D00827">
              <w:rPr>
                <w:rFonts w:asciiTheme="minorHAnsi" w:eastAsiaTheme="minorEastAsia" w:hAnsiTheme="minorHAnsi" w:cstheme="minorBidi"/>
                <w:noProof/>
                <w:lang w:val="es-ES"/>
              </w:rPr>
              <w:tab/>
            </w:r>
            <w:r w:rsidR="00D00827" w:rsidRPr="00C31489">
              <w:rPr>
                <w:rStyle w:val="Hyperlink"/>
                <w:noProof/>
                <w:lang w:val="es-ES"/>
              </w:rPr>
              <w:t>Definición de los parámetros de configuración</w:t>
            </w:r>
            <w:r w:rsidR="00D00827">
              <w:rPr>
                <w:noProof/>
                <w:webHidden/>
              </w:rPr>
              <w:tab/>
            </w:r>
            <w:r w:rsidR="00D00827">
              <w:rPr>
                <w:noProof/>
                <w:webHidden/>
              </w:rPr>
              <w:fldChar w:fldCharType="begin"/>
            </w:r>
            <w:r w:rsidR="00D00827">
              <w:rPr>
                <w:noProof/>
                <w:webHidden/>
              </w:rPr>
              <w:instrText xml:space="preserve"> PAGEREF _Toc117843048 \h </w:instrText>
            </w:r>
            <w:r w:rsidR="00D00827">
              <w:rPr>
                <w:noProof/>
                <w:webHidden/>
              </w:rPr>
            </w:r>
            <w:r w:rsidR="00D00827">
              <w:rPr>
                <w:noProof/>
                <w:webHidden/>
              </w:rPr>
              <w:fldChar w:fldCharType="separate"/>
            </w:r>
            <w:r w:rsidR="00D00827">
              <w:rPr>
                <w:noProof/>
                <w:webHidden/>
              </w:rPr>
              <w:t>6</w:t>
            </w:r>
            <w:r w:rsidR="00D00827">
              <w:rPr>
                <w:noProof/>
                <w:webHidden/>
              </w:rPr>
              <w:fldChar w:fldCharType="end"/>
            </w:r>
          </w:hyperlink>
        </w:p>
        <w:p w14:paraId="131B216B" w14:textId="596F9E4D" w:rsidR="00D00827" w:rsidRDefault="00000000">
          <w:pPr>
            <w:pStyle w:val="TOC2"/>
            <w:tabs>
              <w:tab w:val="left" w:pos="880"/>
              <w:tab w:val="right" w:leader="dot" w:pos="10192"/>
            </w:tabs>
            <w:rPr>
              <w:rFonts w:asciiTheme="minorHAnsi" w:eastAsiaTheme="minorEastAsia" w:hAnsiTheme="minorHAnsi" w:cstheme="minorBidi"/>
              <w:noProof/>
              <w:lang w:val="es-ES"/>
            </w:rPr>
          </w:pPr>
          <w:hyperlink w:anchor="_Toc117843049" w:history="1">
            <w:r w:rsidR="00D00827" w:rsidRPr="00C31489">
              <w:rPr>
                <w:rStyle w:val="Hyperlink"/>
                <w:noProof/>
                <w:lang w:val="es-ES"/>
              </w:rPr>
              <w:t>2.2</w:t>
            </w:r>
            <w:r w:rsidR="00D00827">
              <w:rPr>
                <w:rFonts w:asciiTheme="minorHAnsi" w:eastAsiaTheme="minorEastAsia" w:hAnsiTheme="minorHAnsi" w:cstheme="minorBidi"/>
                <w:noProof/>
                <w:lang w:val="es-ES"/>
              </w:rPr>
              <w:tab/>
            </w:r>
            <w:r w:rsidR="00D00827" w:rsidRPr="00C31489">
              <w:rPr>
                <w:rStyle w:val="Hyperlink"/>
                <w:noProof/>
                <w:lang w:val="es-ES"/>
              </w:rPr>
              <w:t>Petición de datos</w:t>
            </w:r>
            <w:r w:rsidR="00D00827">
              <w:rPr>
                <w:noProof/>
                <w:webHidden/>
              </w:rPr>
              <w:tab/>
            </w:r>
            <w:r w:rsidR="00D00827">
              <w:rPr>
                <w:noProof/>
                <w:webHidden/>
              </w:rPr>
              <w:fldChar w:fldCharType="begin"/>
            </w:r>
            <w:r w:rsidR="00D00827">
              <w:rPr>
                <w:noProof/>
                <w:webHidden/>
              </w:rPr>
              <w:instrText xml:space="preserve"> PAGEREF _Toc117843049 \h </w:instrText>
            </w:r>
            <w:r w:rsidR="00D00827">
              <w:rPr>
                <w:noProof/>
                <w:webHidden/>
              </w:rPr>
            </w:r>
            <w:r w:rsidR="00D00827">
              <w:rPr>
                <w:noProof/>
                <w:webHidden/>
              </w:rPr>
              <w:fldChar w:fldCharType="separate"/>
            </w:r>
            <w:r w:rsidR="00D00827">
              <w:rPr>
                <w:noProof/>
                <w:webHidden/>
              </w:rPr>
              <w:t>7</w:t>
            </w:r>
            <w:r w:rsidR="00D00827">
              <w:rPr>
                <w:noProof/>
                <w:webHidden/>
              </w:rPr>
              <w:fldChar w:fldCharType="end"/>
            </w:r>
          </w:hyperlink>
        </w:p>
        <w:p w14:paraId="12DDAE7C" w14:textId="5B4E896A" w:rsidR="00D00827" w:rsidRDefault="00000000">
          <w:pPr>
            <w:pStyle w:val="TOC2"/>
            <w:tabs>
              <w:tab w:val="left" w:pos="880"/>
              <w:tab w:val="right" w:leader="dot" w:pos="10192"/>
            </w:tabs>
            <w:rPr>
              <w:rFonts w:asciiTheme="minorHAnsi" w:eastAsiaTheme="minorEastAsia" w:hAnsiTheme="minorHAnsi" w:cstheme="minorBidi"/>
              <w:noProof/>
              <w:lang w:val="es-ES"/>
            </w:rPr>
          </w:pPr>
          <w:hyperlink w:anchor="_Toc117843050" w:history="1">
            <w:r w:rsidR="00D00827" w:rsidRPr="00C31489">
              <w:rPr>
                <w:rStyle w:val="Hyperlink"/>
                <w:noProof/>
                <w:lang w:val="es-ES"/>
              </w:rPr>
              <w:t>2.3</w:t>
            </w:r>
            <w:r w:rsidR="00D00827">
              <w:rPr>
                <w:rFonts w:asciiTheme="minorHAnsi" w:eastAsiaTheme="minorEastAsia" w:hAnsiTheme="minorHAnsi" w:cstheme="minorBidi"/>
                <w:noProof/>
                <w:lang w:val="es-ES"/>
              </w:rPr>
              <w:tab/>
            </w:r>
            <w:r w:rsidR="00D00827" w:rsidRPr="00C31489">
              <w:rPr>
                <w:rStyle w:val="Hyperlink"/>
                <w:noProof/>
                <w:lang w:val="es-ES"/>
              </w:rPr>
              <w:t>Estructura final de los datos</w:t>
            </w:r>
            <w:r w:rsidR="00D00827">
              <w:rPr>
                <w:noProof/>
                <w:webHidden/>
              </w:rPr>
              <w:tab/>
            </w:r>
            <w:r w:rsidR="00D00827">
              <w:rPr>
                <w:noProof/>
                <w:webHidden/>
              </w:rPr>
              <w:fldChar w:fldCharType="begin"/>
            </w:r>
            <w:r w:rsidR="00D00827">
              <w:rPr>
                <w:noProof/>
                <w:webHidden/>
              </w:rPr>
              <w:instrText xml:space="preserve"> PAGEREF _Toc117843050 \h </w:instrText>
            </w:r>
            <w:r w:rsidR="00D00827">
              <w:rPr>
                <w:noProof/>
                <w:webHidden/>
              </w:rPr>
            </w:r>
            <w:r w:rsidR="00D00827">
              <w:rPr>
                <w:noProof/>
                <w:webHidden/>
              </w:rPr>
              <w:fldChar w:fldCharType="separate"/>
            </w:r>
            <w:r w:rsidR="00D00827">
              <w:rPr>
                <w:noProof/>
                <w:webHidden/>
              </w:rPr>
              <w:t>9</w:t>
            </w:r>
            <w:r w:rsidR="00D00827">
              <w:rPr>
                <w:noProof/>
                <w:webHidden/>
              </w:rPr>
              <w:fldChar w:fldCharType="end"/>
            </w:r>
          </w:hyperlink>
        </w:p>
        <w:p w14:paraId="5D7B8FC1" w14:textId="3B4783BF" w:rsidR="00D00827" w:rsidRDefault="00000000">
          <w:pPr>
            <w:pStyle w:val="TOC2"/>
            <w:tabs>
              <w:tab w:val="left" w:pos="880"/>
              <w:tab w:val="right" w:leader="dot" w:pos="10192"/>
            </w:tabs>
            <w:rPr>
              <w:rFonts w:asciiTheme="minorHAnsi" w:eastAsiaTheme="minorEastAsia" w:hAnsiTheme="minorHAnsi" w:cstheme="minorBidi"/>
              <w:noProof/>
              <w:lang w:val="es-ES"/>
            </w:rPr>
          </w:pPr>
          <w:hyperlink w:anchor="_Toc117843051" w:history="1">
            <w:r w:rsidR="00D00827" w:rsidRPr="00C31489">
              <w:rPr>
                <w:rStyle w:val="Hyperlink"/>
                <w:noProof/>
                <w:lang w:val="es-ES"/>
              </w:rPr>
              <w:t>2.4</w:t>
            </w:r>
            <w:r w:rsidR="00D00827">
              <w:rPr>
                <w:rFonts w:asciiTheme="minorHAnsi" w:eastAsiaTheme="minorEastAsia" w:hAnsiTheme="minorHAnsi" w:cstheme="minorBidi"/>
                <w:noProof/>
                <w:lang w:val="es-ES"/>
              </w:rPr>
              <w:tab/>
            </w:r>
            <w:r w:rsidR="00D00827" w:rsidRPr="00C31489">
              <w:rPr>
                <w:rStyle w:val="Hyperlink"/>
                <w:noProof/>
                <w:lang w:val="es-ES"/>
              </w:rPr>
              <w:t>Armonización de unidades de medida</w:t>
            </w:r>
            <w:r w:rsidR="00D00827">
              <w:rPr>
                <w:noProof/>
                <w:webHidden/>
              </w:rPr>
              <w:tab/>
            </w:r>
            <w:r w:rsidR="00D00827">
              <w:rPr>
                <w:noProof/>
                <w:webHidden/>
              </w:rPr>
              <w:fldChar w:fldCharType="begin"/>
            </w:r>
            <w:r w:rsidR="00D00827">
              <w:rPr>
                <w:noProof/>
                <w:webHidden/>
              </w:rPr>
              <w:instrText xml:space="preserve"> PAGEREF _Toc117843051 \h </w:instrText>
            </w:r>
            <w:r w:rsidR="00D00827">
              <w:rPr>
                <w:noProof/>
                <w:webHidden/>
              </w:rPr>
            </w:r>
            <w:r w:rsidR="00D00827">
              <w:rPr>
                <w:noProof/>
                <w:webHidden/>
              </w:rPr>
              <w:fldChar w:fldCharType="separate"/>
            </w:r>
            <w:r w:rsidR="00D00827">
              <w:rPr>
                <w:noProof/>
                <w:webHidden/>
              </w:rPr>
              <w:t>10</w:t>
            </w:r>
            <w:r w:rsidR="00D00827">
              <w:rPr>
                <w:noProof/>
                <w:webHidden/>
              </w:rPr>
              <w:fldChar w:fldCharType="end"/>
            </w:r>
          </w:hyperlink>
        </w:p>
        <w:p w14:paraId="6846CE9B" w14:textId="7099C7E1" w:rsidR="00D00827" w:rsidRDefault="00000000">
          <w:pPr>
            <w:pStyle w:val="TOC2"/>
            <w:tabs>
              <w:tab w:val="left" w:pos="880"/>
              <w:tab w:val="right" w:leader="dot" w:pos="10192"/>
            </w:tabs>
            <w:rPr>
              <w:rFonts w:asciiTheme="minorHAnsi" w:eastAsiaTheme="minorEastAsia" w:hAnsiTheme="minorHAnsi" w:cstheme="minorBidi"/>
              <w:noProof/>
              <w:lang w:val="es-ES"/>
            </w:rPr>
          </w:pPr>
          <w:hyperlink w:anchor="_Toc117843052" w:history="1">
            <w:r w:rsidR="00D00827" w:rsidRPr="00C31489">
              <w:rPr>
                <w:rStyle w:val="Hyperlink"/>
                <w:noProof/>
                <w:lang w:val="es-ES"/>
              </w:rPr>
              <w:t>2.5</w:t>
            </w:r>
            <w:r w:rsidR="00D00827">
              <w:rPr>
                <w:rFonts w:asciiTheme="minorHAnsi" w:eastAsiaTheme="minorEastAsia" w:hAnsiTheme="minorHAnsi" w:cstheme="minorBidi"/>
                <w:noProof/>
                <w:lang w:val="es-ES"/>
              </w:rPr>
              <w:tab/>
            </w:r>
            <w:r w:rsidR="00D00827" w:rsidRPr="00C31489">
              <w:rPr>
                <w:rStyle w:val="Hyperlink"/>
                <w:noProof/>
                <w:lang w:val="es-ES"/>
              </w:rPr>
              <w:t>Cambiar frecuencia a los datos descargados</w:t>
            </w:r>
            <w:r w:rsidR="00D00827">
              <w:rPr>
                <w:noProof/>
                <w:webHidden/>
              </w:rPr>
              <w:tab/>
            </w:r>
            <w:r w:rsidR="00D00827">
              <w:rPr>
                <w:noProof/>
                <w:webHidden/>
              </w:rPr>
              <w:fldChar w:fldCharType="begin"/>
            </w:r>
            <w:r w:rsidR="00D00827">
              <w:rPr>
                <w:noProof/>
                <w:webHidden/>
              </w:rPr>
              <w:instrText xml:space="preserve"> PAGEREF _Toc117843052 \h </w:instrText>
            </w:r>
            <w:r w:rsidR="00D00827">
              <w:rPr>
                <w:noProof/>
                <w:webHidden/>
              </w:rPr>
            </w:r>
            <w:r w:rsidR="00D00827">
              <w:rPr>
                <w:noProof/>
                <w:webHidden/>
              </w:rPr>
              <w:fldChar w:fldCharType="separate"/>
            </w:r>
            <w:r w:rsidR="00D00827">
              <w:rPr>
                <w:noProof/>
                <w:webHidden/>
              </w:rPr>
              <w:t>10</w:t>
            </w:r>
            <w:r w:rsidR="00D00827">
              <w:rPr>
                <w:noProof/>
                <w:webHidden/>
              </w:rPr>
              <w:fldChar w:fldCharType="end"/>
            </w:r>
          </w:hyperlink>
        </w:p>
        <w:p w14:paraId="7F70F4EF" w14:textId="5A4D30C2" w:rsidR="00D00827" w:rsidRDefault="00000000">
          <w:pPr>
            <w:pStyle w:val="TOC2"/>
            <w:tabs>
              <w:tab w:val="left" w:pos="880"/>
              <w:tab w:val="right" w:leader="dot" w:pos="10192"/>
            </w:tabs>
            <w:rPr>
              <w:rFonts w:asciiTheme="minorHAnsi" w:eastAsiaTheme="minorEastAsia" w:hAnsiTheme="minorHAnsi" w:cstheme="minorBidi"/>
              <w:noProof/>
              <w:lang w:val="es-ES"/>
            </w:rPr>
          </w:pPr>
          <w:hyperlink w:anchor="_Toc117843053" w:history="1">
            <w:r w:rsidR="00D00827" w:rsidRPr="00C31489">
              <w:rPr>
                <w:rStyle w:val="Hyperlink"/>
                <w:noProof/>
                <w:lang w:val="es-ES"/>
              </w:rPr>
              <w:t>2.6</w:t>
            </w:r>
            <w:r w:rsidR="00D00827">
              <w:rPr>
                <w:rFonts w:asciiTheme="minorHAnsi" w:eastAsiaTheme="minorEastAsia" w:hAnsiTheme="minorHAnsi" w:cstheme="minorBidi"/>
                <w:noProof/>
                <w:lang w:val="es-ES"/>
              </w:rPr>
              <w:tab/>
            </w:r>
            <w:r w:rsidR="00D00827" w:rsidRPr="00C31489">
              <w:rPr>
                <w:rStyle w:val="Hyperlink"/>
                <w:noProof/>
                <w:lang w:val="es-ES"/>
              </w:rPr>
              <w:t>Datos a tiempo real en  WeatherBit</w:t>
            </w:r>
            <w:r w:rsidR="00D00827">
              <w:rPr>
                <w:noProof/>
                <w:webHidden/>
              </w:rPr>
              <w:tab/>
            </w:r>
            <w:r w:rsidR="00D00827">
              <w:rPr>
                <w:noProof/>
                <w:webHidden/>
              </w:rPr>
              <w:fldChar w:fldCharType="begin"/>
            </w:r>
            <w:r w:rsidR="00D00827">
              <w:rPr>
                <w:noProof/>
                <w:webHidden/>
              </w:rPr>
              <w:instrText xml:space="preserve"> PAGEREF _Toc117843053 \h </w:instrText>
            </w:r>
            <w:r w:rsidR="00D00827">
              <w:rPr>
                <w:noProof/>
                <w:webHidden/>
              </w:rPr>
            </w:r>
            <w:r w:rsidR="00D00827">
              <w:rPr>
                <w:noProof/>
                <w:webHidden/>
              </w:rPr>
              <w:fldChar w:fldCharType="separate"/>
            </w:r>
            <w:r w:rsidR="00D00827">
              <w:rPr>
                <w:noProof/>
                <w:webHidden/>
              </w:rPr>
              <w:t>12</w:t>
            </w:r>
            <w:r w:rsidR="00D00827">
              <w:rPr>
                <w:noProof/>
                <w:webHidden/>
              </w:rPr>
              <w:fldChar w:fldCharType="end"/>
            </w:r>
          </w:hyperlink>
        </w:p>
        <w:p w14:paraId="2B7172DB" w14:textId="5035B9B2" w:rsidR="00D00827" w:rsidRDefault="00000000">
          <w:pPr>
            <w:pStyle w:val="TOC3"/>
            <w:tabs>
              <w:tab w:val="right" w:leader="dot" w:pos="10192"/>
            </w:tabs>
            <w:rPr>
              <w:rFonts w:asciiTheme="minorHAnsi" w:eastAsiaTheme="minorEastAsia" w:hAnsiTheme="minorHAnsi" w:cstheme="minorBidi"/>
              <w:noProof/>
              <w:lang w:val="es-ES"/>
            </w:rPr>
          </w:pPr>
          <w:hyperlink w:anchor="_Toc117843054" w:history="1">
            <w:r w:rsidR="00D00827" w:rsidRPr="00C31489">
              <w:rPr>
                <w:rStyle w:val="Hyperlink"/>
                <w:noProof/>
                <w:lang w:val="es-ES"/>
              </w:rPr>
              <w:t>2.6.1 Current Weather API</w:t>
            </w:r>
            <w:r w:rsidR="00D00827">
              <w:rPr>
                <w:noProof/>
                <w:webHidden/>
              </w:rPr>
              <w:tab/>
            </w:r>
            <w:r w:rsidR="00D00827">
              <w:rPr>
                <w:noProof/>
                <w:webHidden/>
              </w:rPr>
              <w:fldChar w:fldCharType="begin"/>
            </w:r>
            <w:r w:rsidR="00D00827">
              <w:rPr>
                <w:noProof/>
                <w:webHidden/>
              </w:rPr>
              <w:instrText xml:space="preserve"> PAGEREF _Toc117843054 \h </w:instrText>
            </w:r>
            <w:r w:rsidR="00D00827">
              <w:rPr>
                <w:noProof/>
                <w:webHidden/>
              </w:rPr>
            </w:r>
            <w:r w:rsidR="00D00827">
              <w:rPr>
                <w:noProof/>
                <w:webHidden/>
              </w:rPr>
              <w:fldChar w:fldCharType="separate"/>
            </w:r>
            <w:r w:rsidR="00D00827">
              <w:rPr>
                <w:noProof/>
                <w:webHidden/>
              </w:rPr>
              <w:t>12</w:t>
            </w:r>
            <w:r w:rsidR="00D00827">
              <w:rPr>
                <w:noProof/>
                <w:webHidden/>
              </w:rPr>
              <w:fldChar w:fldCharType="end"/>
            </w:r>
          </w:hyperlink>
        </w:p>
        <w:p w14:paraId="3A50031E" w14:textId="05B93294" w:rsidR="00D00827" w:rsidRDefault="00000000">
          <w:pPr>
            <w:pStyle w:val="TOC1"/>
            <w:tabs>
              <w:tab w:val="left" w:pos="440"/>
              <w:tab w:val="right" w:leader="dot" w:pos="10192"/>
            </w:tabs>
            <w:rPr>
              <w:rFonts w:asciiTheme="minorHAnsi" w:eastAsiaTheme="minorEastAsia" w:hAnsiTheme="minorHAnsi" w:cstheme="minorBidi"/>
              <w:noProof/>
              <w:lang w:val="es-ES"/>
            </w:rPr>
          </w:pPr>
          <w:hyperlink w:anchor="_Toc117843055" w:history="1">
            <w:r w:rsidR="00D00827" w:rsidRPr="00C31489">
              <w:rPr>
                <w:rStyle w:val="Hyperlink"/>
                <w:noProof/>
                <w:lang w:val="es-ES"/>
              </w:rPr>
              <w:t>3.</w:t>
            </w:r>
            <w:r w:rsidR="00D00827">
              <w:rPr>
                <w:rFonts w:asciiTheme="minorHAnsi" w:eastAsiaTheme="minorEastAsia" w:hAnsiTheme="minorHAnsi" w:cstheme="minorBidi"/>
                <w:noProof/>
                <w:lang w:val="es-ES"/>
              </w:rPr>
              <w:tab/>
            </w:r>
            <w:r w:rsidR="00D00827" w:rsidRPr="00C31489">
              <w:rPr>
                <w:rStyle w:val="Hyperlink"/>
                <w:noProof/>
                <w:lang w:val="es-ES"/>
              </w:rPr>
              <w:t>Estimación de la producción solar de un sistema fotovoltaico.</w:t>
            </w:r>
            <w:r w:rsidR="00D00827">
              <w:rPr>
                <w:noProof/>
                <w:webHidden/>
              </w:rPr>
              <w:tab/>
            </w:r>
            <w:r w:rsidR="00D00827">
              <w:rPr>
                <w:noProof/>
                <w:webHidden/>
              </w:rPr>
              <w:fldChar w:fldCharType="begin"/>
            </w:r>
            <w:r w:rsidR="00D00827">
              <w:rPr>
                <w:noProof/>
                <w:webHidden/>
              </w:rPr>
              <w:instrText xml:space="preserve"> PAGEREF _Toc117843055 \h </w:instrText>
            </w:r>
            <w:r w:rsidR="00D00827">
              <w:rPr>
                <w:noProof/>
                <w:webHidden/>
              </w:rPr>
            </w:r>
            <w:r w:rsidR="00D00827">
              <w:rPr>
                <w:noProof/>
                <w:webHidden/>
              </w:rPr>
              <w:fldChar w:fldCharType="separate"/>
            </w:r>
            <w:r w:rsidR="00D00827">
              <w:rPr>
                <w:noProof/>
                <w:webHidden/>
              </w:rPr>
              <w:t>15</w:t>
            </w:r>
            <w:r w:rsidR="00D00827">
              <w:rPr>
                <w:noProof/>
                <w:webHidden/>
              </w:rPr>
              <w:fldChar w:fldCharType="end"/>
            </w:r>
          </w:hyperlink>
        </w:p>
        <w:p w14:paraId="2A945B49" w14:textId="2AE70422" w:rsidR="00D00827" w:rsidRDefault="00000000">
          <w:pPr>
            <w:pStyle w:val="TOC2"/>
            <w:tabs>
              <w:tab w:val="right" w:leader="dot" w:pos="10192"/>
            </w:tabs>
            <w:rPr>
              <w:rFonts w:asciiTheme="minorHAnsi" w:eastAsiaTheme="minorEastAsia" w:hAnsiTheme="minorHAnsi" w:cstheme="minorBidi"/>
              <w:noProof/>
              <w:lang w:val="es-ES"/>
            </w:rPr>
          </w:pPr>
          <w:hyperlink w:anchor="_Toc117843056" w:history="1">
            <w:r w:rsidR="00D00827" w:rsidRPr="00C31489">
              <w:rPr>
                <w:rStyle w:val="Hyperlink"/>
                <w:noProof/>
                <w:lang w:val="es-ES"/>
              </w:rPr>
              <w:t>3.1 Hipótesis bajo la estimación de la producción solar en un sistema fotovoltaico</w:t>
            </w:r>
            <w:r w:rsidR="00D00827">
              <w:rPr>
                <w:noProof/>
                <w:webHidden/>
              </w:rPr>
              <w:tab/>
            </w:r>
            <w:r w:rsidR="00D00827">
              <w:rPr>
                <w:noProof/>
                <w:webHidden/>
              </w:rPr>
              <w:fldChar w:fldCharType="begin"/>
            </w:r>
            <w:r w:rsidR="00D00827">
              <w:rPr>
                <w:noProof/>
                <w:webHidden/>
              </w:rPr>
              <w:instrText xml:space="preserve"> PAGEREF _Toc117843056 \h </w:instrText>
            </w:r>
            <w:r w:rsidR="00D00827">
              <w:rPr>
                <w:noProof/>
                <w:webHidden/>
              </w:rPr>
            </w:r>
            <w:r w:rsidR="00D00827">
              <w:rPr>
                <w:noProof/>
                <w:webHidden/>
              </w:rPr>
              <w:fldChar w:fldCharType="separate"/>
            </w:r>
            <w:r w:rsidR="00D00827">
              <w:rPr>
                <w:noProof/>
                <w:webHidden/>
              </w:rPr>
              <w:t>15</w:t>
            </w:r>
            <w:r w:rsidR="00D00827">
              <w:rPr>
                <w:noProof/>
                <w:webHidden/>
              </w:rPr>
              <w:fldChar w:fldCharType="end"/>
            </w:r>
          </w:hyperlink>
        </w:p>
        <w:p w14:paraId="187EBAA4" w14:textId="42FA6B2F" w:rsidR="00D00827" w:rsidRDefault="00000000">
          <w:pPr>
            <w:pStyle w:val="TOC2"/>
            <w:tabs>
              <w:tab w:val="right" w:leader="dot" w:pos="10192"/>
            </w:tabs>
            <w:rPr>
              <w:rFonts w:asciiTheme="minorHAnsi" w:eastAsiaTheme="minorEastAsia" w:hAnsiTheme="minorHAnsi" w:cstheme="minorBidi"/>
              <w:noProof/>
              <w:lang w:val="es-ES"/>
            </w:rPr>
          </w:pPr>
          <w:hyperlink w:anchor="_Toc117843057" w:history="1">
            <w:r w:rsidR="00D00827" w:rsidRPr="00C31489">
              <w:rPr>
                <w:rStyle w:val="Hyperlink"/>
                <w:noProof/>
                <w:lang w:val="es-ES"/>
              </w:rPr>
              <w:t>3.2 Modelización básica de la potencia solar generada</w:t>
            </w:r>
            <w:r w:rsidR="00D00827">
              <w:rPr>
                <w:noProof/>
                <w:webHidden/>
              </w:rPr>
              <w:tab/>
            </w:r>
            <w:r w:rsidR="00D00827">
              <w:rPr>
                <w:noProof/>
                <w:webHidden/>
              </w:rPr>
              <w:fldChar w:fldCharType="begin"/>
            </w:r>
            <w:r w:rsidR="00D00827">
              <w:rPr>
                <w:noProof/>
                <w:webHidden/>
              </w:rPr>
              <w:instrText xml:space="preserve"> PAGEREF _Toc117843057 \h </w:instrText>
            </w:r>
            <w:r w:rsidR="00D00827">
              <w:rPr>
                <w:noProof/>
                <w:webHidden/>
              </w:rPr>
            </w:r>
            <w:r w:rsidR="00D00827">
              <w:rPr>
                <w:noProof/>
                <w:webHidden/>
              </w:rPr>
              <w:fldChar w:fldCharType="separate"/>
            </w:r>
            <w:r w:rsidR="00D00827">
              <w:rPr>
                <w:noProof/>
                <w:webHidden/>
              </w:rPr>
              <w:t>15</w:t>
            </w:r>
            <w:r w:rsidR="00D00827">
              <w:rPr>
                <w:noProof/>
                <w:webHidden/>
              </w:rPr>
              <w:fldChar w:fldCharType="end"/>
            </w:r>
          </w:hyperlink>
        </w:p>
        <w:p w14:paraId="50CAE51E" w14:textId="02EA6710" w:rsidR="00D00827" w:rsidRDefault="00000000">
          <w:pPr>
            <w:pStyle w:val="TOC3"/>
            <w:tabs>
              <w:tab w:val="right" w:leader="dot" w:pos="10192"/>
            </w:tabs>
            <w:rPr>
              <w:rFonts w:asciiTheme="minorHAnsi" w:eastAsiaTheme="minorEastAsia" w:hAnsiTheme="minorHAnsi" w:cstheme="minorBidi"/>
              <w:noProof/>
              <w:lang w:val="es-ES"/>
            </w:rPr>
          </w:pPr>
          <w:hyperlink w:anchor="_Toc117843058" w:history="1">
            <w:r w:rsidR="00D00827" w:rsidRPr="00C31489">
              <w:rPr>
                <w:rStyle w:val="Hyperlink"/>
                <w:noProof/>
                <w:lang w:val="es-ES"/>
              </w:rPr>
              <w:t>3.1.1 Información de entrada necesaria</w:t>
            </w:r>
            <w:r w:rsidR="00D00827">
              <w:rPr>
                <w:noProof/>
                <w:webHidden/>
              </w:rPr>
              <w:tab/>
            </w:r>
            <w:r w:rsidR="00D00827">
              <w:rPr>
                <w:noProof/>
                <w:webHidden/>
              </w:rPr>
              <w:fldChar w:fldCharType="begin"/>
            </w:r>
            <w:r w:rsidR="00D00827">
              <w:rPr>
                <w:noProof/>
                <w:webHidden/>
              </w:rPr>
              <w:instrText xml:space="preserve"> PAGEREF _Toc117843058 \h </w:instrText>
            </w:r>
            <w:r w:rsidR="00D00827">
              <w:rPr>
                <w:noProof/>
                <w:webHidden/>
              </w:rPr>
            </w:r>
            <w:r w:rsidR="00D00827">
              <w:rPr>
                <w:noProof/>
                <w:webHidden/>
              </w:rPr>
              <w:fldChar w:fldCharType="separate"/>
            </w:r>
            <w:r w:rsidR="00D00827">
              <w:rPr>
                <w:noProof/>
                <w:webHidden/>
              </w:rPr>
              <w:t>16</w:t>
            </w:r>
            <w:r w:rsidR="00D00827">
              <w:rPr>
                <w:noProof/>
                <w:webHidden/>
              </w:rPr>
              <w:fldChar w:fldCharType="end"/>
            </w:r>
          </w:hyperlink>
        </w:p>
        <w:p w14:paraId="12C48AF0" w14:textId="64837F39" w:rsidR="00D00827" w:rsidRDefault="00000000">
          <w:pPr>
            <w:pStyle w:val="TOC3"/>
            <w:tabs>
              <w:tab w:val="right" w:leader="dot" w:pos="10192"/>
            </w:tabs>
            <w:rPr>
              <w:rFonts w:asciiTheme="minorHAnsi" w:eastAsiaTheme="minorEastAsia" w:hAnsiTheme="minorHAnsi" w:cstheme="minorBidi"/>
              <w:noProof/>
              <w:lang w:val="es-ES"/>
            </w:rPr>
          </w:pPr>
          <w:hyperlink w:anchor="_Toc117843059" w:history="1">
            <w:r w:rsidR="00D00827" w:rsidRPr="00C31489">
              <w:rPr>
                <w:rStyle w:val="Hyperlink"/>
                <w:noProof/>
                <w:lang w:val="es-ES"/>
              </w:rPr>
              <w:t>3.1.2 Cálculo de la potencia generada (DC)</w:t>
            </w:r>
            <w:r w:rsidR="00D00827">
              <w:rPr>
                <w:noProof/>
                <w:webHidden/>
              </w:rPr>
              <w:tab/>
            </w:r>
            <w:r w:rsidR="00D00827">
              <w:rPr>
                <w:noProof/>
                <w:webHidden/>
              </w:rPr>
              <w:fldChar w:fldCharType="begin"/>
            </w:r>
            <w:r w:rsidR="00D00827">
              <w:rPr>
                <w:noProof/>
                <w:webHidden/>
              </w:rPr>
              <w:instrText xml:space="preserve"> PAGEREF _Toc117843059 \h </w:instrText>
            </w:r>
            <w:r w:rsidR="00D00827">
              <w:rPr>
                <w:noProof/>
                <w:webHidden/>
              </w:rPr>
            </w:r>
            <w:r w:rsidR="00D00827">
              <w:rPr>
                <w:noProof/>
                <w:webHidden/>
              </w:rPr>
              <w:fldChar w:fldCharType="separate"/>
            </w:r>
            <w:r w:rsidR="00D00827">
              <w:rPr>
                <w:noProof/>
                <w:webHidden/>
              </w:rPr>
              <w:t>16</w:t>
            </w:r>
            <w:r w:rsidR="00D00827">
              <w:rPr>
                <w:noProof/>
                <w:webHidden/>
              </w:rPr>
              <w:fldChar w:fldCharType="end"/>
            </w:r>
          </w:hyperlink>
        </w:p>
        <w:p w14:paraId="1912E744" w14:textId="04CBE34C" w:rsidR="00D00827" w:rsidRDefault="00000000">
          <w:pPr>
            <w:pStyle w:val="TOC2"/>
            <w:tabs>
              <w:tab w:val="right" w:leader="dot" w:pos="10192"/>
            </w:tabs>
            <w:rPr>
              <w:rFonts w:asciiTheme="minorHAnsi" w:eastAsiaTheme="minorEastAsia" w:hAnsiTheme="minorHAnsi" w:cstheme="minorBidi"/>
              <w:noProof/>
              <w:lang w:val="es-ES"/>
            </w:rPr>
          </w:pPr>
          <w:hyperlink w:anchor="_Toc117843060" w:history="1">
            <w:r w:rsidR="00D00827" w:rsidRPr="00C31489">
              <w:rPr>
                <w:rStyle w:val="Hyperlink"/>
                <w:noProof/>
                <w:lang w:val="es-ES"/>
              </w:rPr>
              <w:t>3.3 Modelización avanzada de la potencia solar generada</w:t>
            </w:r>
            <w:r w:rsidR="00D00827">
              <w:rPr>
                <w:noProof/>
                <w:webHidden/>
              </w:rPr>
              <w:tab/>
            </w:r>
            <w:r w:rsidR="00D00827">
              <w:rPr>
                <w:noProof/>
                <w:webHidden/>
              </w:rPr>
              <w:fldChar w:fldCharType="begin"/>
            </w:r>
            <w:r w:rsidR="00D00827">
              <w:rPr>
                <w:noProof/>
                <w:webHidden/>
              </w:rPr>
              <w:instrText xml:space="preserve"> PAGEREF _Toc117843060 \h </w:instrText>
            </w:r>
            <w:r w:rsidR="00D00827">
              <w:rPr>
                <w:noProof/>
                <w:webHidden/>
              </w:rPr>
            </w:r>
            <w:r w:rsidR="00D00827">
              <w:rPr>
                <w:noProof/>
                <w:webHidden/>
              </w:rPr>
              <w:fldChar w:fldCharType="separate"/>
            </w:r>
            <w:r w:rsidR="00D00827">
              <w:rPr>
                <w:noProof/>
                <w:webHidden/>
              </w:rPr>
              <w:t>17</w:t>
            </w:r>
            <w:r w:rsidR="00D00827">
              <w:rPr>
                <w:noProof/>
                <w:webHidden/>
              </w:rPr>
              <w:fldChar w:fldCharType="end"/>
            </w:r>
          </w:hyperlink>
        </w:p>
        <w:p w14:paraId="053ED986" w14:textId="622BC674" w:rsidR="00D00827" w:rsidRDefault="00000000">
          <w:pPr>
            <w:pStyle w:val="TOC3"/>
            <w:tabs>
              <w:tab w:val="right" w:leader="dot" w:pos="10192"/>
            </w:tabs>
            <w:rPr>
              <w:rFonts w:asciiTheme="minorHAnsi" w:eastAsiaTheme="minorEastAsia" w:hAnsiTheme="minorHAnsi" w:cstheme="minorBidi"/>
              <w:noProof/>
              <w:lang w:val="es-ES"/>
            </w:rPr>
          </w:pPr>
          <w:hyperlink w:anchor="_Toc117843061" w:history="1">
            <w:r w:rsidR="00D00827" w:rsidRPr="00C31489">
              <w:rPr>
                <w:rStyle w:val="Hyperlink"/>
                <w:noProof/>
                <w:lang w:val="es-ES"/>
              </w:rPr>
              <w:t>3</w:t>
            </w:r>
            <w:r w:rsidR="00D00827" w:rsidRPr="00C31489">
              <w:rPr>
                <w:rStyle w:val="Hyperlink"/>
                <w:noProof/>
              </w:rPr>
              <w:t>.3.1 Información de entrada necesaria</w:t>
            </w:r>
            <w:r w:rsidR="00D00827">
              <w:rPr>
                <w:noProof/>
                <w:webHidden/>
              </w:rPr>
              <w:tab/>
            </w:r>
            <w:r w:rsidR="00D00827">
              <w:rPr>
                <w:noProof/>
                <w:webHidden/>
              </w:rPr>
              <w:fldChar w:fldCharType="begin"/>
            </w:r>
            <w:r w:rsidR="00D00827">
              <w:rPr>
                <w:noProof/>
                <w:webHidden/>
              </w:rPr>
              <w:instrText xml:space="preserve"> PAGEREF _Toc117843061 \h </w:instrText>
            </w:r>
            <w:r w:rsidR="00D00827">
              <w:rPr>
                <w:noProof/>
                <w:webHidden/>
              </w:rPr>
            </w:r>
            <w:r w:rsidR="00D00827">
              <w:rPr>
                <w:noProof/>
                <w:webHidden/>
              </w:rPr>
              <w:fldChar w:fldCharType="separate"/>
            </w:r>
            <w:r w:rsidR="00D00827">
              <w:rPr>
                <w:noProof/>
                <w:webHidden/>
              </w:rPr>
              <w:t>18</w:t>
            </w:r>
            <w:r w:rsidR="00D00827">
              <w:rPr>
                <w:noProof/>
                <w:webHidden/>
              </w:rPr>
              <w:fldChar w:fldCharType="end"/>
            </w:r>
          </w:hyperlink>
        </w:p>
        <w:p w14:paraId="572B9789" w14:textId="53BCCAB2" w:rsidR="00D00827" w:rsidRDefault="00000000">
          <w:pPr>
            <w:pStyle w:val="TOC3"/>
            <w:tabs>
              <w:tab w:val="right" w:leader="dot" w:pos="10192"/>
            </w:tabs>
            <w:rPr>
              <w:rFonts w:asciiTheme="minorHAnsi" w:eastAsiaTheme="minorEastAsia" w:hAnsiTheme="minorHAnsi" w:cstheme="minorBidi"/>
              <w:noProof/>
              <w:lang w:val="es-ES"/>
            </w:rPr>
          </w:pPr>
          <w:hyperlink w:anchor="_Toc117843062" w:history="1">
            <w:r w:rsidR="00D00827" w:rsidRPr="00C31489">
              <w:rPr>
                <w:rStyle w:val="Hyperlink"/>
                <w:noProof/>
                <w:lang w:val="es-ES"/>
              </w:rPr>
              <w:t>3.3.2 Estimación producción solar</w:t>
            </w:r>
            <w:r w:rsidR="00D00827">
              <w:rPr>
                <w:noProof/>
                <w:webHidden/>
              </w:rPr>
              <w:tab/>
            </w:r>
            <w:r w:rsidR="00D00827">
              <w:rPr>
                <w:noProof/>
                <w:webHidden/>
              </w:rPr>
              <w:fldChar w:fldCharType="begin"/>
            </w:r>
            <w:r w:rsidR="00D00827">
              <w:rPr>
                <w:noProof/>
                <w:webHidden/>
              </w:rPr>
              <w:instrText xml:space="preserve"> PAGEREF _Toc117843062 \h </w:instrText>
            </w:r>
            <w:r w:rsidR="00D00827">
              <w:rPr>
                <w:noProof/>
                <w:webHidden/>
              </w:rPr>
            </w:r>
            <w:r w:rsidR="00D00827">
              <w:rPr>
                <w:noProof/>
                <w:webHidden/>
              </w:rPr>
              <w:fldChar w:fldCharType="separate"/>
            </w:r>
            <w:r w:rsidR="00D00827">
              <w:rPr>
                <w:noProof/>
                <w:webHidden/>
              </w:rPr>
              <w:t>20</w:t>
            </w:r>
            <w:r w:rsidR="00D00827">
              <w:rPr>
                <w:noProof/>
                <w:webHidden/>
              </w:rPr>
              <w:fldChar w:fldCharType="end"/>
            </w:r>
          </w:hyperlink>
        </w:p>
        <w:p w14:paraId="3E6142E7" w14:textId="107FFF88" w:rsidR="00D00827" w:rsidRDefault="00000000">
          <w:pPr>
            <w:pStyle w:val="TOC3"/>
            <w:tabs>
              <w:tab w:val="right" w:leader="dot" w:pos="10192"/>
            </w:tabs>
            <w:rPr>
              <w:rFonts w:asciiTheme="minorHAnsi" w:eastAsiaTheme="minorEastAsia" w:hAnsiTheme="minorHAnsi" w:cstheme="minorBidi"/>
              <w:noProof/>
              <w:lang w:val="es-ES"/>
            </w:rPr>
          </w:pPr>
          <w:hyperlink w:anchor="_Toc117843063" w:history="1">
            <w:r w:rsidR="00D00827" w:rsidRPr="00C31489">
              <w:rPr>
                <w:rStyle w:val="Hyperlink"/>
                <w:noProof/>
                <w:lang w:val="es-ES"/>
              </w:rPr>
              <w:t xml:space="preserve">3.3.3 Estimación de la irradiancia sobre superficies inclinadas </w:t>
            </w:r>
            <m:oMath>
              <m:r>
                <m:rPr>
                  <m:sty m:val="bi"/>
                </m:rPr>
                <w:rPr>
                  <w:rStyle w:val="Hyperlink"/>
                  <w:rFonts w:ascii="Cambria Math" w:hAnsi="Cambria Math"/>
                  <w:noProof/>
                  <w:lang w:val="es-ES"/>
                </w:rPr>
                <m:t>In</m:t>
              </m:r>
              <m:r>
                <w:rPr>
                  <w:rStyle w:val="Hyperlink"/>
                  <w:rFonts w:ascii="Cambria Math" w:hAnsi="Cambria Math"/>
                  <w:noProof/>
                  <w:lang w:val="es-ES"/>
                </w:rPr>
                <m:t>,</m:t>
              </m:r>
              <m:r>
                <m:rPr>
                  <m:sty m:val="bi"/>
                </m:rPr>
                <w:rPr>
                  <w:rStyle w:val="Hyperlink"/>
                  <w:rFonts w:ascii="Cambria Math" w:hAnsi="Cambria Math"/>
                  <w:noProof/>
                  <w:lang w:val="es-ES"/>
                </w:rPr>
                <m:t>ttotal</m:t>
              </m:r>
            </m:oMath>
            <w:r w:rsidR="00D00827">
              <w:rPr>
                <w:noProof/>
                <w:webHidden/>
              </w:rPr>
              <w:tab/>
            </w:r>
            <w:r w:rsidR="00D00827">
              <w:rPr>
                <w:noProof/>
                <w:webHidden/>
              </w:rPr>
              <w:fldChar w:fldCharType="begin"/>
            </w:r>
            <w:r w:rsidR="00D00827">
              <w:rPr>
                <w:noProof/>
                <w:webHidden/>
              </w:rPr>
              <w:instrText xml:space="preserve"> PAGEREF _Toc117843063 \h </w:instrText>
            </w:r>
            <w:r w:rsidR="00D00827">
              <w:rPr>
                <w:noProof/>
                <w:webHidden/>
              </w:rPr>
            </w:r>
            <w:r w:rsidR="00D00827">
              <w:rPr>
                <w:noProof/>
                <w:webHidden/>
              </w:rPr>
              <w:fldChar w:fldCharType="separate"/>
            </w:r>
            <w:r w:rsidR="00D00827">
              <w:rPr>
                <w:noProof/>
                <w:webHidden/>
              </w:rPr>
              <w:t>20</w:t>
            </w:r>
            <w:r w:rsidR="00D00827">
              <w:rPr>
                <w:noProof/>
                <w:webHidden/>
              </w:rPr>
              <w:fldChar w:fldCharType="end"/>
            </w:r>
          </w:hyperlink>
        </w:p>
        <w:p w14:paraId="3450737B" w14:textId="3E8E71B5" w:rsidR="00D00827" w:rsidRDefault="00000000">
          <w:pPr>
            <w:pStyle w:val="TOC3"/>
            <w:tabs>
              <w:tab w:val="right" w:leader="dot" w:pos="10192"/>
            </w:tabs>
            <w:rPr>
              <w:rFonts w:asciiTheme="minorHAnsi" w:eastAsiaTheme="minorEastAsia" w:hAnsiTheme="minorHAnsi" w:cstheme="minorBidi"/>
              <w:noProof/>
              <w:lang w:val="es-ES"/>
            </w:rPr>
          </w:pPr>
          <w:hyperlink w:anchor="_Toc117843064" w:history="1">
            <w:r w:rsidR="00D00827" w:rsidRPr="00C31489">
              <w:rPr>
                <w:rStyle w:val="Hyperlink"/>
                <w:noProof/>
                <w:lang w:val="es-ES"/>
              </w:rPr>
              <w:t xml:space="preserve">3.3.4 Modelización para el cálculo de la temperatura del módulo </w:t>
            </w:r>
            <m:oMath>
              <m:r>
                <m:rPr>
                  <m:sty m:val="bi"/>
                </m:rPr>
                <w:rPr>
                  <w:rStyle w:val="Hyperlink"/>
                  <w:rFonts w:ascii="Cambria Math" w:hAnsi="Cambria Math"/>
                  <w:noProof/>
                  <w:lang w:val="es-ES"/>
                </w:rPr>
                <m:t>Tn</m:t>
              </m:r>
              <m:r>
                <w:rPr>
                  <w:rStyle w:val="Hyperlink"/>
                  <w:rFonts w:ascii="Cambria Math" w:hAnsi="Cambria Math"/>
                  <w:noProof/>
                  <w:lang w:val="es-ES"/>
                </w:rPr>
                <m:t>,</m:t>
              </m:r>
              <m:r>
                <m:rPr>
                  <m:sty m:val="bi"/>
                </m:rPr>
                <w:rPr>
                  <w:rStyle w:val="Hyperlink"/>
                  <w:rFonts w:ascii="Cambria Math" w:hAnsi="Cambria Math"/>
                  <w:noProof/>
                  <w:lang w:val="es-ES"/>
                </w:rPr>
                <m:t>tC</m:t>
              </m:r>
            </m:oMath>
            <w:r w:rsidR="00D00827">
              <w:rPr>
                <w:noProof/>
                <w:webHidden/>
              </w:rPr>
              <w:tab/>
            </w:r>
            <w:r w:rsidR="00D00827">
              <w:rPr>
                <w:noProof/>
                <w:webHidden/>
              </w:rPr>
              <w:fldChar w:fldCharType="begin"/>
            </w:r>
            <w:r w:rsidR="00D00827">
              <w:rPr>
                <w:noProof/>
                <w:webHidden/>
              </w:rPr>
              <w:instrText xml:space="preserve"> PAGEREF _Toc117843064 \h </w:instrText>
            </w:r>
            <w:r w:rsidR="00D00827">
              <w:rPr>
                <w:noProof/>
                <w:webHidden/>
              </w:rPr>
            </w:r>
            <w:r w:rsidR="00D00827">
              <w:rPr>
                <w:noProof/>
                <w:webHidden/>
              </w:rPr>
              <w:fldChar w:fldCharType="separate"/>
            </w:r>
            <w:r w:rsidR="00D00827">
              <w:rPr>
                <w:noProof/>
                <w:webHidden/>
              </w:rPr>
              <w:t>23</w:t>
            </w:r>
            <w:r w:rsidR="00D00827">
              <w:rPr>
                <w:noProof/>
                <w:webHidden/>
              </w:rPr>
              <w:fldChar w:fldCharType="end"/>
            </w:r>
          </w:hyperlink>
        </w:p>
        <w:p w14:paraId="0D6B0E2D" w14:textId="7F56A9AB" w:rsidR="00D00827" w:rsidRDefault="00000000">
          <w:pPr>
            <w:pStyle w:val="TOC1"/>
            <w:tabs>
              <w:tab w:val="right" w:leader="dot" w:pos="10192"/>
            </w:tabs>
            <w:rPr>
              <w:rFonts w:asciiTheme="minorHAnsi" w:eastAsiaTheme="minorEastAsia" w:hAnsiTheme="minorHAnsi" w:cstheme="minorBidi"/>
              <w:noProof/>
              <w:lang w:val="es-ES"/>
            </w:rPr>
          </w:pPr>
          <w:hyperlink w:anchor="_Toc117843065" w:history="1">
            <w:r w:rsidR="00D00827" w:rsidRPr="00C31489">
              <w:rPr>
                <w:rStyle w:val="Hyperlink"/>
                <w:noProof/>
                <w:lang w:val="en-US"/>
              </w:rPr>
              <w:t>Referencias</w:t>
            </w:r>
            <w:r w:rsidR="00D00827">
              <w:rPr>
                <w:noProof/>
                <w:webHidden/>
              </w:rPr>
              <w:tab/>
            </w:r>
            <w:r w:rsidR="00D00827">
              <w:rPr>
                <w:noProof/>
                <w:webHidden/>
              </w:rPr>
              <w:fldChar w:fldCharType="begin"/>
            </w:r>
            <w:r w:rsidR="00D00827">
              <w:rPr>
                <w:noProof/>
                <w:webHidden/>
              </w:rPr>
              <w:instrText xml:space="preserve"> PAGEREF _Toc117843065 \h </w:instrText>
            </w:r>
            <w:r w:rsidR="00D00827">
              <w:rPr>
                <w:noProof/>
                <w:webHidden/>
              </w:rPr>
            </w:r>
            <w:r w:rsidR="00D00827">
              <w:rPr>
                <w:noProof/>
                <w:webHidden/>
              </w:rPr>
              <w:fldChar w:fldCharType="separate"/>
            </w:r>
            <w:r w:rsidR="00D00827">
              <w:rPr>
                <w:noProof/>
                <w:webHidden/>
              </w:rPr>
              <w:t>25</w:t>
            </w:r>
            <w:r w:rsidR="00D00827">
              <w:rPr>
                <w:noProof/>
                <w:webHidden/>
              </w:rPr>
              <w:fldChar w:fldCharType="end"/>
            </w:r>
          </w:hyperlink>
        </w:p>
        <w:p w14:paraId="4125D02E" w14:textId="77777777" w:rsidR="00D00827" w:rsidRDefault="00DE14AA" w:rsidP="00DE14AA">
          <w:pPr>
            <w:rPr>
              <w:b/>
              <w:bCs/>
              <w:lang w:val="es-ES"/>
            </w:rPr>
          </w:pPr>
          <w:r>
            <w:rPr>
              <w:b/>
              <w:bCs/>
              <w:lang w:val="es-ES"/>
            </w:rPr>
            <w:fldChar w:fldCharType="end"/>
          </w:r>
        </w:p>
      </w:sdtContent>
    </w:sdt>
    <w:p w14:paraId="137E0414" w14:textId="3EA56CA5" w:rsidR="00DE14AA" w:rsidRPr="00D00827" w:rsidRDefault="00D00827" w:rsidP="00D00827">
      <w:pPr>
        <w:pStyle w:val="TOCHeading"/>
        <w:rPr>
          <w:lang w:val="es-ES"/>
        </w:rPr>
      </w:pPr>
      <w:r w:rsidRPr="00D00827">
        <w:rPr>
          <w:lang w:val="es-ES"/>
        </w:rPr>
        <w:lastRenderedPageBreak/>
        <w:t>Ilustraciones</w:t>
      </w:r>
    </w:p>
    <w:p w14:paraId="5176E99C" w14:textId="73874D83" w:rsidR="00D00827" w:rsidRDefault="00D00827">
      <w:pPr>
        <w:pStyle w:val="TableofFigures"/>
        <w:tabs>
          <w:tab w:val="right" w:leader="dot" w:pos="10192"/>
        </w:tabs>
        <w:rPr>
          <w:noProof/>
        </w:rPr>
      </w:pPr>
      <w:r>
        <w:fldChar w:fldCharType="begin"/>
      </w:r>
      <w:r>
        <w:instrText xml:space="preserve"> TOC \h \z \c "Ilustración" </w:instrText>
      </w:r>
      <w:r>
        <w:fldChar w:fldCharType="separate"/>
      </w:r>
      <w:hyperlink w:anchor="_Toc117843100" w:history="1">
        <w:r w:rsidRPr="001A089F">
          <w:rPr>
            <w:rStyle w:val="Hyperlink"/>
            <w:noProof/>
          </w:rPr>
          <w:t xml:space="preserve">Ilustración 1: Opciones para definir información geográfica en Weatherbit. </w:t>
        </w:r>
        <w:r w:rsidRPr="001A089F">
          <w:rPr>
            <w:rStyle w:val="Hyperlink"/>
            <w:noProof/>
            <w:lang w:val="es-ES"/>
          </w:rPr>
          <w:t>https://www.weatherbit.io/api/swaggerui/weather-api-v2#/24032hour324732hourly32Forecast</w:t>
        </w:r>
        <w:r>
          <w:rPr>
            <w:noProof/>
            <w:webHidden/>
          </w:rPr>
          <w:tab/>
        </w:r>
        <w:r>
          <w:rPr>
            <w:noProof/>
            <w:webHidden/>
          </w:rPr>
          <w:fldChar w:fldCharType="begin"/>
        </w:r>
        <w:r>
          <w:rPr>
            <w:noProof/>
            <w:webHidden/>
          </w:rPr>
          <w:instrText xml:space="preserve"> PAGEREF _Toc117843100 \h </w:instrText>
        </w:r>
        <w:r>
          <w:rPr>
            <w:noProof/>
            <w:webHidden/>
          </w:rPr>
        </w:r>
        <w:r>
          <w:rPr>
            <w:noProof/>
            <w:webHidden/>
          </w:rPr>
          <w:fldChar w:fldCharType="separate"/>
        </w:r>
        <w:r>
          <w:rPr>
            <w:noProof/>
            <w:webHidden/>
          </w:rPr>
          <w:t>8</w:t>
        </w:r>
        <w:r>
          <w:rPr>
            <w:noProof/>
            <w:webHidden/>
          </w:rPr>
          <w:fldChar w:fldCharType="end"/>
        </w:r>
      </w:hyperlink>
    </w:p>
    <w:p w14:paraId="59ECDCF6" w14:textId="27E64121" w:rsidR="00D00827" w:rsidRDefault="00000000">
      <w:pPr>
        <w:pStyle w:val="TableofFigures"/>
        <w:tabs>
          <w:tab w:val="right" w:leader="dot" w:pos="10192"/>
        </w:tabs>
        <w:rPr>
          <w:noProof/>
        </w:rPr>
      </w:pPr>
      <w:hyperlink w:anchor="_Toc117843101" w:history="1">
        <w:r w:rsidR="00D00827" w:rsidRPr="001A089F">
          <w:rPr>
            <w:rStyle w:val="Hyperlink"/>
            <w:noProof/>
          </w:rPr>
          <w:t>Ilustración 2: Posibles valores para el parámetro de configuración units. Fuente: Weatherbit</w:t>
        </w:r>
        <w:r w:rsidR="00D00827">
          <w:rPr>
            <w:noProof/>
            <w:webHidden/>
          </w:rPr>
          <w:tab/>
        </w:r>
        <w:r w:rsidR="00D00827">
          <w:rPr>
            <w:noProof/>
            <w:webHidden/>
          </w:rPr>
          <w:fldChar w:fldCharType="begin"/>
        </w:r>
        <w:r w:rsidR="00D00827">
          <w:rPr>
            <w:noProof/>
            <w:webHidden/>
          </w:rPr>
          <w:instrText xml:space="preserve"> PAGEREF _Toc117843101 \h </w:instrText>
        </w:r>
        <w:r w:rsidR="00D00827">
          <w:rPr>
            <w:noProof/>
            <w:webHidden/>
          </w:rPr>
        </w:r>
        <w:r w:rsidR="00D00827">
          <w:rPr>
            <w:noProof/>
            <w:webHidden/>
          </w:rPr>
          <w:fldChar w:fldCharType="separate"/>
        </w:r>
        <w:r w:rsidR="00D00827">
          <w:rPr>
            <w:noProof/>
            <w:webHidden/>
          </w:rPr>
          <w:t>8</w:t>
        </w:r>
        <w:r w:rsidR="00D00827">
          <w:rPr>
            <w:noProof/>
            <w:webHidden/>
          </w:rPr>
          <w:fldChar w:fldCharType="end"/>
        </w:r>
      </w:hyperlink>
    </w:p>
    <w:p w14:paraId="6EE5BAA8" w14:textId="399F2B8A" w:rsidR="00D00827" w:rsidRDefault="00000000">
      <w:pPr>
        <w:pStyle w:val="TableofFigures"/>
        <w:tabs>
          <w:tab w:val="right" w:leader="dot" w:pos="10192"/>
        </w:tabs>
        <w:rPr>
          <w:noProof/>
        </w:rPr>
      </w:pPr>
      <w:hyperlink w:anchor="_Toc117843102" w:history="1">
        <w:r w:rsidR="00D00827" w:rsidRPr="001A089F">
          <w:rPr>
            <w:rStyle w:val="Hyperlink"/>
            <w:noProof/>
          </w:rPr>
          <w:t>Ilustración 3: Ejemplo JSON. Fuente: Weatherbit</w:t>
        </w:r>
        <w:r w:rsidR="00D00827">
          <w:rPr>
            <w:noProof/>
            <w:webHidden/>
          </w:rPr>
          <w:tab/>
        </w:r>
        <w:r w:rsidR="00D00827">
          <w:rPr>
            <w:noProof/>
            <w:webHidden/>
          </w:rPr>
          <w:fldChar w:fldCharType="begin"/>
        </w:r>
        <w:r w:rsidR="00D00827">
          <w:rPr>
            <w:noProof/>
            <w:webHidden/>
          </w:rPr>
          <w:instrText xml:space="preserve"> PAGEREF _Toc117843102 \h </w:instrText>
        </w:r>
        <w:r w:rsidR="00D00827">
          <w:rPr>
            <w:noProof/>
            <w:webHidden/>
          </w:rPr>
        </w:r>
        <w:r w:rsidR="00D00827">
          <w:rPr>
            <w:noProof/>
            <w:webHidden/>
          </w:rPr>
          <w:fldChar w:fldCharType="separate"/>
        </w:r>
        <w:r w:rsidR="00D00827">
          <w:rPr>
            <w:noProof/>
            <w:webHidden/>
          </w:rPr>
          <w:t>10</w:t>
        </w:r>
        <w:r w:rsidR="00D00827">
          <w:rPr>
            <w:noProof/>
            <w:webHidden/>
          </w:rPr>
          <w:fldChar w:fldCharType="end"/>
        </w:r>
      </w:hyperlink>
    </w:p>
    <w:p w14:paraId="7E36B171" w14:textId="2DEE16A5" w:rsidR="00D00827" w:rsidRDefault="00000000">
      <w:pPr>
        <w:pStyle w:val="TableofFigures"/>
        <w:tabs>
          <w:tab w:val="right" w:leader="dot" w:pos="10192"/>
        </w:tabs>
        <w:rPr>
          <w:noProof/>
        </w:rPr>
      </w:pPr>
      <w:hyperlink w:anchor="_Toc117843103" w:history="1">
        <w:r w:rsidR="00D00827" w:rsidRPr="001A089F">
          <w:rPr>
            <w:rStyle w:val="Hyperlink"/>
            <w:noProof/>
          </w:rPr>
          <w:t>Ilustración 4: Ejemplo JSON de la API “Current Weather”. Fuente: Weatherbit</w:t>
        </w:r>
        <w:r w:rsidR="00D00827">
          <w:rPr>
            <w:noProof/>
            <w:webHidden/>
          </w:rPr>
          <w:tab/>
        </w:r>
        <w:r w:rsidR="00D00827">
          <w:rPr>
            <w:noProof/>
            <w:webHidden/>
          </w:rPr>
          <w:fldChar w:fldCharType="begin"/>
        </w:r>
        <w:r w:rsidR="00D00827">
          <w:rPr>
            <w:noProof/>
            <w:webHidden/>
          </w:rPr>
          <w:instrText xml:space="preserve"> PAGEREF _Toc117843103 \h </w:instrText>
        </w:r>
        <w:r w:rsidR="00D00827">
          <w:rPr>
            <w:noProof/>
            <w:webHidden/>
          </w:rPr>
        </w:r>
        <w:r w:rsidR="00D00827">
          <w:rPr>
            <w:noProof/>
            <w:webHidden/>
          </w:rPr>
          <w:fldChar w:fldCharType="separate"/>
        </w:r>
        <w:r w:rsidR="00D00827">
          <w:rPr>
            <w:noProof/>
            <w:webHidden/>
          </w:rPr>
          <w:t>14</w:t>
        </w:r>
        <w:r w:rsidR="00D00827">
          <w:rPr>
            <w:noProof/>
            <w:webHidden/>
          </w:rPr>
          <w:fldChar w:fldCharType="end"/>
        </w:r>
      </w:hyperlink>
    </w:p>
    <w:p w14:paraId="13424A58" w14:textId="75FA06D0" w:rsidR="00D00827" w:rsidRDefault="00000000">
      <w:pPr>
        <w:pStyle w:val="TableofFigures"/>
        <w:tabs>
          <w:tab w:val="right" w:leader="dot" w:pos="10192"/>
        </w:tabs>
        <w:rPr>
          <w:noProof/>
        </w:rPr>
      </w:pPr>
      <w:hyperlink r:id="rId11" w:anchor="_Toc117843104" w:history="1">
        <w:r w:rsidR="00D00827" w:rsidRPr="001A089F">
          <w:rPr>
            <w:rStyle w:val="Hyperlink"/>
            <w:noProof/>
          </w:rPr>
          <w:t>Ilustración 5: Código en Python para la descarga de información de WeatherBit, incluyendo la información a futuro y la presente.</w:t>
        </w:r>
        <w:r w:rsidR="00D00827">
          <w:rPr>
            <w:noProof/>
            <w:webHidden/>
          </w:rPr>
          <w:tab/>
        </w:r>
        <w:r w:rsidR="00D00827">
          <w:rPr>
            <w:noProof/>
            <w:webHidden/>
          </w:rPr>
          <w:fldChar w:fldCharType="begin"/>
        </w:r>
        <w:r w:rsidR="00D00827">
          <w:rPr>
            <w:noProof/>
            <w:webHidden/>
          </w:rPr>
          <w:instrText xml:space="preserve"> PAGEREF _Toc117843104 \h </w:instrText>
        </w:r>
        <w:r w:rsidR="00D00827">
          <w:rPr>
            <w:noProof/>
            <w:webHidden/>
          </w:rPr>
        </w:r>
        <w:r w:rsidR="00D00827">
          <w:rPr>
            <w:noProof/>
            <w:webHidden/>
          </w:rPr>
          <w:fldChar w:fldCharType="separate"/>
        </w:r>
        <w:r w:rsidR="00D00827">
          <w:rPr>
            <w:noProof/>
            <w:webHidden/>
          </w:rPr>
          <w:t>15</w:t>
        </w:r>
        <w:r w:rsidR="00D00827">
          <w:rPr>
            <w:noProof/>
            <w:webHidden/>
          </w:rPr>
          <w:fldChar w:fldCharType="end"/>
        </w:r>
      </w:hyperlink>
    </w:p>
    <w:p w14:paraId="646F2BAF" w14:textId="04E3B682" w:rsidR="00DE14AA" w:rsidRDefault="00D00827" w:rsidP="00DE14AA">
      <w:r>
        <w:fldChar w:fldCharType="end"/>
      </w:r>
    </w:p>
    <w:p w14:paraId="2EDD492F" w14:textId="6BCDE2D1" w:rsidR="00D00827" w:rsidRPr="00D00827" w:rsidRDefault="00D00827" w:rsidP="00D00827">
      <w:pPr>
        <w:pStyle w:val="TOCHeading"/>
        <w:rPr>
          <w:lang w:val="es-ES"/>
        </w:rPr>
      </w:pPr>
      <w:r w:rsidRPr="00D00827">
        <w:rPr>
          <w:lang w:val="es-ES"/>
        </w:rPr>
        <w:t>Diagramas</w:t>
      </w:r>
    </w:p>
    <w:tbl>
      <w:tblPr>
        <w:tblStyle w:val="PlainTable4"/>
        <w:tblW w:w="0" w:type="auto"/>
        <w:tblLook w:val="04A0" w:firstRow="1" w:lastRow="0" w:firstColumn="1" w:lastColumn="0" w:noHBand="0" w:noVBand="1"/>
      </w:tblPr>
      <w:tblGrid>
        <w:gridCol w:w="10192"/>
      </w:tblGrid>
      <w:tr w:rsidR="00D00827" w14:paraId="63982888" w14:textId="77777777" w:rsidTr="00D00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2" w:type="dxa"/>
          </w:tcPr>
          <w:bookmarkStart w:id="10" w:name="_zd602c8g2v3h" w:colFirst="0" w:colLast="0"/>
          <w:bookmarkEnd w:id="10"/>
          <w:p w14:paraId="41E0AEA1" w14:textId="1002BDC6" w:rsidR="00D00827" w:rsidRPr="00D00827" w:rsidRDefault="00D00827" w:rsidP="00D00827">
            <w:pPr>
              <w:pStyle w:val="TOC1"/>
              <w:tabs>
                <w:tab w:val="left" w:pos="440"/>
                <w:tab w:val="right" w:leader="dot" w:pos="10192"/>
              </w:tabs>
              <w:rPr>
                <w:rStyle w:val="Hyperlink"/>
                <w:noProof/>
                <w:lang w:val="es-ES"/>
              </w:rPr>
            </w:pPr>
            <w:r w:rsidRPr="00D00827">
              <w:rPr>
                <w:rStyle w:val="Hyperlink"/>
                <w:noProof/>
                <w:lang w:val="es-ES"/>
              </w:rPr>
              <w:fldChar w:fldCharType="begin"/>
            </w:r>
            <w:r w:rsidRPr="00D00827">
              <w:rPr>
                <w:rStyle w:val="Hyperlink"/>
                <w:noProof/>
                <w:lang w:val="es-ES"/>
              </w:rPr>
              <w:instrText xml:space="preserve"> REF _Ref117843374 \h </w:instrText>
            </w:r>
            <w:r>
              <w:rPr>
                <w:rStyle w:val="Hyperlink"/>
                <w:noProof/>
                <w:lang w:val="es-ES"/>
              </w:rPr>
              <w:instrText xml:space="preserve"> \* MERGEFORMAT </w:instrText>
            </w:r>
            <w:r w:rsidRPr="00D00827">
              <w:rPr>
                <w:rStyle w:val="Hyperlink"/>
                <w:noProof/>
                <w:lang w:val="es-ES"/>
              </w:rPr>
            </w:r>
            <w:r w:rsidRPr="00D00827">
              <w:rPr>
                <w:rStyle w:val="Hyperlink"/>
                <w:noProof/>
                <w:lang w:val="es-ES"/>
              </w:rPr>
              <w:fldChar w:fldCharType="separate"/>
            </w:r>
            <w:r w:rsidRPr="00D00827">
              <w:rPr>
                <w:rStyle w:val="Hyperlink"/>
                <w:noProof/>
                <w:lang w:val="es-ES"/>
              </w:rPr>
              <w:t xml:space="preserve">Diagrama </w:t>
            </w:r>
            <w:r w:rsidRPr="00D00827">
              <w:rPr>
                <w:rStyle w:val="Hyperlink"/>
                <w:lang w:val="es-ES"/>
              </w:rPr>
              <w:t>1</w:t>
            </w:r>
            <w:r w:rsidRPr="00D00827">
              <w:rPr>
                <w:rStyle w:val="Hyperlink"/>
                <w:noProof/>
                <w:lang w:val="es-ES"/>
              </w:rPr>
              <w:t>: Esquema general del módulo meteorológico.</w:t>
            </w:r>
            <w:r w:rsidRPr="00D00827">
              <w:rPr>
                <w:rStyle w:val="Hyperlink"/>
                <w:noProof/>
                <w:lang w:val="es-ES"/>
              </w:rPr>
              <w:fldChar w:fldCharType="end"/>
            </w:r>
            <w:r w:rsidRPr="00D00827">
              <w:rPr>
                <w:rStyle w:val="Hyperlink"/>
                <w:noProof/>
                <w:lang w:val="es-ES"/>
              </w:rPr>
              <w:t xml:space="preserve"> </w:t>
            </w:r>
          </w:p>
        </w:tc>
      </w:tr>
      <w:tr w:rsidR="00D00827" w14:paraId="4A117E33" w14:textId="77777777" w:rsidTr="00D0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2" w:type="dxa"/>
          </w:tcPr>
          <w:p w14:paraId="5F57E5A3" w14:textId="543712BF" w:rsidR="00D00827" w:rsidRPr="00D00827" w:rsidRDefault="00D00827" w:rsidP="00D00827">
            <w:pPr>
              <w:pStyle w:val="TOC1"/>
              <w:tabs>
                <w:tab w:val="left" w:pos="440"/>
                <w:tab w:val="right" w:leader="dot" w:pos="10192"/>
              </w:tabs>
              <w:rPr>
                <w:rStyle w:val="Hyperlink"/>
                <w:noProof/>
                <w:lang w:val="es-ES"/>
              </w:rPr>
            </w:pPr>
            <w:r w:rsidRPr="00D00827">
              <w:rPr>
                <w:rStyle w:val="Hyperlink"/>
                <w:noProof/>
                <w:lang w:val="es-ES"/>
              </w:rPr>
              <w:fldChar w:fldCharType="begin"/>
            </w:r>
            <w:r w:rsidRPr="00D00827">
              <w:rPr>
                <w:rStyle w:val="Hyperlink"/>
                <w:noProof/>
                <w:lang w:val="es-ES"/>
              </w:rPr>
              <w:instrText xml:space="preserve"> REF _Ref117843382 \h </w:instrText>
            </w:r>
            <w:r>
              <w:rPr>
                <w:rStyle w:val="Hyperlink"/>
                <w:noProof/>
                <w:lang w:val="es-ES"/>
              </w:rPr>
              <w:instrText xml:space="preserve"> \* MERGEFORMAT </w:instrText>
            </w:r>
            <w:r w:rsidRPr="00D00827">
              <w:rPr>
                <w:rStyle w:val="Hyperlink"/>
                <w:noProof/>
                <w:lang w:val="es-ES"/>
              </w:rPr>
            </w:r>
            <w:r w:rsidRPr="00D00827">
              <w:rPr>
                <w:rStyle w:val="Hyperlink"/>
                <w:noProof/>
                <w:lang w:val="es-ES"/>
              </w:rPr>
              <w:fldChar w:fldCharType="separate"/>
            </w:r>
            <w:r w:rsidRPr="00D00827">
              <w:rPr>
                <w:rStyle w:val="Hyperlink"/>
                <w:noProof/>
                <w:lang w:val="es-ES"/>
              </w:rPr>
              <w:t xml:space="preserve">Diagrama </w:t>
            </w:r>
            <w:r w:rsidRPr="00D00827">
              <w:rPr>
                <w:rStyle w:val="Hyperlink"/>
                <w:lang w:val="es-ES"/>
              </w:rPr>
              <w:t>2</w:t>
            </w:r>
            <w:r w:rsidRPr="00D00827">
              <w:rPr>
                <w:rStyle w:val="Hyperlink"/>
                <w:noProof/>
                <w:lang w:val="es-ES"/>
              </w:rPr>
              <w:t>: Estructura del módulo de descarga de datos</w:t>
            </w:r>
            <w:r w:rsidRPr="00D00827">
              <w:rPr>
                <w:rStyle w:val="Hyperlink"/>
                <w:noProof/>
                <w:lang w:val="es-ES"/>
              </w:rPr>
              <w:fldChar w:fldCharType="end"/>
            </w:r>
          </w:p>
        </w:tc>
      </w:tr>
      <w:tr w:rsidR="00D00827" w14:paraId="0E2E10E7" w14:textId="77777777" w:rsidTr="00D00827">
        <w:tc>
          <w:tcPr>
            <w:cnfStyle w:val="001000000000" w:firstRow="0" w:lastRow="0" w:firstColumn="1" w:lastColumn="0" w:oddVBand="0" w:evenVBand="0" w:oddHBand="0" w:evenHBand="0" w:firstRowFirstColumn="0" w:firstRowLastColumn="0" w:lastRowFirstColumn="0" w:lastRowLastColumn="0"/>
            <w:tcW w:w="10192" w:type="dxa"/>
          </w:tcPr>
          <w:p w14:paraId="1C233828" w14:textId="5FD6FD9B" w:rsidR="00D00827" w:rsidRPr="00D00827" w:rsidRDefault="00D00827" w:rsidP="00D00827">
            <w:pPr>
              <w:pStyle w:val="TOC1"/>
              <w:tabs>
                <w:tab w:val="left" w:pos="440"/>
                <w:tab w:val="right" w:leader="dot" w:pos="10192"/>
              </w:tabs>
              <w:rPr>
                <w:rStyle w:val="Hyperlink"/>
                <w:noProof/>
                <w:lang w:val="es-ES"/>
              </w:rPr>
            </w:pPr>
            <w:r w:rsidRPr="00D00827">
              <w:rPr>
                <w:rStyle w:val="Hyperlink"/>
                <w:noProof/>
                <w:lang w:val="es-ES"/>
              </w:rPr>
              <w:fldChar w:fldCharType="begin"/>
            </w:r>
            <w:r w:rsidRPr="00D00827">
              <w:rPr>
                <w:rStyle w:val="Hyperlink"/>
                <w:noProof/>
                <w:lang w:val="es-ES"/>
              </w:rPr>
              <w:instrText xml:space="preserve"> REF _Ref117843384 \h </w:instrText>
            </w:r>
            <w:r>
              <w:rPr>
                <w:rStyle w:val="Hyperlink"/>
                <w:noProof/>
                <w:lang w:val="es-ES"/>
              </w:rPr>
              <w:instrText xml:space="preserve"> \* MERGEFORMAT </w:instrText>
            </w:r>
            <w:r w:rsidRPr="00D00827">
              <w:rPr>
                <w:rStyle w:val="Hyperlink"/>
                <w:noProof/>
                <w:lang w:val="es-ES"/>
              </w:rPr>
            </w:r>
            <w:r w:rsidRPr="00D00827">
              <w:rPr>
                <w:rStyle w:val="Hyperlink"/>
                <w:noProof/>
                <w:lang w:val="es-ES"/>
              </w:rPr>
              <w:fldChar w:fldCharType="separate"/>
            </w:r>
            <w:r w:rsidRPr="00D00827">
              <w:rPr>
                <w:rStyle w:val="Hyperlink"/>
                <w:noProof/>
                <w:lang w:val="es-ES"/>
              </w:rPr>
              <w:t xml:space="preserve">Diagrama </w:t>
            </w:r>
            <w:r w:rsidRPr="00D00827">
              <w:rPr>
                <w:rStyle w:val="Hyperlink"/>
                <w:lang w:val="es-ES"/>
              </w:rPr>
              <w:t>3</w:t>
            </w:r>
            <w:r w:rsidRPr="00D00827">
              <w:rPr>
                <w:rStyle w:val="Hyperlink"/>
                <w:noProof/>
                <w:lang w:val="es-ES"/>
              </w:rPr>
              <w:t>: Módulo de predicción de la producción basado en formulación de IREC</w:t>
            </w:r>
            <w:r w:rsidRPr="00D00827">
              <w:rPr>
                <w:rStyle w:val="Hyperlink"/>
                <w:noProof/>
                <w:lang w:val="es-ES"/>
              </w:rPr>
              <w:fldChar w:fldCharType="end"/>
            </w:r>
          </w:p>
        </w:tc>
      </w:tr>
      <w:tr w:rsidR="00D00827" w14:paraId="1829F063" w14:textId="77777777" w:rsidTr="00D0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2" w:type="dxa"/>
          </w:tcPr>
          <w:p w14:paraId="184B3481" w14:textId="55CC0371" w:rsidR="00D00827" w:rsidRPr="00D00827" w:rsidRDefault="00D00827" w:rsidP="00D00827">
            <w:pPr>
              <w:pStyle w:val="TOC1"/>
              <w:tabs>
                <w:tab w:val="left" w:pos="440"/>
                <w:tab w:val="right" w:leader="dot" w:pos="10192"/>
              </w:tabs>
              <w:rPr>
                <w:rStyle w:val="Hyperlink"/>
                <w:noProof/>
                <w:lang w:val="es-ES"/>
              </w:rPr>
            </w:pPr>
            <w:r w:rsidRPr="00D00827">
              <w:rPr>
                <w:rStyle w:val="Hyperlink"/>
                <w:noProof/>
                <w:lang w:val="es-ES"/>
              </w:rPr>
              <w:fldChar w:fldCharType="begin"/>
            </w:r>
            <w:r w:rsidRPr="00D00827">
              <w:rPr>
                <w:rStyle w:val="Hyperlink"/>
                <w:noProof/>
                <w:lang w:val="es-ES"/>
              </w:rPr>
              <w:instrText xml:space="preserve"> REF _Ref117843386 \h </w:instrText>
            </w:r>
            <w:r>
              <w:rPr>
                <w:rStyle w:val="Hyperlink"/>
                <w:noProof/>
                <w:lang w:val="es-ES"/>
              </w:rPr>
              <w:instrText xml:space="preserve"> \* MERGEFORMAT </w:instrText>
            </w:r>
            <w:r w:rsidRPr="00D00827">
              <w:rPr>
                <w:rStyle w:val="Hyperlink"/>
                <w:noProof/>
                <w:lang w:val="es-ES"/>
              </w:rPr>
            </w:r>
            <w:r w:rsidRPr="00D00827">
              <w:rPr>
                <w:rStyle w:val="Hyperlink"/>
                <w:noProof/>
                <w:lang w:val="es-ES"/>
              </w:rPr>
              <w:fldChar w:fldCharType="separate"/>
            </w:r>
            <w:r w:rsidRPr="00D00827">
              <w:rPr>
                <w:rStyle w:val="Hyperlink"/>
                <w:noProof/>
                <w:lang w:val="es-ES"/>
              </w:rPr>
              <w:t xml:space="preserve">Diagrama </w:t>
            </w:r>
            <w:r w:rsidRPr="00D00827">
              <w:rPr>
                <w:rStyle w:val="Hyperlink"/>
                <w:lang w:val="es-ES"/>
              </w:rPr>
              <w:t>4</w:t>
            </w:r>
            <w:r w:rsidRPr="00D00827">
              <w:rPr>
                <w:rStyle w:val="Hyperlink"/>
                <w:noProof/>
                <w:lang w:val="es-ES"/>
              </w:rPr>
              <w:t>: Estimación de la producción solar avanzada</w:t>
            </w:r>
            <w:r w:rsidRPr="00D00827">
              <w:rPr>
                <w:rStyle w:val="Hyperlink"/>
                <w:noProof/>
                <w:lang w:val="es-ES"/>
              </w:rPr>
              <w:fldChar w:fldCharType="end"/>
            </w:r>
          </w:p>
        </w:tc>
      </w:tr>
      <w:tr w:rsidR="00D00827" w14:paraId="0CFEAE48" w14:textId="77777777" w:rsidTr="00D00827">
        <w:tc>
          <w:tcPr>
            <w:cnfStyle w:val="001000000000" w:firstRow="0" w:lastRow="0" w:firstColumn="1" w:lastColumn="0" w:oddVBand="0" w:evenVBand="0" w:oddHBand="0" w:evenHBand="0" w:firstRowFirstColumn="0" w:firstRowLastColumn="0" w:lastRowFirstColumn="0" w:lastRowLastColumn="0"/>
            <w:tcW w:w="10192" w:type="dxa"/>
          </w:tcPr>
          <w:p w14:paraId="1BF7D04C" w14:textId="0EACE19E" w:rsidR="00D00827" w:rsidRPr="00D00827" w:rsidRDefault="00D00827" w:rsidP="00D00827">
            <w:pPr>
              <w:pStyle w:val="TOC1"/>
              <w:tabs>
                <w:tab w:val="left" w:pos="440"/>
                <w:tab w:val="right" w:leader="dot" w:pos="10192"/>
              </w:tabs>
              <w:rPr>
                <w:rStyle w:val="Hyperlink"/>
                <w:noProof/>
                <w:lang w:val="es-ES"/>
              </w:rPr>
            </w:pPr>
            <w:r w:rsidRPr="00D00827">
              <w:rPr>
                <w:rStyle w:val="Hyperlink"/>
                <w:noProof/>
                <w:lang w:val="es-ES"/>
              </w:rPr>
              <w:fldChar w:fldCharType="begin"/>
            </w:r>
            <w:r w:rsidRPr="00D00827">
              <w:rPr>
                <w:rStyle w:val="Hyperlink"/>
                <w:noProof/>
                <w:lang w:val="es-ES"/>
              </w:rPr>
              <w:instrText xml:space="preserve"> REF _Ref117843388 \h </w:instrText>
            </w:r>
            <w:r>
              <w:rPr>
                <w:rStyle w:val="Hyperlink"/>
                <w:noProof/>
                <w:lang w:val="es-ES"/>
              </w:rPr>
              <w:instrText xml:space="preserve"> \* MERGEFORMAT </w:instrText>
            </w:r>
            <w:r w:rsidRPr="00D00827">
              <w:rPr>
                <w:rStyle w:val="Hyperlink"/>
                <w:noProof/>
                <w:lang w:val="es-ES"/>
              </w:rPr>
            </w:r>
            <w:r w:rsidRPr="00D00827">
              <w:rPr>
                <w:rStyle w:val="Hyperlink"/>
                <w:noProof/>
                <w:lang w:val="es-ES"/>
              </w:rPr>
              <w:fldChar w:fldCharType="separate"/>
            </w:r>
            <w:r w:rsidRPr="00D00827">
              <w:rPr>
                <w:rStyle w:val="Hyperlink"/>
                <w:noProof/>
                <w:lang w:val="es-ES"/>
              </w:rPr>
              <w:t xml:space="preserve">Diagrama </w:t>
            </w:r>
            <w:r w:rsidRPr="00D00827">
              <w:rPr>
                <w:rStyle w:val="Hyperlink"/>
                <w:lang w:val="es-ES"/>
              </w:rPr>
              <w:t>5</w:t>
            </w:r>
            <w:r w:rsidRPr="00D00827">
              <w:rPr>
                <w:rStyle w:val="Hyperlink"/>
                <w:noProof/>
                <w:lang w:val="es-ES"/>
              </w:rPr>
              <w:t>: Cálculo de la irradiación sobre superficies inclinadas</w:t>
            </w:r>
            <w:r w:rsidRPr="00D00827">
              <w:rPr>
                <w:rStyle w:val="Hyperlink"/>
                <w:noProof/>
                <w:lang w:val="es-ES"/>
              </w:rPr>
              <w:fldChar w:fldCharType="end"/>
            </w:r>
          </w:p>
        </w:tc>
      </w:tr>
      <w:tr w:rsidR="00D00827" w14:paraId="41220580" w14:textId="77777777" w:rsidTr="00D00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2" w:type="dxa"/>
          </w:tcPr>
          <w:p w14:paraId="395D08A9" w14:textId="19581C87" w:rsidR="00D00827" w:rsidRPr="00D00827" w:rsidRDefault="00D00827" w:rsidP="00D00827">
            <w:pPr>
              <w:pStyle w:val="TOC1"/>
              <w:tabs>
                <w:tab w:val="left" w:pos="440"/>
                <w:tab w:val="right" w:leader="dot" w:pos="10192"/>
              </w:tabs>
              <w:rPr>
                <w:rStyle w:val="Hyperlink"/>
                <w:noProof/>
                <w:lang w:val="es-ES"/>
              </w:rPr>
            </w:pPr>
            <w:r w:rsidRPr="00D00827">
              <w:rPr>
                <w:rStyle w:val="Hyperlink"/>
                <w:noProof/>
                <w:lang w:val="es-ES"/>
              </w:rPr>
              <w:fldChar w:fldCharType="begin"/>
            </w:r>
            <w:r w:rsidRPr="00D00827">
              <w:rPr>
                <w:rStyle w:val="Hyperlink"/>
                <w:noProof/>
                <w:lang w:val="es-ES"/>
              </w:rPr>
              <w:instrText xml:space="preserve"> REF _Ref117843390 \h </w:instrText>
            </w:r>
            <w:r>
              <w:rPr>
                <w:rStyle w:val="Hyperlink"/>
                <w:noProof/>
                <w:lang w:val="es-ES"/>
              </w:rPr>
              <w:instrText xml:space="preserve"> \* MERGEFORMAT </w:instrText>
            </w:r>
            <w:r w:rsidRPr="00D00827">
              <w:rPr>
                <w:rStyle w:val="Hyperlink"/>
                <w:noProof/>
                <w:lang w:val="es-ES"/>
              </w:rPr>
            </w:r>
            <w:r w:rsidRPr="00D00827">
              <w:rPr>
                <w:rStyle w:val="Hyperlink"/>
                <w:noProof/>
                <w:lang w:val="es-ES"/>
              </w:rPr>
              <w:fldChar w:fldCharType="separate"/>
            </w:r>
            <w:r w:rsidRPr="00D00827">
              <w:rPr>
                <w:rStyle w:val="Hyperlink"/>
                <w:noProof/>
                <w:lang w:val="es-ES"/>
              </w:rPr>
              <w:t xml:space="preserve">Diagrama </w:t>
            </w:r>
            <w:r w:rsidRPr="00D00827">
              <w:rPr>
                <w:rStyle w:val="Hyperlink"/>
                <w:lang w:val="es-ES"/>
              </w:rPr>
              <w:t>6</w:t>
            </w:r>
            <w:r w:rsidRPr="00D00827">
              <w:rPr>
                <w:rStyle w:val="Hyperlink"/>
                <w:noProof/>
                <w:lang w:val="es-ES"/>
              </w:rPr>
              <w:t>: Calculo de la temperatura interior de las placas SAPM</w:t>
            </w:r>
            <w:r w:rsidRPr="00D00827">
              <w:rPr>
                <w:rStyle w:val="Hyperlink"/>
                <w:noProof/>
                <w:lang w:val="es-ES"/>
              </w:rPr>
              <w:fldChar w:fldCharType="end"/>
            </w:r>
          </w:p>
        </w:tc>
      </w:tr>
    </w:tbl>
    <w:p w14:paraId="17EBD02A" w14:textId="77777777" w:rsidR="00DE14AA" w:rsidRDefault="00DE14AA" w:rsidP="00DE14AA">
      <w:pPr>
        <w:pStyle w:val="Subtitle"/>
      </w:pPr>
      <w:r>
        <w:br w:type="page"/>
      </w:r>
    </w:p>
    <w:p w14:paraId="4C9D8AD6" w14:textId="65A5D04C" w:rsidR="00DE14AA" w:rsidRDefault="00DE14AA" w:rsidP="00740BC1">
      <w:pPr>
        <w:pStyle w:val="Heading1"/>
        <w:numPr>
          <w:ilvl w:val="0"/>
          <w:numId w:val="1"/>
        </w:numPr>
        <w:rPr>
          <w:lang w:val="es-ES"/>
        </w:rPr>
      </w:pPr>
      <w:bookmarkStart w:id="11" w:name="_onnmq6ojkr0u" w:colFirst="0" w:colLast="0"/>
      <w:bookmarkStart w:id="12" w:name="_Toc114490727"/>
      <w:bookmarkStart w:id="13" w:name="_Toc115356521"/>
      <w:bookmarkStart w:id="14" w:name="_Toc115424080"/>
      <w:bookmarkStart w:id="15" w:name="_Toc117843046"/>
      <w:bookmarkEnd w:id="11"/>
      <w:r>
        <w:rPr>
          <w:lang w:val="es-ES"/>
        </w:rPr>
        <w:lastRenderedPageBreak/>
        <w:t>Introducción a la implementación</w:t>
      </w:r>
      <w:bookmarkEnd w:id="12"/>
      <w:bookmarkEnd w:id="13"/>
      <w:bookmarkEnd w:id="14"/>
      <w:bookmarkEnd w:id="15"/>
    </w:p>
    <w:p w14:paraId="37B14AFE" w14:textId="29554007" w:rsidR="00957386" w:rsidRDefault="00957386" w:rsidP="00957386">
      <w:pPr>
        <w:rPr>
          <w:lang w:val="es-ES"/>
        </w:rPr>
      </w:pPr>
      <w:r>
        <w:rPr>
          <w:lang w:val="es-ES"/>
        </w:rPr>
        <w:t xml:space="preserve">La producción </w:t>
      </w:r>
      <w:r w:rsidR="002E3E46">
        <w:rPr>
          <w:lang w:val="es-ES"/>
        </w:rPr>
        <w:t xml:space="preserve">energética </w:t>
      </w:r>
      <w:r>
        <w:rPr>
          <w:lang w:val="es-ES"/>
        </w:rPr>
        <w:t xml:space="preserve">de </w:t>
      </w:r>
      <w:r w:rsidR="002E3E46">
        <w:rPr>
          <w:lang w:val="es-ES"/>
        </w:rPr>
        <w:t>los sistemas fotovoltaicos</w:t>
      </w:r>
      <w:r>
        <w:rPr>
          <w:lang w:val="es-ES"/>
        </w:rPr>
        <w:t xml:space="preserve">, PV, </w:t>
      </w:r>
      <w:r w:rsidR="002E3E46">
        <w:rPr>
          <w:lang w:val="es-ES"/>
        </w:rPr>
        <w:t>depende</w:t>
      </w:r>
      <w:r>
        <w:rPr>
          <w:lang w:val="es-ES"/>
        </w:rPr>
        <w:t xml:space="preserve"> principalmente, de la </w:t>
      </w:r>
      <w:r w:rsidR="006F529E">
        <w:rPr>
          <w:lang w:val="es-ES"/>
        </w:rPr>
        <w:t>irradiancia</w:t>
      </w:r>
      <w:r>
        <w:rPr>
          <w:lang w:val="es-ES"/>
        </w:rPr>
        <w:t xml:space="preserve"> solar</w:t>
      </w:r>
      <w:r w:rsidR="002E3E46">
        <w:rPr>
          <w:lang w:val="es-ES"/>
        </w:rPr>
        <w:t xml:space="preserve">. La </w:t>
      </w:r>
      <w:r w:rsidR="006F529E">
        <w:rPr>
          <w:lang w:val="es-ES"/>
        </w:rPr>
        <w:t>irradiancia</w:t>
      </w:r>
      <w:r w:rsidR="002E3E46">
        <w:rPr>
          <w:lang w:val="es-ES"/>
        </w:rPr>
        <w:t xml:space="preserve"> solar se define como la</w:t>
      </w:r>
      <w:r w:rsidRPr="00595AF7">
        <w:rPr>
          <w:lang w:val="es-ES"/>
        </w:rPr>
        <w:t xml:space="preserve"> potencia incidente por unidad de superficie de </w:t>
      </w:r>
      <w:r w:rsidR="002E3E46">
        <w:rPr>
          <w:lang w:val="es-ES"/>
        </w:rPr>
        <w:t>una</w:t>
      </w:r>
      <w:r w:rsidRPr="00595AF7">
        <w:rPr>
          <w:lang w:val="es-ES"/>
        </w:rPr>
        <w:t xml:space="preserve"> radiación electromagnética</w:t>
      </w:r>
      <w:r w:rsidR="002E3E46">
        <w:rPr>
          <w:lang w:val="es-ES"/>
        </w:rPr>
        <w:t>, en este caso proveniente del sol</w:t>
      </w:r>
      <w:r w:rsidR="00B12AF0">
        <w:rPr>
          <w:lang w:val="es-ES"/>
        </w:rPr>
        <w:t>,</w:t>
      </w:r>
      <w:r w:rsidR="002E3E46">
        <w:rPr>
          <w:lang w:val="es-ES"/>
        </w:rPr>
        <w:t xml:space="preserve"> y cuyas unidades </w:t>
      </w:r>
      <w:r w:rsidR="00B12AF0">
        <w:rPr>
          <w:lang w:val="es-ES"/>
        </w:rPr>
        <w:t xml:space="preserve">de medida </w:t>
      </w:r>
      <w:r>
        <w:rPr>
          <w:lang w:val="es-ES"/>
        </w:rPr>
        <w:t>son W/m</w:t>
      </w:r>
      <w:r w:rsidRPr="000525E9">
        <w:rPr>
          <w:vertAlign w:val="superscript"/>
          <w:lang w:val="es-ES"/>
        </w:rPr>
        <w:t>2</w:t>
      </w:r>
      <w:r>
        <w:rPr>
          <w:lang w:val="es-ES"/>
        </w:rPr>
        <w:t xml:space="preserve">. </w:t>
      </w:r>
      <w:r w:rsidR="002E3E46">
        <w:rPr>
          <w:lang w:val="es-ES"/>
        </w:rPr>
        <w:t>Aunque en menor medida</w:t>
      </w:r>
      <w:r>
        <w:rPr>
          <w:lang w:val="es-ES"/>
        </w:rPr>
        <w:t xml:space="preserve">, </w:t>
      </w:r>
      <w:r w:rsidR="002E3E46">
        <w:rPr>
          <w:lang w:val="es-ES"/>
        </w:rPr>
        <w:t>otros dos elementos meteorológicos con</w:t>
      </w:r>
      <w:r>
        <w:rPr>
          <w:lang w:val="es-ES"/>
        </w:rPr>
        <w:t xml:space="preserve"> impacto destacable en la producción </w:t>
      </w:r>
      <w:r w:rsidR="002E3E46">
        <w:rPr>
          <w:lang w:val="es-ES"/>
        </w:rPr>
        <w:t>solar son</w:t>
      </w:r>
      <w:r>
        <w:rPr>
          <w:lang w:val="es-ES"/>
        </w:rPr>
        <w:t xml:space="preserve"> la temperatura ambiente </w:t>
      </w:r>
      <w:r w:rsidR="002E3E46">
        <w:rPr>
          <w:lang w:val="es-ES"/>
        </w:rPr>
        <w:t>(</w:t>
      </w:r>
      <w:proofErr w:type="spellStart"/>
      <w:r w:rsidR="002E3E46">
        <w:rPr>
          <w:lang w:val="es-ES"/>
        </w:rPr>
        <w:t>ºC</w:t>
      </w:r>
      <w:proofErr w:type="spellEnd"/>
      <w:r w:rsidR="002E3E46">
        <w:rPr>
          <w:lang w:val="es-ES"/>
        </w:rPr>
        <w:t>)</w:t>
      </w:r>
      <w:r>
        <w:rPr>
          <w:lang w:val="es-ES"/>
        </w:rPr>
        <w:t xml:space="preserve"> y la velocidad del viento</w:t>
      </w:r>
      <w:r w:rsidR="002E3E46">
        <w:rPr>
          <w:lang w:val="es-ES"/>
        </w:rPr>
        <w:t xml:space="preserve"> (m/</w:t>
      </w:r>
      <w:r w:rsidR="001A1BEC">
        <w:rPr>
          <w:lang w:val="es-ES"/>
        </w:rPr>
        <w:t>s</w:t>
      </w:r>
      <w:r w:rsidR="002E3E46">
        <w:rPr>
          <w:lang w:val="es-ES"/>
        </w:rPr>
        <w:t>)</w:t>
      </w:r>
      <w:r>
        <w:rPr>
          <w:lang w:val="es-ES"/>
        </w:rPr>
        <w:t xml:space="preserve">. </w:t>
      </w:r>
    </w:p>
    <w:p w14:paraId="2796D388" w14:textId="77777777" w:rsidR="00957386" w:rsidRDefault="00957386" w:rsidP="00957386">
      <w:pPr>
        <w:rPr>
          <w:lang w:val="es-ES"/>
        </w:rPr>
      </w:pPr>
    </w:p>
    <w:p w14:paraId="603DD967" w14:textId="56FD0040" w:rsidR="00957386" w:rsidRDefault="00957386" w:rsidP="00957386">
      <w:pPr>
        <w:rPr>
          <w:lang w:val="es-ES"/>
        </w:rPr>
      </w:pPr>
      <w:r>
        <w:rPr>
          <w:lang w:val="es-ES"/>
        </w:rPr>
        <w:t xml:space="preserve">Teniendo en consideración </w:t>
      </w:r>
      <w:r w:rsidR="002E3E46">
        <w:rPr>
          <w:lang w:val="es-ES"/>
        </w:rPr>
        <w:t>estas tres</w:t>
      </w:r>
      <w:r>
        <w:rPr>
          <w:lang w:val="es-ES"/>
        </w:rPr>
        <w:t xml:space="preserve"> variables meteorológicas, </w:t>
      </w:r>
      <w:r w:rsidR="002E3E46">
        <w:rPr>
          <w:lang w:val="es-ES"/>
        </w:rPr>
        <w:t>en este</w:t>
      </w:r>
      <w:r>
        <w:rPr>
          <w:lang w:val="es-ES"/>
        </w:rPr>
        <w:t xml:space="preserve"> documento se </w:t>
      </w:r>
      <w:r w:rsidR="002E3E46">
        <w:rPr>
          <w:lang w:val="es-ES"/>
        </w:rPr>
        <w:t xml:space="preserve">detallará cómo obtener la predicción de dichas variables a través del servicio externo </w:t>
      </w:r>
      <w:proofErr w:type="spellStart"/>
      <w:r w:rsidR="000D3C22" w:rsidRPr="000525E9">
        <w:rPr>
          <w:lang w:val="es-ES"/>
        </w:rPr>
        <w:t>W</w:t>
      </w:r>
      <w:r w:rsidR="000D3C22">
        <w:rPr>
          <w:lang w:val="es-ES"/>
        </w:rPr>
        <w:t>eatherBit</w:t>
      </w:r>
      <w:proofErr w:type="spellEnd"/>
      <w:r w:rsidR="002E3E46">
        <w:rPr>
          <w:lang w:val="es-ES"/>
        </w:rPr>
        <w:t>, así como</w:t>
      </w:r>
      <w:r>
        <w:rPr>
          <w:lang w:val="es-ES"/>
        </w:rPr>
        <w:t xml:space="preserve"> </w:t>
      </w:r>
      <w:r w:rsidR="002E3E46">
        <w:rPr>
          <w:lang w:val="es-ES"/>
        </w:rPr>
        <w:t>dos</w:t>
      </w:r>
      <w:r>
        <w:rPr>
          <w:lang w:val="es-ES"/>
        </w:rPr>
        <w:t xml:space="preserve"> metodologías para la estimación de la generación solar </w:t>
      </w:r>
      <w:r w:rsidR="00730087">
        <w:rPr>
          <w:lang w:val="es-ES"/>
        </w:rPr>
        <w:t xml:space="preserve">a 24 horas vista </w:t>
      </w:r>
      <w:r>
        <w:rPr>
          <w:lang w:val="es-ES"/>
        </w:rPr>
        <w:t>de un sistema fotovoltaico</w:t>
      </w:r>
      <w:r w:rsidR="000D3C22">
        <w:rPr>
          <w:lang w:val="es-ES"/>
        </w:rPr>
        <w:t>. La primera opción, se trata</w:t>
      </w:r>
      <w:r>
        <w:rPr>
          <w:lang w:val="es-ES"/>
        </w:rPr>
        <w:t xml:space="preserve"> de </w:t>
      </w:r>
      <w:r w:rsidR="000D3C22">
        <w:rPr>
          <w:lang w:val="es-ES"/>
        </w:rPr>
        <w:t xml:space="preserve">una formulación que no requiere de apenas datos técnicos sobre el sistema fotovoltaico, mientras que en la segunda metodología </w:t>
      </w:r>
      <w:r>
        <w:rPr>
          <w:lang w:val="es-ES"/>
        </w:rPr>
        <w:t xml:space="preserve">la información </w:t>
      </w:r>
      <w:r w:rsidR="000D3C22">
        <w:rPr>
          <w:lang w:val="es-ES"/>
        </w:rPr>
        <w:t>requerida sobre la instalación es mayor</w:t>
      </w:r>
      <w:r>
        <w:rPr>
          <w:lang w:val="es-ES"/>
        </w:rPr>
        <w:t xml:space="preserve">. </w:t>
      </w:r>
    </w:p>
    <w:p w14:paraId="7CB9C6D3" w14:textId="77777777" w:rsidR="00DE14AA" w:rsidRDefault="00DE14AA" w:rsidP="00DE14AA">
      <w:pPr>
        <w:rPr>
          <w:lang w:val="es-ES"/>
        </w:rPr>
      </w:pPr>
    </w:p>
    <w:p w14:paraId="7E0D7B2B" w14:textId="229CF5F2" w:rsidR="00DE14AA" w:rsidRDefault="00DE14AA" w:rsidP="00DE14AA">
      <w:pPr>
        <w:rPr>
          <w:lang w:val="es-ES"/>
        </w:rPr>
      </w:pPr>
      <w:r w:rsidRPr="00D5150B">
        <w:rPr>
          <w:lang w:val="es-ES"/>
        </w:rPr>
        <w:t>El siguiente diagrama muestra el flujo propuesto para este módulo:</w:t>
      </w:r>
    </w:p>
    <w:p w14:paraId="7A93FF94" w14:textId="77777777" w:rsidR="00683D13" w:rsidRDefault="00683D13" w:rsidP="00DE14AA">
      <w:pPr>
        <w:rPr>
          <w:lang w:val="es-ES"/>
        </w:rPr>
      </w:pPr>
    </w:p>
    <w:p w14:paraId="193720E3" w14:textId="4810F9B3" w:rsidR="00D5150B" w:rsidRDefault="00DF301A" w:rsidP="00D5150B">
      <w:pPr>
        <w:keepNext/>
        <w:jc w:val="center"/>
      </w:pPr>
      <w:r w:rsidRPr="00DF301A">
        <w:rPr>
          <w:noProof/>
          <w:lang w:val="ca-ES" w:eastAsia="ca-ES"/>
        </w:rPr>
        <w:drawing>
          <wp:inline distT="0" distB="0" distL="0" distR="0" wp14:anchorId="7416E922" wp14:editId="42B6E04B">
            <wp:extent cx="6478270" cy="325871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8270" cy="3258719"/>
                    </a:xfrm>
                    <a:prstGeom prst="rect">
                      <a:avLst/>
                    </a:prstGeom>
                    <a:noFill/>
                    <a:ln>
                      <a:noFill/>
                    </a:ln>
                  </pic:spPr>
                </pic:pic>
              </a:graphicData>
            </a:graphic>
          </wp:inline>
        </w:drawing>
      </w:r>
    </w:p>
    <w:p w14:paraId="142AFD31" w14:textId="65D31F51" w:rsidR="00D5150B" w:rsidRDefault="00D5150B" w:rsidP="00D5150B">
      <w:pPr>
        <w:pStyle w:val="Caption"/>
        <w:rPr>
          <w:lang w:val="es-ES"/>
        </w:rPr>
      </w:pPr>
      <w:bookmarkStart w:id="16" w:name="_Ref117843374"/>
      <w:r>
        <w:t xml:space="preserve">Diagrama </w:t>
      </w:r>
      <w:r>
        <w:fldChar w:fldCharType="begin"/>
      </w:r>
      <w:r>
        <w:instrText xml:space="preserve"> SEQ Diagrama \* ARABIC </w:instrText>
      </w:r>
      <w:r>
        <w:fldChar w:fldCharType="separate"/>
      </w:r>
      <w:r w:rsidR="00873C1A">
        <w:rPr>
          <w:noProof/>
        </w:rPr>
        <w:t>1</w:t>
      </w:r>
      <w:r>
        <w:fldChar w:fldCharType="end"/>
      </w:r>
      <w:r>
        <w:t>: Esquema general del módulo meteorológico.</w:t>
      </w:r>
      <w:bookmarkEnd w:id="16"/>
    </w:p>
    <w:p w14:paraId="211A0291" w14:textId="1A2444C5" w:rsidR="00DE14AA" w:rsidRDefault="00DE14AA" w:rsidP="00DE14AA">
      <w:pPr>
        <w:rPr>
          <w:lang w:val="es-ES"/>
        </w:rPr>
      </w:pPr>
    </w:p>
    <w:p w14:paraId="7C6EE971" w14:textId="5252688F" w:rsidR="00683D13" w:rsidRDefault="00683D13" w:rsidP="00DE14AA">
      <w:pPr>
        <w:rPr>
          <w:lang w:val="es-ES"/>
        </w:rPr>
      </w:pPr>
    </w:p>
    <w:p w14:paraId="3E8224C5" w14:textId="2498B15B" w:rsidR="00683D13" w:rsidRDefault="00683D13" w:rsidP="00DE14AA">
      <w:pPr>
        <w:rPr>
          <w:lang w:val="es-ES"/>
        </w:rPr>
      </w:pPr>
    </w:p>
    <w:p w14:paraId="10D8B452" w14:textId="77777777" w:rsidR="00683D13" w:rsidRDefault="00683D13" w:rsidP="00DE14AA">
      <w:pPr>
        <w:rPr>
          <w:lang w:val="es-ES"/>
        </w:rPr>
      </w:pPr>
    </w:p>
    <w:p w14:paraId="26D9A968" w14:textId="77777777" w:rsidR="00DE14AA" w:rsidRDefault="00DE14AA" w:rsidP="00740BC1">
      <w:pPr>
        <w:pStyle w:val="Heading1"/>
        <w:numPr>
          <w:ilvl w:val="0"/>
          <w:numId w:val="1"/>
        </w:numPr>
        <w:rPr>
          <w:lang w:val="es-ES"/>
        </w:rPr>
      </w:pPr>
      <w:bookmarkStart w:id="17" w:name="_Toc115356522"/>
      <w:bookmarkStart w:id="18" w:name="_Toc115424081"/>
      <w:bookmarkStart w:id="19" w:name="_Toc117843047"/>
      <w:r>
        <w:rPr>
          <w:lang w:val="es-ES"/>
        </w:rPr>
        <w:t xml:space="preserve">Implementación de la API del servicio </w:t>
      </w:r>
      <w:proofErr w:type="spellStart"/>
      <w:r>
        <w:rPr>
          <w:lang w:val="es-ES"/>
        </w:rPr>
        <w:t>WeatherBit</w:t>
      </w:r>
      <w:bookmarkEnd w:id="17"/>
      <w:bookmarkEnd w:id="18"/>
      <w:bookmarkEnd w:id="19"/>
      <w:proofErr w:type="spellEnd"/>
    </w:p>
    <w:p w14:paraId="7BE85900" w14:textId="50017E34" w:rsidR="00957386" w:rsidRDefault="00957386" w:rsidP="00957386">
      <w:pPr>
        <w:rPr>
          <w:lang w:val="es-ES"/>
        </w:rPr>
      </w:pPr>
      <w:r>
        <w:rPr>
          <w:lang w:val="es-ES"/>
        </w:rPr>
        <w:t xml:space="preserve">Para la obtención de la información meteorológica EFIMOB ha propuesto el proveedor </w:t>
      </w:r>
      <w:proofErr w:type="spellStart"/>
      <w:r w:rsidRPr="000525E9">
        <w:rPr>
          <w:lang w:val="es-ES"/>
        </w:rPr>
        <w:t>W</w:t>
      </w:r>
      <w:r>
        <w:rPr>
          <w:lang w:val="es-ES"/>
        </w:rPr>
        <w:t>eatherBit</w:t>
      </w:r>
      <w:proofErr w:type="spellEnd"/>
      <w:r>
        <w:rPr>
          <w:lang w:val="es-ES"/>
        </w:rPr>
        <w:t xml:space="preserve"> </w:t>
      </w:r>
      <w:r w:rsidRPr="000525E9">
        <w:rPr>
          <w:lang w:val="es-ES"/>
        </w:rPr>
        <w:t>(</w:t>
      </w:r>
      <w:hyperlink r:id="rId13" w:history="1">
        <w:r w:rsidRPr="005E6C5D">
          <w:rPr>
            <w:rStyle w:val="Hyperlink"/>
            <w:lang w:val="es-ES"/>
          </w:rPr>
          <w:t>https://www.weatherbit.io/</w:t>
        </w:r>
      </w:hyperlink>
      <w:r w:rsidRPr="000525E9">
        <w:rPr>
          <w:lang w:val="es-ES"/>
        </w:rPr>
        <w:t>)</w:t>
      </w:r>
      <w:r>
        <w:rPr>
          <w:lang w:val="es-ES"/>
        </w:rPr>
        <w:t xml:space="preserve">. Este servicio proporciona información horaria de un listado de variables, entre las cuales </w:t>
      </w:r>
      <w:r w:rsidR="0065650E">
        <w:rPr>
          <w:lang w:val="es-ES"/>
        </w:rPr>
        <w:t>son necesarias</w:t>
      </w:r>
      <w:r>
        <w:rPr>
          <w:lang w:val="es-ES"/>
        </w:rPr>
        <w:t xml:space="preserve"> descargar las siguientes: </w:t>
      </w:r>
    </w:p>
    <w:p w14:paraId="1BAB5AF9" w14:textId="22A2E0D8" w:rsidR="00957386" w:rsidRDefault="00000000" w:rsidP="00740BC1">
      <w:pPr>
        <w:pStyle w:val="ListParagraph"/>
        <w:numPr>
          <w:ilvl w:val="0"/>
          <w:numId w:val="2"/>
        </w:numPr>
        <w:rPr>
          <w:lang w:val="es-ES"/>
        </w:rPr>
      </w:pPr>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Ambiente</m:t>
            </m:r>
          </m:sup>
        </m:sSubSup>
      </m:oMath>
      <w:r w:rsidR="003B488D">
        <w:rPr>
          <w:lang w:val="es-ES"/>
        </w:rPr>
        <w:t xml:space="preserve"> - </w:t>
      </w:r>
      <w:r w:rsidR="00957386">
        <w:rPr>
          <w:lang w:val="es-ES"/>
        </w:rPr>
        <w:t>Temperatura (</w:t>
      </w:r>
      <w:proofErr w:type="spellStart"/>
      <w:r w:rsidR="00957386">
        <w:rPr>
          <w:lang w:val="es-ES"/>
        </w:rPr>
        <w:t>temp</w:t>
      </w:r>
      <w:proofErr w:type="spellEnd"/>
      <w:r w:rsidR="00957386">
        <w:rPr>
          <w:lang w:val="es-ES"/>
        </w:rPr>
        <w:t>): en grados Celsius</w:t>
      </w:r>
    </w:p>
    <w:p w14:paraId="17CDD39B" w14:textId="0D568848" w:rsidR="00957386" w:rsidRDefault="00000000" w:rsidP="00740BC1">
      <w:pPr>
        <w:pStyle w:val="ListParagraph"/>
        <w:numPr>
          <w:ilvl w:val="0"/>
          <w:numId w:val="2"/>
        </w:numPr>
        <w:rPr>
          <w:lang w:val="es-ES"/>
        </w:rPr>
      </w:pPr>
      <m:oMath>
        <m:sSubSup>
          <m:sSubSupPr>
            <m:ctrlPr>
              <w:rPr>
                <w:rFonts w:ascii="Cambria Math" w:hAnsi="Cambria Math"/>
                <w:i/>
                <w:lang w:val="es-ES"/>
              </w:rPr>
            </m:ctrlPr>
          </m:sSubSupPr>
          <m:e>
            <m:r>
              <w:rPr>
                <w:rFonts w:ascii="Cambria Math" w:hAnsi="Cambria Math"/>
                <w:lang w:val="es-ES"/>
              </w:rPr>
              <m:t>V</m:t>
            </m:r>
          </m:e>
          <m:sub>
            <m:r>
              <w:rPr>
                <w:rFonts w:ascii="Cambria Math" w:hAnsi="Cambria Math"/>
                <w:lang w:val="es-ES"/>
              </w:rPr>
              <m:t>t</m:t>
            </m:r>
          </m:sub>
          <m:sup>
            <m:r>
              <w:rPr>
                <w:rFonts w:ascii="Cambria Math" w:hAnsi="Cambria Math"/>
                <w:lang w:val="es-ES"/>
              </w:rPr>
              <m:t>Wind</m:t>
            </m:r>
          </m:sup>
        </m:sSubSup>
        <m:r>
          <w:rPr>
            <w:rFonts w:ascii="Cambria Math" w:hAnsi="Cambria Math"/>
            <w:lang w:val="es-ES"/>
          </w:rPr>
          <m:t xml:space="preserve">- </m:t>
        </m:r>
      </m:oMath>
      <w:r w:rsidR="00957386">
        <w:rPr>
          <w:lang w:val="es-ES"/>
        </w:rPr>
        <w:t>Velocidad del viento (wind_spd): en m/s</w:t>
      </w:r>
    </w:p>
    <w:p w14:paraId="4E3BB048" w14:textId="1DE3A818" w:rsidR="00957386" w:rsidRDefault="00000000" w:rsidP="00740BC1">
      <w:pPr>
        <w:pStyle w:val="ListParagraph"/>
        <w:numPr>
          <w:ilvl w:val="0"/>
          <w:numId w:val="2"/>
        </w:numPr>
        <w:rPr>
          <w:lang w:val="es-ES"/>
        </w:rPr>
      </w:pPr>
      <m:oMath>
        <m:sSubSup>
          <m:sSubSupPr>
            <m:ctrlPr>
              <w:rPr>
                <w:rFonts w:ascii="Cambria Math" w:hAnsi="Cambria Math"/>
                <w:i/>
                <w:lang w:val="es-ES"/>
              </w:rPr>
            </m:ctrlPr>
          </m:sSubSupPr>
          <m:e>
            <m:r>
              <w:rPr>
                <w:rFonts w:ascii="Cambria Math" w:hAnsi="Cambria Math"/>
                <w:lang w:val="es-ES"/>
              </w:rPr>
              <m:t>I</m:t>
            </m:r>
          </m:e>
          <m:sub>
            <m:r>
              <w:rPr>
                <w:rFonts w:ascii="Cambria Math" w:hAnsi="Cambria Math"/>
                <w:lang w:val="es-ES"/>
              </w:rPr>
              <m:t>t</m:t>
            </m:r>
          </m:sub>
          <m:sup>
            <m:r>
              <w:rPr>
                <w:rFonts w:ascii="Cambria Math" w:hAnsi="Cambria Math"/>
                <w:lang w:val="es-ES"/>
              </w:rPr>
              <m:t>GlobalH</m:t>
            </m:r>
          </m:sup>
        </m:sSubSup>
        <m:r>
          <w:rPr>
            <w:rFonts w:ascii="Cambria Math" w:hAnsi="Cambria Math"/>
            <w:lang w:val="es-ES"/>
          </w:rPr>
          <m:t xml:space="preserve">- </m:t>
        </m:r>
      </m:oMath>
      <w:r w:rsidR="00957386">
        <w:rPr>
          <w:lang w:val="es-ES"/>
        </w:rPr>
        <w:t>Irradiancia global horizontal (ghi): en W/m</w:t>
      </w:r>
      <w:r w:rsidR="00957386" w:rsidRPr="000525E9">
        <w:rPr>
          <w:vertAlign w:val="superscript"/>
          <w:lang w:val="es-ES"/>
        </w:rPr>
        <w:t>2</w:t>
      </w:r>
    </w:p>
    <w:p w14:paraId="62E6A53A" w14:textId="616FA339" w:rsidR="00957386" w:rsidRPr="000525E9" w:rsidRDefault="00000000" w:rsidP="00740BC1">
      <w:pPr>
        <w:pStyle w:val="ListParagraph"/>
        <w:numPr>
          <w:ilvl w:val="0"/>
          <w:numId w:val="2"/>
        </w:numPr>
        <w:rPr>
          <w:lang w:val="es-ES"/>
        </w:rPr>
      </w:pPr>
      <m:oMath>
        <m:sSubSup>
          <m:sSubSupPr>
            <m:ctrlPr>
              <w:rPr>
                <w:rFonts w:ascii="Cambria Math" w:hAnsi="Cambria Math"/>
                <w:i/>
                <w:lang w:val="es-ES"/>
              </w:rPr>
            </m:ctrlPr>
          </m:sSubSupPr>
          <m:e>
            <m:r>
              <w:rPr>
                <w:rFonts w:ascii="Cambria Math" w:hAnsi="Cambria Math"/>
                <w:lang w:val="es-ES"/>
              </w:rPr>
              <m:t>I</m:t>
            </m:r>
          </m:e>
          <m:sub>
            <m:r>
              <w:rPr>
                <w:rFonts w:ascii="Cambria Math" w:hAnsi="Cambria Math"/>
                <w:lang w:val="es-ES"/>
              </w:rPr>
              <m:t>t</m:t>
            </m:r>
          </m:sub>
          <m:sup>
            <m:r>
              <w:rPr>
                <w:rFonts w:ascii="Cambria Math" w:hAnsi="Cambria Math"/>
                <w:lang w:val="es-ES"/>
              </w:rPr>
              <m:t>DifusaH</m:t>
            </m:r>
          </m:sup>
        </m:sSubSup>
        <m:r>
          <w:rPr>
            <w:rFonts w:ascii="Cambria Math" w:hAnsi="Cambria Math"/>
            <w:lang w:val="es-ES"/>
          </w:rPr>
          <m:t xml:space="preserve">- </m:t>
        </m:r>
      </m:oMath>
      <w:r w:rsidR="00957386">
        <w:rPr>
          <w:lang w:val="es-ES"/>
        </w:rPr>
        <w:t>Irradiancia difusa horizontal (dhi): en W/m</w:t>
      </w:r>
      <w:r w:rsidR="00957386" w:rsidRPr="000525E9">
        <w:rPr>
          <w:vertAlign w:val="superscript"/>
          <w:lang w:val="es-ES"/>
        </w:rPr>
        <w:t>2</w:t>
      </w:r>
    </w:p>
    <w:p w14:paraId="455D9190" w14:textId="79C998ED" w:rsidR="00957386" w:rsidRDefault="00000000" w:rsidP="00740BC1">
      <w:pPr>
        <w:pStyle w:val="ListParagraph"/>
        <w:numPr>
          <w:ilvl w:val="0"/>
          <w:numId w:val="2"/>
        </w:numPr>
        <w:rPr>
          <w:lang w:val="es-ES"/>
        </w:rPr>
      </w:pPr>
      <m:oMath>
        <m:sSubSup>
          <m:sSubSupPr>
            <m:ctrlPr>
              <w:rPr>
                <w:rFonts w:ascii="Cambria Math" w:hAnsi="Cambria Math"/>
                <w:i/>
                <w:lang w:val="es-ES"/>
              </w:rPr>
            </m:ctrlPr>
          </m:sSubSupPr>
          <m:e>
            <m:r>
              <w:rPr>
                <w:rFonts w:ascii="Cambria Math" w:hAnsi="Cambria Math"/>
                <w:lang w:val="es-ES"/>
              </w:rPr>
              <m:t>I</m:t>
            </m:r>
          </m:e>
          <m:sub>
            <m:r>
              <w:rPr>
                <w:rFonts w:ascii="Cambria Math" w:hAnsi="Cambria Math"/>
                <w:lang w:val="es-ES"/>
              </w:rPr>
              <m:t>t</m:t>
            </m:r>
          </m:sub>
          <m:sup>
            <m:r>
              <w:rPr>
                <w:rFonts w:ascii="Cambria Math" w:hAnsi="Cambria Math"/>
                <w:lang w:val="es-ES"/>
              </w:rPr>
              <m:t>DirectNormal</m:t>
            </m:r>
          </m:sup>
        </m:sSubSup>
        <m:r>
          <w:rPr>
            <w:rFonts w:ascii="Cambria Math" w:hAnsi="Cambria Math"/>
            <w:lang w:val="es-ES"/>
          </w:rPr>
          <m:t xml:space="preserve">- </m:t>
        </m:r>
      </m:oMath>
      <w:r w:rsidR="00957386">
        <w:rPr>
          <w:lang w:val="es-ES"/>
        </w:rPr>
        <w:t>Irradiancia directa normal (dni): en W/m</w:t>
      </w:r>
      <w:r w:rsidR="00957386" w:rsidRPr="00CE3924">
        <w:rPr>
          <w:vertAlign w:val="superscript"/>
          <w:lang w:val="es-ES"/>
        </w:rPr>
        <w:t>2</w:t>
      </w:r>
    </w:p>
    <w:p w14:paraId="1240CD2A" w14:textId="77777777" w:rsidR="00DE14AA" w:rsidRDefault="00DE14AA" w:rsidP="00DE14AA">
      <w:pPr>
        <w:rPr>
          <w:lang w:val="es-ES"/>
        </w:rPr>
      </w:pPr>
    </w:p>
    <w:p w14:paraId="5B0B831F" w14:textId="333447C6" w:rsidR="00DE14AA" w:rsidRDefault="00500D92" w:rsidP="00DE14AA">
      <w:pPr>
        <w:rPr>
          <w:lang w:val="es-ES"/>
        </w:rPr>
      </w:pPr>
      <w:r>
        <w:rPr>
          <w:lang w:val="es-ES"/>
        </w:rPr>
        <w:t>Como en el caso de las tarifas eléctricas, el Planificador del sistema necesitará como dato de entrada, la estimación de producción solar para las siguientes 24 horas desde el momento de la ejecuci</w:t>
      </w:r>
      <w:r w:rsidR="00BD2D99">
        <w:rPr>
          <w:lang w:val="es-ES"/>
        </w:rPr>
        <w:t xml:space="preserve">ón. Dado que dicha estimación se realiza a partir de los datos meteorológicos descargados, </w:t>
      </w:r>
      <w:r w:rsidR="00B5345E">
        <w:rPr>
          <w:lang w:val="es-ES"/>
        </w:rPr>
        <w:t xml:space="preserve">cómo mínimo se deben descargar siempre </w:t>
      </w:r>
      <w:r w:rsidR="00C74300">
        <w:rPr>
          <w:lang w:val="es-ES"/>
        </w:rPr>
        <w:t xml:space="preserve">los datos disponibles para las siguientes </w:t>
      </w:r>
      <w:r w:rsidR="00B5345E">
        <w:rPr>
          <w:lang w:val="es-ES"/>
        </w:rPr>
        <w:t>24</w:t>
      </w:r>
      <w:r w:rsidR="00C74300">
        <w:rPr>
          <w:lang w:val="es-ES"/>
        </w:rPr>
        <w:t>h</w:t>
      </w:r>
      <w:r w:rsidR="00B5345E">
        <w:rPr>
          <w:lang w:val="es-ES"/>
        </w:rPr>
        <w:t xml:space="preserve"> + x horas de margen</w:t>
      </w:r>
      <w:r w:rsidR="00C74300">
        <w:rPr>
          <w:lang w:val="es-ES"/>
        </w:rPr>
        <w:t xml:space="preserve">, </w:t>
      </w:r>
      <w:r w:rsidR="00B5345E">
        <w:rPr>
          <w:lang w:val="es-ES"/>
        </w:rPr>
        <w:t>dónde x debe tomar un valor mínimo igual a la</w:t>
      </w:r>
      <w:r w:rsidR="00211BE3">
        <w:rPr>
          <w:lang w:val="es-ES"/>
        </w:rPr>
        <w:t xml:space="preserve"> frecuencia </w:t>
      </w:r>
      <w:r w:rsidR="00B5345E">
        <w:rPr>
          <w:lang w:val="es-ES"/>
        </w:rPr>
        <w:t>de refresco de los datos de</w:t>
      </w:r>
      <w:r w:rsidR="00211BE3">
        <w:rPr>
          <w:lang w:val="es-ES"/>
        </w:rPr>
        <w:t xml:space="preserve"> </w:t>
      </w:r>
      <w:proofErr w:type="spellStart"/>
      <w:r w:rsidR="00211BE3" w:rsidRPr="000525E9">
        <w:rPr>
          <w:lang w:val="es-ES"/>
        </w:rPr>
        <w:t>W</w:t>
      </w:r>
      <w:r w:rsidR="00211BE3">
        <w:rPr>
          <w:lang w:val="es-ES"/>
        </w:rPr>
        <w:t>eatherBit</w:t>
      </w:r>
      <w:proofErr w:type="spellEnd"/>
      <w:r w:rsidR="007C0681">
        <w:rPr>
          <w:lang w:val="es-ES"/>
        </w:rPr>
        <w:t>; actualmente cada hora</w:t>
      </w:r>
      <w:r w:rsidR="00B5345E">
        <w:rPr>
          <w:lang w:val="es-ES"/>
        </w:rPr>
        <w:t xml:space="preserve"> aproximadamente</w:t>
      </w:r>
      <w:r w:rsidR="00211BE3">
        <w:rPr>
          <w:lang w:val="es-ES"/>
        </w:rPr>
        <w:t>.</w:t>
      </w:r>
    </w:p>
    <w:p w14:paraId="011AB59D" w14:textId="4C772575" w:rsidR="007C0681" w:rsidRDefault="007C0681" w:rsidP="00740BC1">
      <w:pPr>
        <w:rPr>
          <w:lang w:val="es-ES"/>
        </w:rPr>
      </w:pPr>
    </w:p>
    <w:p w14:paraId="78FA3CB3" w14:textId="2B7C051A" w:rsidR="007C0681" w:rsidRDefault="00740BC1" w:rsidP="007C0681">
      <w:pPr>
        <w:rPr>
          <w:lang w:val="es-ES"/>
        </w:rPr>
      </w:pPr>
      <w:r>
        <w:rPr>
          <w:lang w:val="es-ES"/>
        </w:rPr>
        <w:t>A continuación, se desarrollan las</w:t>
      </w:r>
      <w:r w:rsidR="00B5345E">
        <w:rPr>
          <w:lang w:val="es-ES"/>
        </w:rPr>
        <w:t xml:space="preserve"> siguientes</w:t>
      </w:r>
      <w:r>
        <w:rPr>
          <w:lang w:val="es-ES"/>
        </w:rPr>
        <w:t xml:space="preserve"> subsecciones para el desarrollo de la API de </w:t>
      </w:r>
      <w:proofErr w:type="spellStart"/>
      <w:r>
        <w:rPr>
          <w:lang w:val="es-ES"/>
        </w:rPr>
        <w:t>Weatherbit</w:t>
      </w:r>
      <w:proofErr w:type="spellEnd"/>
      <w:r w:rsidR="007C0681">
        <w:rPr>
          <w:lang w:val="es-ES"/>
        </w:rPr>
        <w:t>:</w:t>
      </w:r>
    </w:p>
    <w:p w14:paraId="32F792A5" w14:textId="776E7AA8" w:rsidR="007C0681" w:rsidRDefault="007C0681" w:rsidP="00740BC1">
      <w:pPr>
        <w:pStyle w:val="ListParagraph"/>
        <w:numPr>
          <w:ilvl w:val="0"/>
          <w:numId w:val="6"/>
        </w:numPr>
        <w:rPr>
          <w:lang w:val="es-ES"/>
        </w:rPr>
      </w:pPr>
      <w:bookmarkStart w:id="20" w:name="_Ref117588007"/>
      <w:r>
        <w:rPr>
          <w:lang w:val="es-ES"/>
        </w:rPr>
        <w:t>Definición de los parámetros</w:t>
      </w:r>
      <w:r w:rsidR="00740BC1">
        <w:rPr>
          <w:lang w:val="es-ES"/>
        </w:rPr>
        <w:t xml:space="preserve"> de configuración</w:t>
      </w:r>
      <w:r>
        <w:rPr>
          <w:lang w:val="es-ES"/>
        </w:rPr>
        <w:t>.</w:t>
      </w:r>
      <w:bookmarkEnd w:id="20"/>
    </w:p>
    <w:p w14:paraId="5EC181E8" w14:textId="3907D2FF" w:rsidR="007C0681" w:rsidRDefault="00740BC1" w:rsidP="00740BC1">
      <w:pPr>
        <w:pStyle w:val="ListParagraph"/>
        <w:numPr>
          <w:ilvl w:val="0"/>
          <w:numId w:val="6"/>
        </w:numPr>
        <w:rPr>
          <w:lang w:val="es-ES"/>
        </w:rPr>
      </w:pPr>
      <w:r>
        <w:rPr>
          <w:lang w:val="es-ES"/>
        </w:rPr>
        <w:t>Petición de datos</w:t>
      </w:r>
      <w:r w:rsidR="007C0681">
        <w:rPr>
          <w:lang w:val="es-ES"/>
        </w:rPr>
        <w:t>.</w:t>
      </w:r>
    </w:p>
    <w:p w14:paraId="40A18370" w14:textId="43BA3072" w:rsidR="007C0681" w:rsidRDefault="00740BC1" w:rsidP="00740BC1">
      <w:pPr>
        <w:pStyle w:val="ListParagraph"/>
        <w:numPr>
          <w:ilvl w:val="0"/>
          <w:numId w:val="6"/>
        </w:numPr>
        <w:rPr>
          <w:lang w:val="es-ES"/>
        </w:rPr>
      </w:pPr>
      <w:r>
        <w:rPr>
          <w:lang w:val="es-ES"/>
        </w:rPr>
        <w:t>Estructuración final de los datos</w:t>
      </w:r>
      <w:r w:rsidR="007C0681">
        <w:rPr>
          <w:lang w:val="es-ES"/>
        </w:rPr>
        <w:t>.</w:t>
      </w:r>
    </w:p>
    <w:p w14:paraId="3F560679" w14:textId="415F247A" w:rsidR="006C4CA0" w:rsidRDefault="006C4CA0" w:rsidP="00740BC1">
      <w:pPr>
        <w:pStyle w:val="ListParagraph"/>
        <w:numPr>
          <w:ilvl w:val="0"/>
          <w:numId w:val="6"/>
        </w:numPr>
        <w:rPr>
          <w:lang w:val="es-ES"/>
        </w:rPr>
      </w:pPr>
      <w:r>
        <w:rPr>
          <w:lang w:val="es-ES"/>
        </w:rPr>
        <w:t>Armonización de unidades de medida.</w:t>
      </w:r>
    </w:p>
    <w:p w14:paraId="79684C62" w14:textId="55BE2EEB" w:rsidR="006C4CA0" w:rsidRDefault="006C4CA0" w:rsidP="00740BC1">
      <w:pPr>
        <w:pStyle w:val="ListParagraph"/>
        <w:numPr>
          <w:ilvl w:val="0"/>
          <w:numId w:val="6"/>
        </w:numPr>
        <w:rPr>
          <w:lang w:val="es-ES"/>
        </w:rPr>
      </w:pPr>
      <w:r>
        <w:rPr>
          <w:lang w:val="es-ES"/>
        </w:rPr>
        <w:t>Cambio de frecuencia temporal sobre los datos descargados.</w:t>
      </w:r>
    </w:p>
    <w:p w14:paraId="7481A486" w14:textId="77777777" w:rsidR="00980BD1" w:rsidRDefault="00980BD1" w:rsidP="00980BD1">
      <w:pPr>
        <w:rPr>
          <w:lang w:val="es-ES"/>
        </w:rPr>
      </w:pPr>
    </w:p>
    <w:p w14:paraId="3B2CC2AD" w14:textId="77777777" w:rsidR="00B95329" w:rsidRDefault="00980BD1" w:rsidP="00B95329">
      <w:pPr>
        <w:keepNext/>
        <w:jc w:val="center"/>
      </w:pPr>
      <w:r w:rsidRPr="00980BD1">
        <w:rPr>
          <w:noProof/>
          <w:lang w:val="ca-ES" w:eastAsia="ca-ES"/>
        </w:rPr>
        <w:lastRenderedPageBreak/>
        <w:drawing>
          <wp:inline distT="0" distB="0" distL="0" distR="0" wp14:anchorId="69CF4FB8" wp14:editId="12A2FD91">
            <wp:extent cx="4133850" cy="7389790"/>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86" cy="7392178"/>
                    </a:xfrm>
                    <a:prstGeom prst="rect">
                      <a:avLst/>
                    </a:prstGeom>
                    <a:noFill/>
                    <a:ln>
                      <a:noFill/>
                    </a:ln>
                  </pic:spPr>
                </pic:pic>
              </a:graphicData>
            </a:graphic>
          </wp:inline>
        </w:drawing>
      </w:r>
    </w:p>
    <w:p w14:paraId="7C5BDB0B" w14:textId="7DEEEF9E" w:rsidR="00980BD1" w:rsidRPr="00980BD1" w:rsidRDefault="00B95329" w:rsidP="00B95329">
      <w:pPr>
        <w:pStyle w:val="Caption"/>
        <w:jc w:val="center"/>
        <w:rPr>
          <w:lang w:val="es-ES"/>
        </w:rPr>
      </w:pPr>
      <w:bookmarkStart w:id="21" w:name="_Ref117843382"/>
      <w:r>
        <w:t xml:space="preserve">Diagrama </w:t>
      </w:r>
      <w:r>
        <w:fldChar w:fldCharType="begin"/>
      </w:r>
      <w:r>
        <w:instrText xml:space="preserve"> SEQ Diagrama \* ARABIC </w:instrText>
      </w:r>
      <w:r>
        <w:fldChar w:fldCharType="separate"/>
      </w:r>
      <w:r w:rsidR="00873C1A">
        <w:rPr>
          <w:noProof/>
        </w:rPr>
        <w:t>2</w:t>
      </w:r>
      <w:r>
        <w:fldChar w:fldCharType="end"/>
      </w:r>
      <w:r>
        <w:t>: Estructura del módulo de descarga de datos</w:t>
      </w:r>
      <w:bookmarkEnd w:id="21"/>
    </w:p>
    <w:p w14:paraId="0F3C3795" w14:textId="77777777" w:rsidR="007C0681" w:rsidRDefault="007C0681" w:rsidP="007C0681">
      <w:pPr>
        <w:rPr>
          <w:lang w:val="es-ES"/>
        </w:rPr>
      </w:pPr>
    </w:p>
    <w:p w14:paraId="142D0515" w14:textId="6DD442ED" w:rsidR="007C0681" w:rsidRDefault="007C0681" w:rsidP="00740BC1">
      <w:pPr>
        <w:pStyle w:val="Heading2"/>
        <w:numPr>
          <w:ilvl w:val="1"/>
          <w:numId w:val="7"/>
        </w:numPr>
        <w:rPr>
          <w:lang w:val="es-ES"/>
        </w:rPr>
      </w:pPr>
      <w:bookmarkStart w:id="22" w:name="_Ref117588014"/>
      <w:bookmarkStart w:id="23" w:name="_Toc117843048"/>
      <w:r w:rsidRPr="007C0681">
        <w:rPr>
          <w:lang w:val="es-ES"/>
        </w:rPr>
        <w:t>Definición de los parámetros</w:t>
      </w:r>
      <w:r w:rsidR="00740BC1">
        <w:rPr>
          <w:lang w:val="es-ES"/>
        </w:rPr>
        <w:t xml:space="preserve"> de configuración</w:t>
      </w:r>
      <w:bookmarkEnd w:id="22"/>
      <w:bookmarkEnd w:id="23"/>
    </w:p>
    <w:p w14:paraId="1E28A1B7" w14:textId="77777777" w:rsidR="007C0681" w:rsidRDefault="007C0681" w:rsidP="007C0681">
      <w:pPr>
        <w:rPr>
          <w:lang w:val="es-ES"/>
        </w:rPr>
      </w:pPr>
      <w:r>
        <w:rPr>
          <w:lang w:val="es-ES"/>
        </w:rPr>
        <w:t xml:space="preserve">En este punto se deben introducir los siguientes elementos: </w:t>
      </w:r>
    </w:p>
    <w:p w14:paraId="59785A94" w14:textId="184AD038" w:rsidR="00B5345E" w:rsidRPr="00B5345E" w:rsidRDefault="00B5345E" w:rsidP="00740BC1">
      <w:pPr>
        <w:pStyle w:val="ListParagraph"/>
        <w:numPr>
          <w:ilvl w:val="0"/>
          <w:numId w:val="5"/>
        </w:numPr>
        <w:rPr>
          <w:lang w:val="es-ES"/>
        </w:rPr>
      </w:pPr>
      <w:r w:rsidRPr="00B5345E">
        <w:rPr>
          <w:b/>
          <w:lang w:val="es-ES"/>
        </w:rPr>
        <w:lastRenderedPageBreak/>
        <w:t xml:space="preserve">API </w:t>
      </w:r>
      <w:proofErr w:type="spellStart"/>
      <w:r w:rsidRPr="00B5345E">
        <w:rPr>
          <w:b/>
          <w:lang w:val="es-ES"/>
        </w:rPr>
        <w:t>url</w:t>
      </w:r>
      <w:proofErr w:type="spellEnd"/>
      <w:r w:rsidRPr="00B5345E">
        <w:rPr>
          <w:b/>
          <w:lang w:val="es-ES"/>
        </w:rPr>
        <w:t xml:space="preserve"> base</w:t>
      </w:r>
      <w:r>
        <w:rPr>
          <w:lang w:val="es-ES"/>
        </w:rPr>
        <w:t xml:space="preserve">: para el servicio contratado, la </w:t>
      </w:r>
      <w:proofErr w:type="spellStart"/>
      <w:r>
        <w:rPr>
          <w:lang w:val="es-ES"/>
        </w:rPr>
        <w:t>url</w:t>
      </w:r>
      <w:proofErr w:type="spellEnd"/>
      <w:r>
        <w:rPr>
          <w:lang w:val="es-ES"/>
        </w:rPr>
        <w:t xml:space="preserve"> para realizar la petición a </w:t>
      </w:r>
      <w:proofErr w:type="spellStart"/>
      <w:r>
        <w:rPr>
          <w:lang w:val="es-ES"/>
        </w:rPr>
        <w:t>Weatherbit</w:t>
      </w:r>
      <w:proofErr w:type="spellEnd"/>
      <w:r>
        <w:rPr>
          <w:lang w:val="es-ES"/>
        </w:rPr>
        <w:t xml:space="preserve"> comienza de la siguiente manera: </w:t>
      </w:r>
      <w:r w:rsidRPr="0062278B">
        <w:rPr>
          <w:lang w:val="es-ES"/>
        </w:rPr>
        <w:t>https://api.weatherbit.io/v2.0/forecast/hourly</w:t>
      </w:r>
    </w:p>
    <w:p w14:paraId="17D0ADF8" w14:textId="19AB3E0E" w:rsidR="007C0681" w:rsidRDefault="007C0681" w:rsidP="00740BC1">
      <w:pPr>
        <w:pStyle w:val="ListParagraph"/>
        <w:numPr>
          <w:ilvl w:val="0"/>
          <w:numId w:val="5"/>
        </w:numPr>
        <w:rPr>
          <w:lang w:val="es-ES"/>
        </w:rPr>
      </w:pPr>
      <w:r w:rsidRPr="00C60F59">
        <w:rPr>
          <w:b/>
          <w:lang w:val="es-ES"/>
        </w:rPr>
        <w:t xml:space="preserve">API </w:t>
      </w:r>
      <w:proofErr w:type="spellStart"/>
      <w:r w:rsidRPr="00C60F59">
        <w:rPr>
          <w:b/>
          <w:lang w:val="es-ES"/>
        </w:rPr>
        <w:t>key</w:t>
      </w:r>
      <w:proofErr w:type="spellEnd"/>
      <w:r w:rsidR="000D6D28">
        <w:rPr>
          <w:b/>
          <w:lang w:val="es-ES"/>
        </w:rPr>
        <w:t xml:space="preserve"> (</w:t>
      </w:r>
      <w:proofErr w:type="spellStart"/>
      <w:r w:rsidR="000D6D28">
        <w:rPr>
          <w:b/>
          <w:lang w:val="es-ES"/>
        </w:rPr>
        <w:t>key</w:t>
      </w:r>
      <w:proofErr w:type="spellEnd"/>
      <w:r w:rsidR="000D6D28">
        <w:rPr>
          <w:b/>
          <w:lang w:val="es-ES"/>
        </w:rPr>
        <w:t>)</w:t>
      </w:r>
      <w:r>
        <w:rPr>
          <w:lang w:val="es-ES"/>
        </w:rPr>
        <w:t xml:space="preserve">: llave de acceso </w:t>
      </w:r>
      <w:proofErr w:type="spellStart"/>
      <w:r>
        <w:rPr>
          <w:lang w:val="es-ES"/>
        </w:rPr>
        <w:t>alphanumérica</w:t>
      </w:r>
      <w:proofErr w:type="spellEnd"/>
      <w:r>
        <w:rPr>
          <w:lang w:val="es-ES"/>
        </w:rPr>
        <w:t xml:space="preserve"> proporcionada por </w:t>
      </w:r>
      <w:proofErr w:type="spellStart"/>
      <w:r>
        <w:rPr>
          <w:lang w:val="es-ES"/>
        </w:rPr>
        <w:t>WeatherBit</w:t>
      </w:r>
      <w:proofErr w:type="spellEnd"/>
      <w:r>
        <w:rPr>
          <w:lang w:val="es-ES"/>
        </w:rPr>
        <w:t>.</w:t>
      </w:r>
    </w:p>
    <w:p w14:paraId="3BAEB752" w14:textId="07A71CCC" w:rsidR="007C0681" w:rsidRDefault="007C0681" w:rsidP="00740BC1">
      <w:pPr>
        <w:pStyle w:val="ListParagraph"/>
        <w:numPr>
          <w:ilvl w:val="0"/>
          <w:numId w:val="5"/>
        </w:numPr>
        <w:rPr>
          <w:lang w:val="es-ES"/>
        </w:rPr>
      </w:pPr>
      <w:r w:rsidRPr="570E5604">
        <w:rPr>
          <w:b/>
          <w:bCs/>
          <w:lang w:val="es-ES"/>
        </w:rPr>
        <w:t>Horas</w:t>
      </w:r>
      <w:r w:rsidR="000D6D28" w:rsidRPr="570E5604">
        <w:rPr>
          <w:b/>
          <w:bCs/>
          <w:lang w:val="es-ES"/>
        </w:rPr>
        <w:t xml:space="preserve"> (</w:t>
      </w:r>
      <w:proofErr w:type="spellStart"/>
      <w:r w:rsidR="000D6D28" w:rsidRPr="570E5604">
        <w:rPr>
          <w:b/>
          <w:bCs/>
          <w:lang w:val="es-ES"/>
        </w:rPr>
        <w:t>hours</w:t>
      </w:r>
      <w:proofErr w:type="spellEnd"/>
      <w:r w:rsidR="000D6D28" w:rsidRPr="570E5604">
        <w:rPr>
          <w:b/>
          <w:bCs/>
          <w:lang w:val="es-ES"/>
        </w:rPr>
        <w:t>)</w:t>
      </w:r>
      <w:r w:rsidRPr="570E5604">
        <w:rPr>
          <w:b/>
          <w:bCs/>
          <w:lang w:val="es-ES"/>
        </w:rPr>
        <w:t>:</w:t>
      </w:r>
      <w:r w:rsidRPr="570E5604">
        <w:rPr>
          <w:lang w:val="es-ES"/>
        </w:rPr>
        <w:t xml:space="preserve"> Aquí se determina </w:t>
      </w:r>
      <w:r w:rsidR="00740BC1" w:rsidRPr="570E5604">
        <w:rPr>
          <w:lang w:val="es-ES"/>
        </w:rPr>
        <w:t>la ventana temporal para la predicción</w:t>
      </w:r>
      <w:r w:rsidRPr="570E5604">
        <w:rPr>
          <w:lang w:val="es-ES"/>
        </w:rPr>
        <w:t xml:space="preserve">. El primer </w:t>
      </w:r>
      <w:proofErr w:type="spellStart"/>
      <w:r w:rsidRPr="570E5604">
        <w:rPr>
          <w:lang w:val="es-ES"/>
        </w:rPr>
        <w:t>datetime</w:t>
      </w:r>
      <w:proofErr w:type="spellEnd"/>
      <w:r w:rsidRPr="570E5604">
        <w:rPr>
          <w:lang w:val="es-ES"/>
        </w:rPr>
        <w:t xml:space="preserve"> será el correspondiente a la siguiente hora respecto la actual.</w:t>
      </w:r>
      <w:r w:rsidR="004975D3" w:rsidRPr="570E5604">
        <w:rPr>
          <w:lang w:val="es-ES"/>
        </w:rPr>
        <w:t xml:space="preserve"> Se pueden solicitar de 1 a 240 horas, siempre números enteros. El valor por defecto es 48.</w:t>
      </w:r>
    </w:p>
    <w:p w14:paraId="38BB8F6B" w14:textId="386F05FC" w:rsidR="007C0681" w:rsidRDefault="007C0681" w:rsidP="00740BC1">
      <w:pPr>
        <w:pStyle w:val="ListParagraph"/>
        <w:numPr>
          <w:ilvl w:val="0"/>
          <w:numId w:val="5"/>
        </w:numPr>
        <w:rPr>
          <w:lang w:val="es-ES"/>
        </w:rPr>
      </w:pPr>
      <w:r w:rsidRPr="00C60F59">
        <w:rPr>
          <w:b/>
          <w:lang w:val="es-ES"/>
        </w:rPr>
        <w:t>Latitud y Longitud (</w:t>
      </w:r>
      <w:proofErr w:type="spellStart"/>
      <w:r w:rsidR="000D6D28">
        <w:rPr>
          <w:b/>
          <w:lang w:val="es-ES"/>
        </w:rPr>
        <w:t>lat</w:t>
      </w:r>
      <w:proofErr w:type="spellEnd"/>
      <w:r w:rsidR="000D6D28">
        <w:rPr>
          <w:b/>
          <w:lang w:val="es-ES"/>
        </w:rPr>
        <w:t xml:space="preserve"> &amp; </w:t>
      </w:r>
      <w:proofErr w:type="spellStart"/>
      <w:r w:rsidR="000D6D28">
        <w:rPr>
          <w:b/>
          <w:lang w:val="es-ES"/>
        </w:rPr>
        <w:t>lon</w:t>
      </w:r>
      <w:proofErr w:type="spellEnd"/>
      <w:r w:rsidRPr="00C60F59">
        <w:rPr>
          <w:b/>
          <w:lang w:val="es-ES"/>
        </w:rPr>
        <w:t>):</w:t>
      </w:r>
      <w:r>
        <w:rPr>
          <w:lang w:val="es-ES"/>
        </w:rPr>
        <w:t xml:space="preserve"> </w:t>
      </w:r>
      <w:r w:rsidR="000D6D28">
        <w:rPr>
          <w:lang w:val="es-ES"/>
        </w:rPr>
        <w:t xml:space="preserve">La latitud y longitud debe indicarse en grados. </w:t>
      </w:r>
      <w:r>
        <w:rPr>
          <w:lang w:val="es-ES"/>
        </w:rPr>
        <w:t xml:space="preserve">Aunque es posible introducir otros identificadores geográficos se recomiendan estos dos. No se recomienda utilizar el nombre de la población, dado que los acentos y otros caracteres especiales pueden no ser compatibles. </w:t>
      </w:r>
    </w:p>
    <w:p w14:paraId="0E79D26B" w14:textId="468F7E1F" w:rsidR="007C0681" w:rsidRDefault="00740BC1" w:rsidP="007C0681">
      <w:pPr>
        <w:pStyle w:val="ListParagraph"/>
        <w:ind w:left="774"/>
        <w:rPr>
          <w:lang w:val="es-ES"/>
        </w:rPr>
      </w:pPr>
      <w:r>
        <w:rPr>
          <w:lang w:val="es-ES"/>
        </w:rPr>
        <w:t>En la siguiente imagen se</w:t>
      </w:r>
      <w:r w:rsidR="007C0681">
        <w:rPr>
          <w:lang w:val="es-ES"/>
        </w:rPr>
        <w:t xml:space="preserve"> muestra</w:t>
      </w:r>
      <w:r>
        <w:rPr>
          <w:lang w:val="es-ES"/>
        </w:rPr>
        <w:t>n</w:t>
      </w:r>
      <w:r w:rsidR="007C0681">
        <w:rPr>
          <w:lang w:val="es-ES"/>
        </w:rPr>
        <w:t xml:space="preserve"> las distintas </w:t>
      </w:r>
      <w:r>
        <w:rPr>
          <w:lang w:val="es-ES"/>
        </w:rPr>
        <w:t>alternativas</w:t>
      </w:r>
      <w:r w:rsidR="007C0681">
        <w:rPr>
          <w:lang w:val="es-ES"/>
        </w:rPr>
        <w:t xml:space="preserve"> </w:t>
      </w:r>
      <w:r w:rsidR="00A63401">
        <w:rPr>
          <w:lang w:val="es-ES"/>
        </w:rPr>
        <w:t xml:space="preserve">para </w:t>
      </w:r>
      <w:r w:rsidR="007C0681">
        <w:rPr>
          <w:lang w:val="es-ES"/>
        </w:rPr>
        <w:t xml:space="preserve">proporcionar la información geográfica a </w:t>
      </w:r>
      <w:proofErr w:type="spellStart"/>
      <w:r w:rsidR="007C0681">
        <w:rPr>
          <w:lang w:val="es-ES"/>
        </w:rPr>
        <w:t>WeatherBit</w:t>
      </w:r>
      <w:proofErr w:type="spellEnd"/>
      <w:r w:rsidR="007C0681">
        <w:rPr>
          <w:lang w:val="es-ES"/>
        </w:rPr>
        <w:t xml:space="preserve">. </w:t>
      </w:r>
    </w:p>
    <w:p w14:paraId="09E657E9" w14:textId="77777777" w:rsidR="00683D13" w:rsidRDefault="00683D13" w:rsidP="007C0681">
      <w:pPr>
        <w:pStyle w:val="ListParagraph"/>
        <w:ind w:left="774"/>
        <w:rPr>
          <w:lang w:val="es-ES"/>
        </w:rPr>
      </w:pPr>
    </w:p>
    <w:p w14:paraId="22C74DF2" w14:textId="77777777" w:rsidR="00740BC1" w:rsidRDefault="00740BC1" w:rsidP="00740BC1">
      <w:pPr>
        <w:pStyle w:val="ListParagraph"/>
        <w:keepNext/>
        <w:ind w:left="774"/>
        <w:jc w:val="center"/>
      </w:pPr>
      <w:r>
        <w:rPr>
          <w:noProof/>
          <w:lang w:val="ca-ES" w:eastAsia="ca-ES"/>
        </w:rPr>
        <w:drawing>
          <wp:inline distT="0" distB="0" distL="0" distR="0" wp14:anchorId="20FF913E" wp14:editId="400DF2D2">
            <wp:extent cx="5991148" cy="1503953"/>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2799" cy="1511898"/>
                    </a:xfrm>
                    <a:prstGeom prst="rect">
                      <a:avLst/>
                    </a:prstGeom>
                  </pic:spPr>
                </pic:pic>
              </a:graphicData>
            </a:graphic>
          </wp:inline>
        </w:drawing>
      </w:r>
    </w:p>
    <w:p w14:paraId="595153B6" w14:textId="010AAFFF" w:rsidR="00740BC1" w:rsidRDefault="00740BC1" w:rsidP="00740BC1">
      <w:pPr>
        <w:pStyle w:val="Caption"/>
        <w:ind w:left="708"/>
        <w:rPr>
          <w:rStyle w:val="Hyperlink"/>
          <w:lang w:val="es-ES"/>
        </w:rPr>
      </w:pPr>
      <w:bookmarkStart w:id="24" w:name="_Toc117843100"/>
      <w:r>
        <w:t xml:space="preserve">Ilustración </w:t>
      </w:r>
      <w:r>
        <w:fldChar w:fldCharType="begin"/>
      </w:r>
      <w:r>
        <w:instrText xml:space="preserve"> SEQ Ilustración \* ARABIC </w:instrText>
      </w:r>
      <w:r>
        <w:fldChar w:fldCharType="separate"/>
      </w:r>
      <w:r w:rsidR="0093642D">
        <w:rPr>
          <w:noProof/>
        </w:rPr>
        <w:t>1</w:t>
      </w:r>
      <w:r>
        <w:fldChar w:fldCharType="end"/>
      </w:r>
      <w:r>
        <w:t xml:space="preserve">: Opciones para definir información geográfica en </w:t>
      </w:r>
      <w:proofErr w:type="spellStart"/>
      <w:r>
        <w:t>Weatherbit</w:t>
      </w:r>
      <w:proofErr w:type="spellEnd"/>
      <w:r>
        <w:t>.</w:t>
      </w:r>
      <w:r w:rsidRPr="00740BC1">
        <w:t xml:space="preserve"> </w:t>
      </w:r>
      <w:hyperlink r:id="rId16" w:anchor="/24032hour324732hourly32Forecast" w:history="1">
        <w:r w:rsidRPr="009161AF">
          <w:rPr>
            <w:rStyle w:val="Hyperlink"/>
            <w:lang w:val="es-ES"/>
          </w:rPr>
          <w:t>https://www.weatherbit.io/api/swaggerui/weather-api-v2#/24032hour324732hourly32Forecast</w:t>
        </w:r>
        <w:bookmarkEnd w:id="24"/>
      </w:hyperlink>
    </w:p>
    <w:p w14:paraId="120E6D4E" w14:textId="77777777" w:rsidR="00683D13" w:rsidRPr="00683D13" w:rsidRDefault="00683D13" w:rsidP="00683D13">
      <w:pPr>
        <w:rPr>
          <w:lang w:val="es-ES"/>
        </w:rPr>
      </w:pPr>
    </w:p>
    <w:p w14:paraId="20007FB3" w14:textId="2123F19B" w:rsidR="00740BC1" w:rsidRDefault="00CE3520" w:rsidP="00740BC1">
      <w:pPr>
        <w:pStyle w:val="ListParagraph"/>
        <w:ind w:left="774"/>
        <w:rPr>
          <w:lang w:val="es-ES"/>
        </w:rPr>
      </w:pPr>
      <w:r>
        <w:rPr>
          <w:lang w:val="es-ES"/>
        </w:rPr>
        <w:t xml:space="preserve">Para la opción de </w:t>
      </w:r>
      <w:proofErr w:type="spellStart"/>
      <w:r>
        <w:rPr>
          <w:lang w:val="es-ES"/>
        </w:rPr>
        <w:t>city_id</w:t>
      </w:r>
      <w:proofErr w:type="spellEnd"/>
      <w:r>
        <w:rPr>
          <w:lang w:val="es-ES"/>
        </w:rPr>
        <w:t>, e</w:t>
      </w:r>
      <w:r w:rsidR="006C05D3" w:rsidRPr="00CE3520">
        <w:rPr>
          <w:lang w:val="es-ES"/>
        </w:rPr>
        <w:t xml:space="preserve">n la dirección </w:t>
      </w:r>
      <w:hyperlink r:id="rId17" w:history="1">
        <w:r w:rsidR="006C05D3" w:rsidRPr="00CE3520">
          <w:rPr>
            <w:rStyle w:val="Hyperlink"/>
          </w:rPr>
          <w:t>https://www.weatherbit.io/api/meta</w:t>
        </w:r>
      </w:hyperlink>
      <w:r w:rsidR="006C05D3" w:rsidRPr="00CE3520">
        <w:rPr>
          <w:lang w:val="es-ES"/>
        </w:rPr>
        <w:t xml:space="preserve"> se pueden descargar archivos CSV </w:t>
      </w:r>
      <w:r>
        <w:rPr>
          <w:lang w:val="es-ES"/>
        </w:rPr>
        <w:t>con</w:t>
      </w:r>
      <w:r w:rsidR="00A63401" w:rsidRPr="00CE3520">
        <w:rPr>
          <w:lang w:val="es-ES"/>
        </w:rPr>
        <w:t xml:space="preserve"> </w:t>
      </w:r>
      <w:r>
        <w:rPr>
          <w:lang w:val="es-ES"/>
        </w:rPr>
        <w:t xml:space="preserve">identificadores </w:t>
      </w:r>
      <w:r w:rsidR="00A63401" w:rsidRPr="00CE3520">
        <w:rPr>
          <w:lang w:val="es-ES"/>
        </w:rPr>
        <w:t>para</w:t>
      </w:r>
      <w:r w:rsidR="006C05D3" w:rsidRPr="00CE3520">
        <w:rPr>
          <w:lang w:val="es-ES"/>
        </w:rPr>
        <w:t xml:space="preserve"> rellenar los campos de localización, </w:t>
      </w:r>
      <w:proofErr w:type="gramStart"/>
      <w:r>
        <w:rPr>
          <w:lang w:val="es-ES"/>
        </w:rPr>
        <w:t>como</w:t>
      </w:r>
      <w:proofErr w:type="gramEnd"/>
      <w:r>
        <w:rPr>
          <w:lang w:val="es-ES"/>
        </w:rPr>
        <w:t xml:space="preserve"> </w:t>
      </w:r>
      <w:r w:rsidR="006C05D3" w:rsidRPr="00CE3520">
        <w:rPr>
          <w:lang w:val="es-ES"/>
        </w:rPr>
        <w:t>por ejemplo</w:t>
      </w:r>
      <w:r>
        <w:rPr>
          <w:lang w:val="es-ES"/>
        </w:rPr>
        <w:t>,</w:t>
      </w:r>
      <w:r w:rsidR="006C05D3" w:rsidRPr="00CE3520">
        <w:rPr>
          <w:lang w:val="es-ES"/>
        </w:rPr>
        <w:t xml:space="preserve"> saber que </w:t>
      </w:r>
      <w:proofErr w:type="spellStart"/>
      <w:r w:rsidR="006C05D3" w:rsidRPr="00CE3520">
        <w:rPr>
          <w:lang w:val="es-ES"/>
        </w:rPr>
        <w:t>city_id</w:t>
      </w:r>
      <w:proofErr w:type="spellEnd"/>
      <w:r w:rsidR="006C05D3" w:rsidRPr="00CE3520">
        <w:rPr>
          <w:lang w:val="es-ES"/>
        </w:rPr>
        <w:t xml:space="preserve"> tiene Barcelona.</w:t>
      </w:r>
      <w:r w:rsidR="006C05D3" w:rsidRPr="00CE3520" w:rsidDel="006C05D3">
        <w:rPr>
          <w:lang w:val="es-ES"/>
        </w:rPr>
        <w:t xml:space="preserve"> </w:t>
      </w:r>
    </w:p>
    <w:p w14:paraId="32F48396" w14:textId="77777777" w:rsidR="007C0681" w:rsidRDefault="007C0681" w:rsidP="00CE3520">
      <w:pPr>
        <w:pStyle w:val="ListParagraph"/>
        <w:ind w:left="774"/>
        <w:rPr>
          <w:lang w:val="es-ES"/>
        </w:rPr>
      </w:pPr>
    </w:p>
    <w:p w14:paraId="6968CF4E" w14:textId="33D88222" w:rsidR="007C0681" w:rsidRDefault="007C0681" w:rsidP="00740BC1">
      <w:pPr>
        <w:pStyle w:val="ListParagraph"/>
        <w:numPr>
          <w:ilvl w:val="0"/>
          <w:numId w:val="5"/>
        </w:numPr>
        <w:rPr>
          <w:lang w:val="es-ES"/>
        </w:rPr>
      </w:pPr>
      <w:r w:rsidRPr="00C60F59">
        <w:rPr>
          <w:b/>
          <w:lang w:val="es-ES"/>
        </w:rPr>
        <w:t>Unidades</w:t>
      </w:r>
      <w:r w:rsidR="000D6D28">
        <w:rPr>
          <w:b/>
          <w:lang w:val="es-ES"/>
        </w:rPr>
        <w:t xml:space="preserve"> (</w:t>
      </w:r>
      <w:proofErr w:type="spellStart"/>
      <w:r w:rsidR="000D6D28">
        <w:rPr>
          <w:b/>
          <w:lang w:val="es-ES"/>
        </w:rPr>
        <w:t>units</w:t>
      </w:r>
      <w:proofErr w:type="spellEnd"/>
      <w:r w:rsidR="000D6D28">
        <w:rPr>
          <w:b/>
          <w:lang w:val="es-ES"/>
        </w:rPr>
        <w:t>)</w:t>
      </w:r>
      <w:r>
        <w:rPr>
          <w:lang w:val="es-ES"/>
        </w:rPr>
        <w:t xml:space="preserve">: Por defecto </w:t>
      </w:r>
      <w:proofErr w:type="spellStart"/>
      <w:r>
        <w:rPr>
          <w:lang w:val="es-ES"/>
        </w:rPr>
        <w:t>WeatherBit</w:t>
      </w:r>
      <w:proofErr w:type="spellEnd"/>
      <w:r>
        <w:rPr>
          <w:lang w:val="es-ES"/>
        </w:rPr>
        <w:t xml:space="preserve"> utiliza la opción métrica: m/s, mm y grados Celsius.</w:t>
      </w:r>
      <w:r w:rsidR="0062278B">
        <w:rPr>
          <w:lang w:val="es-ES"/>
        </w:rPr>
        <w:t xml:space="preserve"> Por lo tanto, este parámetro no es necesario si no se desea cambiar de sistema métrico.</w:t>
      </w:r>
    </w:p>
    <w:p w14:paraId="1405278C" w14:textId="77777777" w:rsidR="00683D13" w:rsidRDefault="00683D13" w:rsidP="00683D13">
      <w:pPr>
        <w:pStyle w:val="ListParagraph"/>
        <w:ind w:left="774"/>
        <w:rPr>
          <w:lang w:val="es-ES"/>
        </w:rPr>
      </w:pPr>
    </w:p>
    <w:p w14:paraId="543A5F16" w14:textId="77777777" w:rsidR="0062278B" w:rsidRDefault="0062278B" w:rsidP="0062278B">
      <w:pPr>
        <w:pStyle w:val="ListParagraph"/>
        <w:keepNext/>
        <w:ind w:left="774"/>
        <w:jc w:val="center"/>
      </w:pPr>
      <w:r>
        <w:rPr>
          <w:noProof/>
          <w:lang w:val="ca-ES" w:eastAsia="ca-ES"/>
        </w:rPr>
        <w:lastRenderedPageBreak/>
        <w:drawing>
          <wp:inline distT="0" distB="0" distL="0" distR="0" wp14:anchorId="0945F77B" wp14:editId="1EA3D5FB">
            <wp:extent cx="2601775" cy="709575"/>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385" cy="713560"/>
                    </a:xfrm>
                    <a:prstGeom prst="rect">
                      <a:avLst/>
                    </a:prstGeom>
                  </pic:spPr>
                </pic:pic>
              </a:graphicData>
            </a:graphic>
          </wp:inline>
        </w:drawing>
      </w:r>
    </w:p>
    <w:p w14:paraId="5E5EB438" w14:textId="76524A8B" w:rsidR="0062278B" w:rsidRDefault="0062278B" w:rsidP="206EEDDF">
      <w:pPr>
        <w:pStyle w:val="Caption"/>
        <w:ind w:firstLine="708"/>
        <w:rPr>
          <w:noProof/>
          <w:lang w:val="es-ES"/>
        </w:rPr>
      </w:pPr>
      <w:bookmarkStart w:id="25" w:name="_Toc117843101"/>
      <w:r w:rsidRPr="206EEDDF">
        <w:rPr>
          <w:lang w:val="es-ES"/>
        </w:rPr>
        <w:t xml:space="preserve">Ilustración </w:t>
      </w:r>
      <w:r>
        <w:fldChar w:fldCharType="begin"/>
      </w:r>
      <w:r>
        <w:instrText xml:space="preserve"> SEQ Ilustración \* ARABIC </w:instrText>
      </w:r>
      <w:r>
        <w:fldChar w:fldCharType="separate"/>
      </w:r>
      <w:r w:rsidR="0093642D" w:rsidRPr="206EEDDF">
        <w:rPr>
          <w:noProof/>
          <w:lang w:val="es-ES"/>
        </w:rPr>
        <w:t>2</w:t>
      </w:r>
      <w:r>
        <w:fldChar w:fldCharType="end"/>
      </w:r>
      <w:r w:rsidRPr="206EEDDF">
        <w:rPr>
          <w:lang w:val="es-ES"/>
        </w:rPr>
        <w:t xml:space="preserve">: Posibles valores para el parámetro de configuración </w:t>
      </w:r>
      <w:proofErr w:type="spellStart"/>
      <w:r w:rsidRPr="206EEDDF">
        <w:rPr>
          <w:lang w:val="es-ES"/>
        </w:rPr>
        <w:t>units</w:t>
      </w:r>
      <w:proofErr w:type="spellEnd"/>
      <w:r w:rsidRPr="206EEDDF">
        <w:rPr>
          <w:lang w:val="es-ES"/>
        </w:rPr>
        <w:t xml:space="preserve">. </w:t>
      </w:r>
      <w:r w:rsidRPr="206EEDDF">
        <w:rPr>
          <w:noProof/>
          <w:lang w:val="es-ES"/>
        </w:rPr>
        <w:t>Fuente: Weatherbit</w:t>
      </w:r>
      <w:bookmarkEnd w:id="25"/>
    </w:p>
    <w:p w14:paraId="4E02A085" w14:textId="77777777" w:rsidR="00683D13" w:rsidRPr="00683D13" w:rsidRDefault="00683D13" w:rsidP="00683D13"/>
    <w:p w14:paraId="74E5DDEA" w14:textId="6BCA9518" w:rsidR="007C0681" w:rsidRPr="006C10E2" w:rsidRDefault="007C0681" w:rsidP="00740BC1">
      <w:pPr>
        <w:pStyle w:val="ListParagraph"/>
        <w:numPr>
          <w:ilvl w:val="0"/>
          <w:numId w:val="5"/>
        </w:numPr>
        <w:rPr>
          <w:lang w:val="es-ES"/>
        </w:rPr>
      </w:pPr>
      <w:r w:rsidRPr="00C60F59">
        <w:rPr>
          <w:b/>
          <w:lang w:val="es-ES"/>
        </w:rPr>
        <w:t>Idioma</w:t>
      </w:r>
      <w:r w:rsidR="000D6D28">
        <w:rPr>
          <w:b/>
          <w:lang w:val="es-ES"/>
        </w:rPr>
        <w:t xml:space="preserve"> (</w:t>
      </w:r>
      <w:proofErr w:type="spellStart"/>
      <w:r w:rsidR="000D6D28">
        <w:rPr>
          <w:b/>
          <w:lang w:val="es-ES"/>
        </w:rPr>
        <w:t>lang</w:t>
      </w:r>
      <w:proofErr w:type="spellEnd"/>
      <w:r w:rsidR="000D6D28">
        <w:rPr>
          <w:b/>
          <w:lang w:val="es-ES"/>
        </w:rPr>
        <w:t>)</w:t>
      </w:r>
      <w:r w:rsidRPr="00C60F59">
        <w:rPr>
          <w:b/>
          <w:lang w:val="es-ES"/>
        </w:rPr>
        <w:t>:</w:t>
      </w:r>
      <w:r>
        <w:rPr>
          <w:lang w:val="es-ES"/>
        </w:rPr>
        <w:t xml:space="preserve"> Por defecto </w:t>
      </w:r>
      <w:r w:rsidR="00740BC1">
        <w:rPr>
          <w:lang w:val="es-ES"/>
        </w:rPr>
        <w:t>el proveedor trabaja en</w:t>
      </w:r>
      <w:r>
        <w:rPr>
          <w:lang w:val="es-ES"/>
        </w:rPr>
        <w:t xml:space="preserve"> inglés. </w:t>
      </w:r>
      <w:r w:rsidR="00740BC1">
        <w:rPr>
          <w:lang w:val="es-ES"/>
        </w:rPr>
        <w:t>Se recomienda no cambiar el idioma</w:t>
      </w:r>
      <w:r>
        <w:rPr>
          <w:lang w:val="es-ES"/>
        </w:rPr>
        <w:t>.</w:t>
      </w:r>
      <w:r w:rsidR="0062278B">
        <w:rPr>
          <w:lang w:val="es-ES"/>
        </w:rPr>
        <w:t xml:space="preserve"> </w:t>
      </w:r>
    </w:p>
    <w:p w14:paraId="317F6081" w14:textId="77777777" w:rsidR="007C0681" w:rsidRDefault="007C0681" w:rsidP="007C0681">
      <w:pPr>
        <w:rPr>
          <w:lang w:val="es-ES"/>
        </w:rPr>
      </w:pPr>
      <w:r>
        <w:rPr>
          <w:lang w:val="es-ES"/>
        </w:rPr>
        <w:tab/>
      </w:r>
    </w:p>
    <w:p w14:paraId="7EA6107F" w14:textId="6B5CEE53" w:rsidR="007C0681" w:rsidRPr="007C0681" w:rsidRDefault="007C0681" w:rsidP="00740BC1">
      <w:pPr>
        <w:pStyle w:val="Heading2"/>
        <w:numPr>
          <w:ilvl w:val="1"/>
          <w:numId w:val="7"/>
        </w:numPr>
        <w:rPr>
          <w:lang w:val="es-ES"/>
        </w:rPr>
      </w:pPr>
      <w:bookmarkStart w:id="26" w:name="_Toc117843049"/>
      <w:r w:rsidRPr="007C0681">
        <w:rPr>
          <w:lang w:val="es-ES"/>
        </w:rPr>
        <w:t>Petición de datos</w:t>
      </w:r>
      <w:bookmarkEnd w:id="26"/>
    </w:p>
    <w:p w14:paraId="52A7CC5E" w14:textId="10927F93" w:rsidR="000D6D28" w:rsidRDefault="007C0681" w:rsidP="007C0681">
      <w:pPr>
        <w:rPr>
          <w:lang w:val="es-ES"/>
        </w:rPr>
      </w:pPr>
      <w:r>
        <w:rPr>
          <w:lang w:val="es-ES"/>
        </w:rPr>
        <w:t xml:space="preserve">En primer </w:t>
      </w:r>
      <w:r w:rsidR="000D6D28">
        <w:rPr>
          <w:lang w:val="es-ES"/>
        </w:rPr>
        <w:t>lugar,</w:t>
      </w:r>
      <w:r>
        <w:rPr>
          <w:lang w:val="es-ES"/>
        </w:rPr>
        <w:t xml:space="preserve"> es necesario definir los </w:t>
      </w:r>
      <w:proofErr w:type="spellStart"/>
      <w:r>
        <w:rPr>
          <w:lang w:val="es-ES"/>
        </w:rPr>
        <w:t>headers</w:t>
      </w:r>
      <w:proofErr w:type="spellEnd"/>
      <w:r>
        <w:rPr>
          <w:lang w:val="es-ES"/>
        </w:rPr>
        <w:t xml:space="preserve"> que se utilizarán</w:t>
      </w:r>
      <w:r w:rsidR="000D6D28">
        <w:rPr>
          <w:lang w:val="es-ES"/>
        </w:rPr>
        <w:t>; ‘</w:t>
      </w:r>
      <w:proofErr w:type="spellStart"/>
      <w:r w:rsidR="000D6D28">
        <w:rPr>
          <w:lang w:val="es-ES"/>
        </w:rPr>
        <w:t>Accept</w:t>
      </w:r>
      <w:proofErr w:type="spellEnd"/>
      <w:r w:rsidR="000D6D28">
        <w:rPr>
          <w:lang w:val="es-ES"/>
        </w:rPr>
        <w:t>’, ‘</w:t>
      </w:r>
      <w:proofErr w:type="spellStart"/>
      <w:r w:rsidR="000D6D28">
        <w:rPr>
          <w:lang w:val="es-ES"/>
        </w:rPr>
        <w:t>content-type</w:t>
      </w:r>
      <w:proofErr w:type="spellEnd"/>
      <w:r w:rsidR="000D6D28">
        <w:rPr>
          <w:lang w:val="es-ES"/>
        </w:rPr>
        <w:t>, y ‘</w:t>
      </w:r>
      <w:proofErr w:type="spellStart"/>
      <w:r w:rsidR="000D6D28">
        <w:rPr>
          <w:lang w:val="es-ES"/>
        </w:rPr>
        <w:t>keep-alive</w:t>
      </w:r>
      <w:proofErr w:type="spellEnd"/>
      <w:r w:rsidR="000D6D28">
        <w:rPr>
          <w:lang w:val="es-ES"/>
        </w:rPr>
        <w:t>’.</w:t>
      </w:r>
      <w:r>
        <w:rPr>
          <w:lang w:val="es-ES"/>
        </w:rPr>
        <w:t xml:space="preserve"> En el código en Python introducido a continuación, se muestra como definirlos. </w:t>
      </w:r>
    </w:p>
    <w:p w14:paraId="7CDD98E7" w14:textId="58CE9AD5" w:rsidR="000D6D28" w:rsidRDefault="007C0681" w:rsidP="0062278B">
      <w:pPr>
        <w:rPr>
          <w:lang w:val="es-ES"/>
        </w:rPr>
      </w:pPr>
      <w:r>
        <w:rPr>
          <w:lang w:val="es-ES"/>
        </w:rPr>
        <w:t>Además, también es necesar</w:t>
      </w:r>
      <w:r w:rsidR="000D6D28">
        <w:rPr>
          <w:lang w:val="es-ES"/>
        </w:rPr>
        <w:t xml:space="preserve">io definir el </w:t>
      </w:r>
      <w:proofErr w:type="spellStart"/>
      <w:r w:rsidR="000D6D28">
        <w:rPr>
          <w:lang w:val="es-ES"/>
        </w:rPr>
        <w:t>url</w:t>
      </w:r>
      <w:proofErr w:type="spellEnd"/>
      <w:r w:rsidR="000D6D28">
        <w:rPr>
          <w:lang w:val="es-ES"/>
        </w:rPr>
        <w:t xml:space="preserve"> de ejecución, </w:t>
      </w:r>
      <w:r w:rsidR="0062278B">
        <w:rPr>
          <w:lang w:val="es-ES"/>
        </w:rPr>
        <w:t xml:space="preserve">cuya base es </w:t>
      </w:r>
      <w:proofErr w:type="gramStart"/>
      <w:r w:rsidR="0062278B" w:rsidRPr="0062278B">
        <w:rPr>
          <w:lang w:val="es-ES"/>
        </w:rPr>
        <w:t>https://api.weatherbit.io/v2.0/forecast/hourly ,</w:t>
      </w:r>
      <w:proofErr w:type="gramEnd"/>
      <w:r w:rsidR="0062278B" w:rsidRPr="0062278B">
        <w:rPr>
          <w:lang w:val="es-ES"/>
        </w:rPr>
        <w:t xml:space="preserve"> y</w:t>
      </w:r>
      <w:r w:rsidR="0062278B" w:rsidRPr="0062278B">
        <w:rPr>
          <w:b/>
          <w:bCs/>
          <w:lang w:val="es-ES"/>
        </w:rPr>
        <w:t xml:space="preserve"> </w:t>
      </w:r>
      <w:r w:rsidR="000D6D28">
        <w:rPr>
          <w:lang w:val="es-ES"/>
        </w:rPr>
        <w:t>especificando</w:t>
      </w:r>
      <w:r w:rsidR="0062278B">
        <w:rPr>
          <w:lang w:val="es-ES"/>
        </w:rPr>
        <w:t xml:space="preserve"> a continuación,</w:t>
      </w:r>
      <w:r w:rsidR="000D6D28">
        <w:rPr>
          <w:lang w:val="es-ES"/>
        </w:rPr>
        <w:t xml:space="preserve"> cada uno de los parámetros de configuración definidos en el apartado anterior. </w:t>
      </w:r>
    </w:p>
    <w:p w14:paraId="0916BDAA" w14:textId="77777777" w:rsidR="004975D3" w:rsidRDefault="004975D3" w:rsidP="0062278B">
      <w:pPr>
        <w:rPr>
          <w:lang w:val="es-ES"/>
        </w:rPr>
      </w:pPr>
    </w:p>
    <w:p w14:paraId="57E50D64" w14:textId="77777777" w:rsidR="004975D3" w:rsidRPr="004975D3" w:rsidRDefault="004975D3" w:rsidP="004975D3">
      <w:pPr>
        <w:rPr>
          <w:lang w:val="es-ES"/>
        </w:rPr>
      </w:pPr>
      <w:r w:rsidRPr="004975D3">
        <w:rPr>
          <w:b/>
          <w:lang w:val="es-ES"/>
        </w:rPr>
        <w:t>Ejemplo de url:</w:t>
      </w:r>
      <w:r>
        <w:rPr>
          <w:lang w:val="es-ES"/>
        </w:rPr>
        <w:t xml:space="preserve"> </w:t>
      </w:r>
      <w:r w:rsidRPr="004975D3">
        <w:rPr>
          <w:lang w:val="es-ES"/>
        </w:rPr>
        <w:t>https://api.weatherbit.io/v2.0/forecast/hourly?city=Raleigh,NC&amp;key=API_KEY&amp;hours=48</w:t>
      </w:r>
    </w:p>
    <w:p w14:paraId="3ADE3F40" w14:textId="7D20A261" w:rsidR="004975D3" w:rsidRDefault="004975D3" w:rsidP="0062278B">
      <w:pPr>
        <w:rPr>
          <w:lang w:val="es-ES"/>
        </w:rPr>
      </w:pPr>
    </w:p>
    <w:p w14:paraId="43D3DDF5" w14:textId="3DD140A5" w:rsidR="007C0681" w:rsidRDefault="007C0681" w:rsidP="007C0681">
      <w:pPr>
        <w:rPr>
          <w:lang w:val="es-ES"/>
        </w:rPr>
      </w:pPr>
      <w:r>
        <w:rPr>
          <w:lang w:val="es-ES"/>
        </w:rPr>
        <w:t xml:space="preserve">Una vez se </w:t>
      </w:r>
      <w:r w:rsidR="000D6D28">
        <w:rPr>
          <w:lang w:val="es-ES"/>
        </w:rPr>
        <w:t xml:space="preserve">construye </w:t>
      </w:r>
      <w:r>
        <w:rPr>
          <w:lang w:val="es-ES"/>
        </w:rPr>
        <w:t xml:space="preserve">dicho </w:t>
      </w:r>
      <w:proofErr w:type="spellStart"/>
      <w:r>
        <w:rPr>
          <w:lang w:val="es-ES"/>
        </w:rPr>
        <w:t>url</w:t>
      </w:r>
      <w:proofErr w:type="spellEnd"/>
      <w:r w:rsidR="000D6D28">
        <w:rPr>
          <w:lang w:val="es-ES"/>
        </w:rPr>
        <w:t>, junto con los</w:t>
      </w:r>
      <w:r>
        <w:rPr>
          <w:lang w:val="es-ES"/>
        </w:rPr>
        <w:t xml:space="preserve"> </w:t>
      </w:r>
      <w:proofErr w:type="spellStart"/>
      <w:r>
        <w:rPr>
          <w:lang w:val="es-ES"/>
        </w:rPr>
        <w:t>headers</w:t>
      </w:r>
      <w:proofErr w:type="spellEnd"/>
      <w:r>
        <w:rPr>
          <w:lang w:val="es-ES"/>
        </w:rPr>
        <w:t>, se procede a la llamada y la obtención de los datos</w:t>
      </w:r>
      <w:r w:rsidR="000D6D28">
        <w:rPr>
          <w:lang w:val="es-ES"/>
        </w:rPr>
        <w:t xml:space="preserve"> en formato </w:t>
      </w:r>
      <w:r w:rsidR="004975D3">
        <w:rPr>
          <w:lang w:val="es-ES"/>
        </w:rPr>
        <w:t>JSON</w:t>
      </w:r>
      <w:r w:rsidR="00CE3520">
        <w:rPr>
          <w:lang w:val="es-ES"/>
        </w:rPr>
        <w:t>.</w:t>
      </w:r>
    </w:p>
    <w:p w14:paraId="70FF0CC7" w14:textId="0D7959EE" w:rsidR="00CE3520" w:rsidRDefault="00CE3520" w:rsidP="007C0681">
      <w:pPr>
        <w:rPr>
          <w:lang w:val="es-ES"/>
        </w:rPr>
      </w:pPr>
      <w:r w:rsidRPr="006C10E2">
        <w:rPr>
          <w:noProof/>
          <w:lang w:val="ca-ES" w:eastAsia="ca-ES"/>
        </w:rPr>
        <w:lastRenderedPageBreak/>
        <mc:AlternateContent>
          <mc:Choice Requires="wps">
            <w:drawing>
              <wp:anchor distT="45720" distB="45720" distL="114300" distR="114300" simplePos="0" relativeHeight="251662336" behindDoc="0" locked="0" layoutInCell="1" allowOverlap="1" wp14:anchorId="3AC8C723" wp14:editId="438C6BDF">
                <wp:simplePos x="0" y="0"/>
                <wp:positionH relativeFrom="margin">
                  <wp:posOffset>-1270</wp:posOffset>
                </wp:positionH>
                <wp:positionV relativeFrom="paragraph">
                  <wp:posOffset>279400</wp:posOffset>
                </wp:positionV>
                <wp:extent cx="6127750" cy="4743450"/>
                <wp:effectExtent l="0" t="0" r="2540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4743450"/>
                        </a:xfrm>
                        <a:prstGeom prst="rect">
                          <a:avLst/>
                        </a:prstGeom>
                        <a:solidFill>
                          <a:srgbClr val="FFFFFF"/>
                        </a:solidFill>
                        <a:ln w="9525">
                          <a:solidFill>
                            <a:srgbClr val="000000"/>
                          </a:solidFill>
                          <a:miter lim="800000"/>
                          <a:headEnd/>
                          <a:tailEnd/>
                        </a:ln>
                      </wps:spPr>
                      <wps:txbx>
                        <w:txbxContent>
                          <w:p w14:paraId="38278851" w14:textId="77777777" w:rsidR="00683D13" w:rsidRDefault="00683D13" w:rsidP="00CE3520">
                            <w:pPr>
                              <w:rPr>
                                <w:color w:val="70AD47" w:themeColor="accent6"/>
                                <w:lang w:val="en-US"/>
                              </w:rPr>
                            </w:pPr>
                            <w:r>
                              <w:rPr>
                                <w:color w:val="70AD47" w:themeColor="accent6"/>
                                <w:lang w:val="en-US"/>
                              </w:rPr>
                              <w:t>#Python Code</w:t>
                            </w:r>
                          </w:p>
                          <w:p w14:paraId="5FA5571A" w14:textId="77777777" w:rsidR="00683D13" w:rsidRPr="000D6D28" w:rsidRDefault="00683D13" w:rsidP="00CE3520">
                            <w:pPr>
                              <w:rPr>
                                <w:color w:val="70AD47" w:themeColor="accent6"/>
                                <w:lang w:val="en-US"/>
                              </w:rPr>
                            </w:pPr>
                            <w:r w:rsidRPr="000D6D28">
                              <w:rPr>
                                <w:color w:val="70AD47" w:themeColor="accent6"/>
                                <w:lang w:val="en-US"/>
                              </w:rPr>
                              <w:t>#Headers</w:t>
                            </w:r>
                          </w:p>
                          <w:p w14:paraId="650B6BD1" w14:textId="77777777" w:rsidR="00683D13" w:rsidRPr="006C10E2" w:rsidRDefault="00683D13" w:rsidP="00CE3520">
                            <w:pPr>
                              <w:rPr>
                                <w:lang w:val="en-US"/>
                              </w:rPr>
                            </w:pPr>
                            <w:r w:rsidRPr="006C10E2">
                              <w:rPr>
                                <w:lang w:val="en-US"/>
                              </w:rPr>
                              <w:t xml:space="preserve">headers = </w:t>
                            </w:r>
                            <w:proofErr w:type="spellStart"/>
                            <w:proofErr w:type="gramStart"/>
                            <w:r w:rsidRPr="006C10E2">
                              <w:rPr>
                                <w:lang w:val="en-US"/>
                              </w:rPr>
                              <w:t>dict</w:t>
                            </w:r>
                            <w:proofErr w:type="spellEnd"/>
                            <w:r w:rsidRPr="006C10E2">
                              <w:rPr>
                                <w:lang w:val="en-US"/>
                              </w:rPr>
                              <w:t>(</w:t>
                            </w:r>
                            <w:proofErr w:type="gramEnd"/>
                            <w:r w:rsidRPr="006C10E2">
                              <w:rPr>
                                <w:lang w:val="en-US"/>
                              </w:rPr>
                              <w:t>)</w:t>
                            </w:r>
                          </w:p>
                          <w:p w14:paraId="023415EF" w14:textId="77777777" w:rsidR="00683D13" w:rsidRPr="006C10E2" w:rsidRDefault="00683D13" w:rsidP="00CE3520">
                            <w:pPr>
                              <w:rPr>
                                <w:lang w:val="en-US"/>
                              </w:rPr>
                            </w:pPr>
                            <w:r w:rsidRPr="006C10E2">
                              <w:rPr>
                                <w:lang w:val="en-US"/>
                              </w:rPr>
                              <w:t xml:space="preserve">    headers['Accept'] = 'application/</w:t>
                            </w:r>
                            <w:proofErr w:type="spellStart"/>
                            <w:r w:rsidRPr="006C10E2">
                              <w:rPr>
                                <w:lang w:val="en-US"/>
                              </w:rPr>
                              <w:t>json</w:t>
                            </w:r>
                            <w:proofErr w:type="spellEnd"/>
                            <w:r w:rsidRPr="006C10E2">
                              <w:rPr>
                                <w:lang w:val="en-US"/>
                              </w:rPr>
                              <w:t>'</w:t>
                            </w:r>
                          </w:p>
                          <w:p w14:paraId="233A1F9C" w14:textId="77777777" w:rsidR="00683D13" w:rsidRPr="006C10E2" w:rsidRDefault="00683D13" w:rsidP="00CE3520">
                            <w:pPr>
                              <w:rPr>
                                <w:lang w:val="en-US"/>
                              </w:rPr>
                            </w:pPr>
                            <w:r w:rsidRPr="006C10E2">
                              <w:rPr>
                                <w:lang w:val="en-US"/>
                              </w:rPr>
                              <w:t xml:space="preserve">    headers['content-type'] = "application/</w:t>
                            </w:r>
                            <w:proofErr w:type="spellStart"/>
                            <w:r w:rsidRPr="006C10E2">
                              <w:rPr>
                                <w:lang w:val="en-US"/>
                              </w:rPr>
                              <w:t>json</w:t>
                            </w:r>
                            <w:proofErr w:type="spellEnd"/>
                            <w:r w:rsidRPr="006C10E2">
                              <w:rPr>
                                <w:lang w:val="en-US"/>
                              </w:rPr>
                              <w:t>; charset=utf-8"</w:t>
                            </w:r>
                          </w:p>
                          <w:p w14:paraId="07DB567B" w14:textId="77777777" w:rsidR="00683D13" w:rsidRDefault="00683D13" w:rsidP="00CE3520">
                            <w:pPr>
                              <w:rPr>
                                <w:lang w:val="en-US"/>
                              </w:rPr>
                            </w:pPr>
                            <w:r w:rsidRPr="006C10E2">
                              <w:rPr>
                                <w:lang w:val="en-US"/>
                              </w:rPr>
                              <w:t xml:space="preserve">    </w:t>
                            </w:r>
                            <w:r w:rsidRPr="007C0681">
                              <w:rPr>
                                <w:lang w:val="en-US"/>
                              </w:rPr>
                              <w:t>headers['keep-alive'] = "timeout=5"</w:t>
                            </w:r>
                          </w:p>
                          <w:p w14:paraId="049156A6" w14:textId="77777777" w:rsidR="00683D13" w:rsidRPr="007C0681" w:rsidRDefault="00683D13" w:rsidP="00CE3520">
                            <w:pPr>
                              <w:rPr>
                                <w:lang w:val="en-US"/>
                              </w:rPr>
                            </w:pPr>
                          </w:p>
                          <w:p w14:paraId="56B5C6FD" w14:textId="77777777" w:rsidR="00683D13" w:rsidRPr="000D6D28" w:rsidRDefault="00683D13" w:rsidP="00CE3520">
                            <w:pPr>
                              <w:rPr>
                                <w:color w:val="70AD47" w:themeColor="accent6"/>
                                <w:lang w:val="en-US"/>
                              </w:rPr>
                            </w:pPr>
                            <w:r w:rsidRPr="000D6D28">
                              <w:rPr>
                                <w:color w:val="70AD47" w:themeColor="accent6"/>
                                <w:lang w:val="en-US"/>
                              </w:rPr>
                              <w:t xml:space="preserve">#URL    </w:t>
                            </w:r>
                          </w:p>
                          <w:p w14:paraId="169FC9F4" w14:textId="77777777" w:rsidR="00683D13" w:rsidRPr="006C10E2" w:rsidRDefault="00683D13" w:rsidP="00CE3520">
                            <w:pPr>
                              <w:rPr>
                                <w:lang w:val="ca-ES"/>
                              </w:rPr>
                            </w:pPr>
                            <w:proofErr w:type="spellStart"/>
                            <w:r w:rsidRPr="006C10E2">
                              <w:rPr>
                                <w:lang w:val="ca-ES"/>
                              </w:rPr>
                              <w:t>url</w:t>
                            </w:r>
                            <w:proofErr w:type="spellEnd"/>
                            <w:r w:rsidRPr="006C10E2">
                              <w:rPr>
                                <w:lang w:val="ca-ES"/>
                              </w:rPr>
                              <w:t xml:space="preserve"> = 'https://api.weatherbit.io/v2.0/forecast/hourly?lat='+\</w:t>
                            </w:r>
                          </w:p>
                          <w:p w14:paraId="0B135AA7" w14:textId="77777777" w:rsidR="00683D13" w:rsidRPr="006C10E2" w:rsidRDefault="00683D13" w:rsidP="00CE3520">
                            <w:pPr>
                              <w:rPr>
                                <w:lang w:val="ca-ES"/>
                              </w:rPr>
                            </w:pPr>
                            <w:r w:rsidRPr="006C10E2">
                              <w:rPr>
                                <w:lang w:val="ca-ES"/>
                              </w:rPr>
                              <w:t xml:space="preserve">        lat+"&amp;</w:t>
                            </w:r>
                            <w:proofErr w:type="spellStart"/>
                            <w:r w:rsidRPr="006C10E2">
                              <w:rPr>
                                <w:lang w:val="ca-ES"/>
                              </w:rPr>
                              <w:t>lon</w:t>
                            </w:r>
                            <w:proofErr w:type="spellEnd"/>
                            <w:r w:rsidRPr="006C10E2">
                              <w:rPr>
                                <w:lang w:val="ca-ES"/>
                              </w:rPr>
                              <w:t>="+</w:t>
                            </w:r>
                            <w:proofErr w:type="spellStart"/>
                            <w:r w:rsidRPr="006C10E2">
                              <w:rPr>
                                <w:lang w:val="ca-ES"/>
                              </w:rPr>
                              <w:t>lon</w:t>
                            </w:r>
                            <w:proofErr w:type="spellEnd"/>
                            <w:r w:rsidRPr="006C10E2">
                              <w:rPr>
                                <w:lang w:val="ca-ES"/>
                              </w:rPr>
                              <w:t>+"&amp;</w:t>
                            </w:r>
                            <w:proofErr w:type="spellStart"/>
                            <w:r w:rsidRPr="006C10E2">
                              <w:rPr>
                                <w:lang w:val="ca-ES"/>
                              </w:rPr>
                              <w:t>key</w:t>
                            </w:r>
                            <w:proofErr w:type="spellEnd"/>
                            <w:r w:rsidRPr="006C10E2">
                              <w:rPr>
                                <w:lang w:val="ca-ES"/>
                              </w:rPr>
                              <w:t>="+</w:t>
                            </w:r>
                            <w:proofErr w:type="spellStart"/>
                            <w:r w:rsidRPr="006C10E2">
                              <w:rPr>
                                <w:lang w:val="ca-ES"/>
                              </w:rPr>
                              <w:t>ApiKey</w:t>
                            </w:r>
                            <w:proofErr w:type="spellEnd"/>
                            <w:r w:rsidRPr="006C10E2">
                              <w:rPr>
                                <w:lang w:val="ca-ES"/>
                              </w:rPr>
                              <w:t>+"&amp;units="+units+"&amp;</w:t>
                            </w:r>
                            <w:proofErr w:type="spellStart"/>
                            <w:r w:rsidRPr="006C10E2">
                              <w:rPr>
                                <w:lang w:val="ca-ES"/>
                              </w:rPr>
                              <w:t>lang</w:t>
                            </w:r>
                            <w:proofErr w:type="spellEnd"/>
                            <w:r w:rsidRPr="006C10E2">
                              <w:rPr>
                                <w:lang w:val="ca-ES"/>
                              </w:rPr>
                              <w:t>="+</w:t>
                            </w:r>
                            <w:proofErr w:type="spellStart"/>
                            <w:r w:rsidRPr="006C10E2">
                              <w:rPr>
                                <w:lang w:val="ca-ES"/>
                              </w:rPr>
                              <w:t>lang</w:t>
                            </w:r>
                            <w:proofErr w:type="spellEnd"/>
                            <w:r w:rsidRPr="006C10E2">
                              <w:rPr>
                                <w:lang w:val="ca-ES"/>
                              </w:rPr>
                              <w:t>+\</w:t>
                            </w:r>
                          </w:p>
                          <w:p w14:paraId="00897750" w14:textId="77777777" w:rsidR="00683D13" w:rsidRDefault="00683D13" w:rsidP="00CE3520">
                            <w:pPr>
                              <w:rPr>
                                <w:lang w:val="ca-ES"/>
                              </w:rPr>
                            </w:pPr>
                            <w:r w:rsidRPr="006C10E2">
                              <w:rPr>
                                <w:lang w:val="ca-ES"/>
                              </w:rPr>
                              <w:t xml:space="preserve">            "&amp;</w:t>
                            </w:r>
                            <w:proofErr w:type="spellStart"/>
                            <w:r w:rsidRPr="006C10E2">
                              <w:rPr>
                                <w:lang w:val="ca-ES"/>
                              </w:rPr>
                              <w:t>hours</w:t>
                            </w:r>
                            <w:proofErr w:type="spellEnd"/>
                            <w:r w:rsidRPr="006C10E2">
                              <w:rPr>
                                <w:lang w:val="ca-ES"/>
                              </w:rPr>
                              <w:t>="+</w:t>
                            </w:r>
                            <w:proofErr w:type="spellStart"/>
                            <w:r w:rsidRPr="006C10E2">
                              <w:rPr>
                                <w:lang w:val="ca-ES"/>
                              </w:rPr>
                              <w:t>hours</w:t>
                            </w:r>
                            <w:proofErr w:type="spellEnd"/>
                          </w:p>
                          <w:p w14:paraId="34B2E5D8" w14:textId="77777777" w:rsidR="00683D13" w:rsidRPr="000D6D28" w:rsidRDefault="00683D13" w:rsidP="00CE3520">
                            <w:pPr>
                              <w:rPr>
                                <w:color w:val="70AD47" w:themeColor="accent6"/>
                                <w:lang w:val="ca-ES"/>
                              </w:rPr>
                            </w:pPr>
                            <w:r w:rsidRPr="000D6D28">
                              <w:rPr>
                                <w:color w:val="70AD47" w:themeColor="accent6"/>
                                <w:lang w:val="ca-ES"/>
                              </w:rPr>
                              <w:t>#Request</w:t>
                            </w:r>
                          </w:p>
                          <w:p w14:paraId="4E2868A2" w14:textId="77777777" w:rsidR="00683D13" w:rsidRPr="006C10E2" w:rsidRDefault="00683D13" w:rsidP="00CE3520">
                            <w:pPr>
                              <w:rPr>
                                <w:lang w:val="ca-ES"/>
                              </w:rPr>
                            </w:pPr>
                            <w:r w:rsidRPr="006C10E2">
                              <w:rPr>
                                <w:lang w:val="ca-ES"/>
                              </w:rPr>
                              <w:t xml:space="preserve">    </w:t>
                            </w:r>
                            <w:proofErr w:type="spellStart"/>
                            <w:r w:rsidRPr="006C10E2">
                              <w:rPr>
                                <w:lang w:val="ca-ES"/>
                              </w:rPr>
                              <w:t>req</w:t>
                            </w:r>
                            <w:proofErr w:type="spellEnd"/>
                            <w:r w:rsidRPr="006C10E2">
                              <w:rPr>
                                <w:lang w:val="ca-ES"/>
                              </w:rPr>
                              <w:t xml:space="preserve"> = </w:t>
                            </w:r>
                            <w:proofErr w:type="spellStart"/>
                            <w:r w:rsidRPr="006C10E2">
                              <w:rPr>
                                <w:lang w:val="ca-ES"/>
                              </w:rPr>
                              <w:t>request.Request</w:t>
                            </w:r>
                            <w:proofErr w:type="spellEnd"/>
                            <w:r w:rsidRPr="006C10E2">
                              <w:rPr>
                                <w:lang w:val="ca-ES"/>
                              </w:rPr>
                              <w:t>(</w:t>
                            </w:r>
                            <w:proofErr w:type="spellStart"/>
                            <w:r w:rsidRPr="006C10E2">
                              <w:rPr>
                                <w:lang w:val="ca-ES"/>
                              </w:rPr>
                              <w:t>url</w:t>
                            </w:r>
                            <w:proofErr w:type="spellEnd"/>
                            <w:r w:rsidRPr="006C10E2">
                              <w:rPr>
                                <w:lang w:val="ca-ES"/>
                              </w:rPr>
                              <w:t xml:space="preserve">, </w:t>
                            </w:r>
                            <w:proofErr w:type="spellStart"/>
                            <w:r w:rsidRPr="006C10E2">
                              <w:rPr>
                                <w:lang w:val="ca-ES"/>
                              </w:rPr>
                              <w:t>headers</w:t>
                            </w:r>
                            <w:proofErr w:type="spellEnd"/>
                            <w:r w:rsidRPr="006C10E2">
                              <w:rPr>
                                <w:lang w:val="ca-ES"/>
                              </w:rPr>
                              <w:t xml:space="preserve"> = </w:t>
                            </w:r>
                            <w:proofErr w:type="spellStart"/>
                            <w:r w:rsidRPr="006C10E2">
                              <w:rPr>
                                <w:lang w:val="ca-ES"/>
                              </w:rPr>
                              <w:t>headers</w:t>
                            </w:r>
                            <w:proofErr w:type="spellEnd"/>
                            <w:r w:rsidRPr="006C10E2">
                              <w:rPr>
                                <w:lang w:val="ca-ES"/>
                              </w:rPr>
                              <w:t>)</w:t>
                            </w:r>
                          </w:p>
                          <w:p w14:paraId="7F42FA08" w14:textId="77777777" w:rsidR="00683D13" w:rsidRPr="006C10E2" w:rsidRDefault="00683D13" w:rsidP="00CE3520">
                            <w:pPr>
                              <w:rPr>
                                <w:lang w:val="ca-ES"/>
                              </w:rPr>
                            </w:pPr>
                            <w:r w:rsidRPr="006C10E2">
                              <w:rPr>
                                <w:lang w:val="ca-ES"/>
                              </w:rPr>
                              <w:t xml:space="preserve">    </w:t>
                            </w:r>
                            <w:proofErr w:type="spellStart"/>
                            <w:r w:rsidRPr="006C10E2">
                              <w:rPr>
                                <w:lang w:val="ca-ES"/>
                              </w:rPr>
                              <w:t>with</w:t>
                            </w:r>
                            <w:proofErr w:type="spellEnd"/>
                            <w:r w:rsidRPr="006C10E2">
                              <w:rPr>
                                <w:lang w:val="ca-ES"/>
                              </w:rPr>
                              <w:t xml:space="preserve"> </w:t>
                            </w:r>
                            <w:proofErr w:type="spellStart"/>
                            <w:r w:rsidRPr="006C10E2">
                              <w:rPr>
                                <w:lang w:val="ca-ES"/>
                              </w:rPr>
                              <w:t>request.urlopen</w:t>
                            </w:r>
                            <w:proofErr w:type="spellEnd"/>
                            <w:r w:rsidRPr="006C10E2">
                              <w:rPr>
                                <w:lang w:val="ca-ES"/>
                              </w:rPr>
                              <w:t>(</w:t>
                            </w:r>
                            <w:proofErr w:type="spellStart"/>
                            <w:r w:rsidRPr="006C10E2">
                              <w:rPr>
                                <w:lang w:val="ca-ES"/>
                              </w:rPr>
                              <w:t>req</w:t>
                            </w:r>
                            <w:proofErr w:type="spellEnd"/>
                            <w:r w:rsidRPr="006C10E2">
                              <w:rPr>
                                <w:lang w:val="ca-ES"/>
                              </w:rPr>
                              <w:t xml:space="preserve">) as </w:t>
                            </w:r>
                            <w:proofErr w:type="spellStart"/>
                            <w:r w:rsidRPr="006C10E2">
                              <w:rPr>
                                <w:lang w:val="ca-ES"/>
                              </w:rPr>
                              <w:t>response</w:t>
                            </w:r>
                            <w:proofErr w:type="spellEnd"/>
                            <w:r w:rsidRPr="006C10E2">
                              <w:rPr>
                                <w:lang w:val="ca-ES"/>
                              </w:rPr>
                              <w:t>:</w:t>
                            </w:r>
                          </w:p>
                          <w:p w14:paraId="477F1212" w14:textId="77777777" w:rsidR="00683D13" w:rsidRPr="006C10E2" w:rsidRDefault="00683D13" w:rsidP="00CE3520">
                            <w:pPr>
                              <w:rPr>
                                <w:lang w:val="ca-ES"/>
                              </w:rPr>
                            </w:pPr>
                            <w:r w:rsidRPr="006C10E2">
                              <w:rPr>
                                <w:lang w:val="ca-ES"/>
                              </w:rPr>
                              <w:t xml:space="preserve">        </w:t>
                            </w:r>
                            <w:proofErr w:type="spellStart"/>
                            <w:r w:rsidRPr="006C10E2">
                              <w:rPr>
                                <w:lang w:val="ca-ES"/>
                              </w:rPr>
                              <w:t>try</w:t>
                            </w:r>
                            <w:proofErr w:type="spellEnd"/>
                            <w:r w:rsidRPr="006C10E2">
                              <w:rPr>
                                <w:lang w:val="ca-ES"/>
                              </w:rPr>
                              <w:t>:</w:t>
                            </w:r>
                          </w:p>
                          <w:p w14:paraId="70E51E78" w14:textId="77777777" w:rsidR="00683D13" w:rsidRPr="006C10E2" w:rsidRDefault="00683D13" w:rsidP="00CE3520">
                            <w:pPr>
                              <w:rPr>
                                <w:lang w:val="ca-ES"/>
                              </w:rPr>
                            </w:pPr>
                            <w:r w:rsidRPr="006C10E2">
                              <w:rPr>
                                <w:lang w:val="ca-ES"/>
                              </w:rPr>
                              <w:t xml:space="preserve">            </w:t>
                            </w:r>
                            <w:proofErr w:type="spellStart"/>
                            <w:r w:rsidRPr="006C10E2">
                              <w:rPr>
                                <w:lang w:val="ca-ES"/>
                              </w:rPr>
                              <w:t>json_data</w:t>
                            </w:r>
                            <w:proofErr w:type="spellEnd"/>
                            <w:r w:rsidRPr="006C10E2">
                              <w:rPr>
                                <w:lang w:val="ca-ES"/>
                              </w:rPr>
                              <w:t xml:space="preserve"> = </w:t>
                            </w:r>
                            <w:proofErr w:type="spellStart"/>
                            <w:r w:rsidRPr="006C10E2">
                              <w:rPr>
                                <w:lang w:val="ca-ES"/>
                              </w:rPr>
                              <w:t>response.read</w:t>
                            </w:r>
                            <w:proofErr w:type="spellEnd"/>
                            <w:r w:rsidRPr="006C10E2">
                              <w:rPr>
                                <w:lang w:val="ca-ES"/>
                              </w:rPr>
                              <w:t>().</w:t>
                            </w:r>
                            <w:proofErr w:type="spellStart"/>
                            <w:r w:rsidRPr="006C10E2">
                              <w:rPr>
                                <w:lang w:val="ca-ES"/>
                              </w:rPr>
                              <w:t>decode</w:t>
                            </w:r>
                            <w:proofErr w:type="spellEnd"/>
                            <w:r w:rsidRPr="006C10E2">
                              <w:rPr>
                                <w:lang w:val="ca-ES"/>
                              </w:rPr>
                              <w:t>('utf-8')</w:t>
                            </w:r>
                          </w:p>
                          <w:p w14:paraId="20CECAF2" w14:textId="77777777" w:rsidR="00683D13" w:rsidRPr="006C10E2" w:rsidRDefault="00683D13" w:rsidP="00CE3520">
                            <w:pPr>
                              <w:rPr>
                                <w:lang w:val="ca-ES"/>
                              </w:rPr>
                            </w:pPr>
                            <w:r w:rsidRPr="006C10E2">
                              <w:rPr>
                                <w:lang w:val="ca-ES"/>
                              </w:rPr>
                              <w:t xml:space="preserve">        </w:t>
                            </w:r>
                            <w:proofErr w:type="spellStart"/>
                            <w:r w:rsidRPr="006C10E2">
                              <w:rPr>
                                <w:lang w:val="ca-ES"/>
                              </w:rPr>
                              <w:t>except</w:t>
                            </w:r>
                            <w:proofErr w:type="spellEnd"/>
                            <w:r w:rsidRPr="006C10E2">
                              <w:rPr>
                                <w:lang w:val="ca-ES"/>
                              </w:rPr>
                              <w:t>:</w:t>
                            </w:r>
                          </w:p>
                          <w:p w14:paraId="384C6860" w14:textId="77777777" w:rsidR="00683D13" w:rsidRPr="006C10E2" w:rsidRDefault="00683D13" w:rsidP="00CE3520">
                            <w:pPr>
                              <w:rPr>
                                <w:lang w:val="ca-ES"/>
                              </w:rPr>
                            </w:pPr>
                            <w:r w:rsidRPr="006C10E2">
                              <w:rPr>
                                <w:lang w:val="ca-ES"/>
                              </w:rPr>
                              <w:t xml:space="preserve">            </w:t>
                            </w:r>
                            <w:proofErr w:type="spellStart"/>
                            <w:r w:rsidRPr="006C10E2">
                              <w:rPr>
                                <w:lang w:val="ca-ES"/>
                              </w:rPr>
                              <w:t>json_data</w:t>
                            </w:r>
                            <w:proofErr w:type="spellEnd"/>
                            <w:r w:rsidRPr="006C10E2">
                              <w:rPr>
                                <w:lang w:val="ca-ES"/>
                              </w:rPr>
                              <w:t xml:space="preserve"> = </w:t>
                            </w:r>
                            <w:proofErr w:type="spellStart"/>
                            <w:r w:rsidRPr="006C10E2">
                              <w:rPr>
                                <w:lang w:val="ca-ES"/>
                              </w:rPr>
                              <w:t>response.readall</w:t>
                            </w:r>
                            <w:proofErr w:type="spellEnd"/>
                            <w:r w:rsidRPr="006C10E2">
                              <w:rPr>
                                <w:lang w:val="ca-ES"/>
                              </w:rPr>
                              <w:t>().</w:t>
                            </w:r>
                            <w:proofErr w:type="spellStart"/>
                            <w:r w:rsidRPr="006C10E2">
                              <w:rPr>
                                <w:lang w:val="ca-ES"/>
                              </w:rPr>
                              <w:t>decode</w:t>
                            </w:r>
                            <w:proofErr w:type="spellEnd"/>
                            <w:r w:rsidRPr="006C10E2">
                              <w:rPr>
                                <w:lang w:val="ca-ES"/>
                              </w:rPr>
                              <w:t>('utf-8')</w:t>
                            </w:r>
                          </w:p>
                          <w:p w14:paraId="664D0922" w14:textId="77777777" w:rsidR="00683D13" w:rsidRPr="006C10E2" w:rsidRDefault="00683D13" w:rsidP="00CE3520">
                            <w:pPr>
                              <w:rPr>
                                <w:lang w:val="ca-ES"/>
                              </w:rPr>
                            </w:pPr>
                            <w:r w:rsidRPr="006C10E2">
                              <w:rPr>
                                <w:lang w:val="ca-ES"/>
                              </w:rPr>
                              <w:t xml:space="preserve">        </w:t>
                            </w:r>
                            <w:proofErr w:type="spellStart"/>
                            <w:r w:rsidRPr="006C10E2">
                              <w:rPr>
                                <w:lang w:val="ca-ES"/>
                              </w:rPr>
                              <w:t>result</w:t>
                            </w:r>
                            <w:proofErr w:type="spellEnd"/>
                            <w:r w:rsidRPr="006C10E2">
                              <w:rPr>
                                <w:lang w:val="ca-ES"/>
                              </w:rPr>
                              <w:t xml:space="preserve"> = </w:t>
                            </w:r>
                            <w:proofErr w:type="spellStart"/>
                            <w:r w:rsidRPr="006C10E2">
                              <w:rPr>
                                <w:lang w:val="ca-ES"/>
                              </w:rPr>
                              <w:t>json.loads</w:t>
                            </w:r>
                            <w:proofErr w:type="spellEnd"/>
                            <w:r w:rsidRPr="006C10E2">
                              <w:rPr>
                                <w:lang w:val="ca-ES"/>
                              </w:rPr>
                              <w:t>(</w:t>
                            </w:r>
                            <w:proofErr w:type="spellStart"/>
                            <w:r w:rsidRPr="006C10E2">
                              <w:rPr>
                                <w:lang w:val="ca-ES"/>
                              </w:rPr>
                              <w:t>json_data</w:t>
                            </w:r>
                            <w:proofErr w:type="spellEnd"/>
                            <w:r w:rsidRPr="006C10E2">
                              <w:rPr>
                                <w:lang w:val="ca-ES"/>
                              </w:rPr>
                              <w:t>)</w:t>
                            </w:r>
                          </w:p>
                          <w:p w14:paraId="34644A86" w14:textId="77777777" w:rsidR="00683D13" w:rsidRPr="006C10E2" w:rsidRDefault="00683D13" w:rsidP="00CE3520">
                            <w:pPr>
                              <w:rPr>
                                <w:lang w:val="ca-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C8C723" id="_x0000_t202" coordsize="21600,21600" o:spt="202" path="m,l,21600r21600,l21600,xe">
                <v:stroke joinstyle="miter"/>
                <v:path gradientshapeok="t" o:connecttype="rect"/>
              </v:shapetype>
              <v:shape id="Text Box 2" o:spid="_x0000_s1026" type="#_x0000_t202" style="position:absolute;left:0;text-align:left;margin-left:-.1pt;margin-top:22pt;width:482.5pt;height:37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">
                <v:textbox>
                  <w:txbxContent>
                    <w:p w14:paraId="38278851" w14:textId="77777777" w:rsidR="00683D13" w:rsidRDefault="00683D13" w:rsidP="00CE3520">
                      <w:pPr>
                        <w:rPr>
                          <w:color w:val="70AD47" w:themeColor="accent6"/>
                          <w:lang w:val="en-US"/>
                        </w:rPr>
                      </w:pPr>
                      <w:r>
                        <w:rPr>
                          <w:color w:val="70AD47" w:themeColor="accent6"/>
                          <w:lang w:val="en-US"/>
                        </w:rPr>
                        <w:t>#Python Code</w:t>
                      </w:r>
                    </w:p>
                    <w:p w14:paraId="5FA5571A" w14:textId="77777777" w:rsidR="00683D13" w:rsidRPr="000D6D28" w:rsidRDefault="00683D13" w:rsidP="00CE3520">
                      <w:pPr>
                        <w:rPr>
                          <w:color w:val="70AD47" w:themeColor="accent6"/>
                          <w:lang w:val="en-US"/>
                        </w:rPr>
                      </w:pPr>
                      <w:r w:rsidRPr="000D6D28">
                        <w:rPr>
                          <w:color w:val="70AD47" w:themeColor="accent6"/>
                          <w:lang w:val="en-US"/>
                        </w:rPr>
                        <w:t>#Headers</w:t>
                      </w:r>
                    </w:p>
                    <w:p w14:paraId="650B6BD1" w14:textId="77777777" w:rsidR="00683D13" w:rsidRPr="006C10E2" w:rsidRDefault="00683D13" w:rsidP="00CE3520">
                      <w:pPr>
                        <w:rPr>
                          <w:lang w:val="en-US"/>
                        </w:rPr>
                      </w:pPr>
                      <w:r w:rsidRPr="006C10E2">
                        <w:rPr>
                          <w:lang w:val="en-US"/>
                        </w:rPr>
                        <w:t xml:space="preserve">headers = </w:t>
                      </w:r>
                      <w:proofErr w:type="spellStart"/>
                      <w:proofErr w:type="gramStart"/>
                      <w:r w:rsidRPr="006C10E2">
                        <w:rPr>
                          <w:lang w:val="en-US"/>
                        </w:rPr>
                        <w:t>dict</w:t>
                      </w:r>
                      <w:proofErr w:type="spellEnd"/>
                      <w:r w:rsidRPr="006C10E2">
                        <w:rPr>
                          <w:lang w:val="en-US"/>
                        </w:rPr>
                        <w:t>(</w:t>
                      </w:r>
                      <w:proofErr w:type="gramEnd"/>
                      <w:r w:rsidRPr="006C10E2">
                        <w:rPr>
                          <w:lang w:val="en-US"/>
                        </w:rPr>
                        <w:t>)</w:t>
                      </w:r>
                    </w:p>
                    <w:p w14:paraId="023415EF" w14:textId="77777777" w:rsidR="00683D13" w:rsidRPr="006C10E2" w:rsidRDefault="00683D13" w:rsidP="00CE3520">
                      <w:pPr>
                        <w:rPr>
                          <w:lang w:val="en-US"/>
                        </w:rPr>
                      </w:pPr>
                      <w:r w:rsidRPr="006C10E2">
                        <w:rPr>
                          <w:lang w:val="en-US"/>
                        </w:rPr>
                        <w:t xml:space="preserve">    headers['Accept'] = 'application/</w:t>
                      </w:r>
                      <w:proofErr w:type="spellStart"/>
                      <w:r w:rsidRPr="006C10E2">
                        <w:rPr>
                          <w:lang w:val="en-US"/>
                        </w:rPr>
                        <w:t>json</w:t>
                      </w:r>
                      <w:proofErr w:type="spellEnd"/>
                      <w:r w:rsidRPr="006C10E2">
                        <w:rPr>
                          <w:lang w:val="en-US"/>
                        </w:rPr>
                        <w:t>'</w:t>
                      </w:r>
                    </w:p>
                    <w:p w14:paraId="233A1F9C" w14:textId="77777777" w:rsidR="00683D13" w:rsidRPr="006C10E2" w:rsidRDefault="00683D13" w:rsidP="00CE3520">
                      <w:pPr>
                        <w:rPr>
                          <w:lang w:val="en-US"/>
                        </w:rPr>
                      </w:pPr>
                      <w:r w:rsidRPr="006C10E2">
                        <w:rPr>
                          <w:lang w:val="en-US"/>
                        </w:rPr>
                        <w:t xml:space="preserve">    headers['content-type'] = "application/</w:t>
                      </w:r>
                      <w:proofErr w:type="spellStart"/>
                      <w:r w:rsidRPr="006C10E2">
                        <w:rPr>
                          <w:lang w:val="en-US"/>
                        </w:rPr>
                        <w:t>json</w:t>
                      </w:r>
                      <w:proofErr w:type="spellEnd"/>
                      <w:r w:rsidRPr="006C10E2">
                        <w:rPr>
                          <w:lang w:val="en-US"/>
                        </w:rPr>
                        <w:t>; charset=utf-8"</w:t>
                      </w:r>
                    </w:p>
                    <w:p w14:paraId="07DB567B" w14:textId="77777777" w:rsidR="00683D13" w:rsidRDefault="00683D13" w:rsidP="00CE3520">
                      <w:pPr>
                        <w:rPr>
                          <w:lang w:val="en-US"/>
                        </w:rPr>
                      </w:pPr>
                      <w:r w:rsidRPr="006C10E2">
                        <w:rPr>
                          <w:lang w:val="en-US"/>
                        </w:rPr>
                        <w:t xml:space="preserve">    </w:t>
                      </w:r>
                      <w:r w:rsidRPr="007C0681">
                        <w:rPr>
                          <w:lang w:val="en-US"/>
                        </w:rPr>
                        <w:t>headers['keep-alive'] = "timeout=5"</w:t>
                      </w:r>
                    </w:p>
                    <w:p w14:paraId="049156A6" w14:textId="77777777" w:rsidR="00683D13" w:rsidRPr="007C0681" w:rsidRDefault="00683D13" w:rsidP="00CE3520">
                      <w:pPr>
                        <w:rPr>
                          <w:lang w:val="en-US"/>
                        </w:rPr>
                      </w:pPr>
                    </w:p>
                    <w:p w14:paraId="56B5C6FD" w14:textId="77777777" w:rsidR="00683D13" w:rsidRPr="000D6D28" w:rsidRDefault="00683D13" w:rsidP="00CE3520">
                      <w:pPr>
                        <w:rPr>
                          <w:color w:val="70AD47" w:themeColor="accent6"/>
                          <w:lang w:val="en-US"/>
                        </w:rPr>
                      </w:pPr>
                      <w:r w:rsidRPr="000D6D28">
                        <w:rPr>
                          <w:color w:val="70AD47" w:themeColor="accent6"/>
                          <w:lang w:val="en-US"/>
                        </w:rPr>
                        <w:t xml:space="preserve">#URL    </w:t>
                      </w:r>
                    </w:p>
                    <w:p w14:paraId="169FC9F4" w14:textId="77777777" w:rsidR="00683D13" w:rsidRPr="006C10E2" w:rsidRDefault="00683D13" w:rsidP="00CE3520">
                      <w:pPr>
                        <w:rPr>
                          <w:lang w:val="ca-ES"/>
                        </w:rPr>
                      </w:pPr>
                      <w:proofErr w:type="spellStart"/>
                      <w:r w:rsidRPr="006C10E2">
                        <w:rPr>
                          <w:lang w:val="ca-ES"/>
                        </w:rPr>
                        <w:t>url</w:t>
                      </w:r>
                      <w:proofErr w:type="spellEnd"/>
                      <w:r w:rsidRPr="006C10E2">
                        <w:rPr>
                          <w:lang w:val="ca-ES"/>
                        </w:rPr>
                        <w:t xml:space="preserve"> = 'https://api.weatherbit.io/v2.0/forecast/hourly?lat='+\</w:t>
                      </w:r>
                    </w:p>
                    <w:p w14:paraId="0B135AA7" w14:textId="77777777" w:rsidR="00683D13" w:rsidRPr="006C10E2" w:rsidRDefault="00683D13" w:rsidP="00CE3520">
                      <w:pPr>
                        <w:rPr>
                          <w:lang w:val="ca-ES"/>
                        </w:rPr>
                      </w:pPr>
                      <w:r w:rsidRPr="006C10E2">
                        <w:rPr>
                          <w:lang w:val="ca-ES"/>
                        </w:rPr>
                        <w:t xml:space="preserve">        lat+"&amp;</w:t>
                      </w:r>
                      <w:proofErr w:type="spellStart"/>
                      <w:r w:rsidRPr="006C10E2">
                        <w:rPr>
                          <w:lang w:val="ca-ES"/>
                        </w:rPr>
                        <w:t>lon</w:t>
                      </w:r>
                      <w:proofErr w:type="spellEnd"/>
                      <w:r w:rsidRPr="006C10E2">
                        <w:rPr>
                          <w:lang w:val="ca-ES"/>
                        </w:rPr>
                        <w:t>="+</w:t>
                      </w:r>
                      <w:proofErr w:type="spellStart"/>
                      <w:r w:rsidRPr="006C10E2">
                        <w:rPr>
                          <w:lang w:val="ca-ES"/>
                        </w:rPr>
                        <w:t>lon</w:t>
                      </w:r>
                      <w:proofErr w:type="spellEnd"/>
                      <w:r w:rsidRPr="006C10E2">
                        <w:rPr>
                          <w:lang w:val="ca-ES"/>
                        </w:rPr>
                        <w:t>+"&amp;</w:t>
                      </w:r>
                      <w:proofErr w:type="spellStart"/>
                      <w:r w:rsidRPr="006C10E2">
                        <w:rPr>
                          <w:lang w:val="ca-ES"/>
                        </w:rPr>
                        <w:t>key</w:t>
                      </w:r>
                      <w:proofErr w:type="spellEnd"/>
                      <w:r w:rsidRPr="006C10E2">
                        <w:rPr>
                          <w:lang w:val="ca-ES"/>
                        </w:rPr>
                        <w:t>="+</w:t>
                      </w:r>
                      <w:proofErr w:type="spellStart"/>
                      <w:r w:rsidRPr="006C10E2">
                        <w:rPr>
                          <w:lang w:val="ca-ES"/>
                        </w:rPr>
                        <w:t>ApiKey</w:t>
                      </w:r>
                      <w:proofErr w:type="spellEnd"/>
                      <w:r w:rsidRPr="006C10E2">
                        <w:rPr>
                          <w:lang w:val="ca-ES"/>
                        </w:rPr>
                        <w:t>+"&amp;units="+units+"&amp;</w:t>
                      </w:r>
                      <w:proofErr w:type="spellStart"/>
                      <w:r w:rsidRPr="006C10E2">
                        <w:rPr>
                          <w:lang w:val="ca-ES"/>
                        </w:rPr>
                        <w:t>lang</w:t>
                      </w:r>
                      <w:proofErr w:type="spellEnd"/>
                      <w:r w:rsidRPr="006C10E2">
                        <w:rPr>
                          <w:lang w:val="ca-ES"/>
                        </w:rPr>
                        <w:t>="+</w:t>
                      </w:r>
                      <w:proofErr w:type="spellStart"/>
                      <w:r w:rsidRPr="006C10E2">
                        <w:rPr>
                          <w:lang w:val="ca-ES"/>
                        </w:rPr>
                        <w:t>lang</w:t>
                      </w:r>
                      <w:proofErr w:type="spellEnd"/>
                      <w:r w:rsidRPr="006C10E2">
                        <w:rPr>
                          <w:lang w:val="ca-ES"/>
                        </w:rPr>
                        <w:t>+\</w:t>
                      </w:r>
                    </w:p>
                    <w:p w14:paraId="00897750" w14:textId="77777777" w:rsidR="00683D13" w:rsidRDefault="00683D13" w:rsidP="00CE3520">
                      <w:pPr>
                        <w:rPr>
                          <w:lang w:val="ca-ES"/>
                        </w:rPr>
                      </w:pPr>
                      <w:r w:rsidRPr="006C10E2">
                        <w:rPr>
                          <w:lang w:val="ca-ES"/>
                        </w:rPr>
                        <w:t xml:space="preserve">            "&amp;</w:t>
                      </w:r>
                      <w:proofErr w:type="spellStart"/>
                      <w:r w:rsidRPr="006C10E2">
                        <w:rPr>
                          <w:lang w:val="ca-ES"/>
                        </w:rPr>
                        <w:t>hours</w:t>
                      </w:r>
                      <w:proofErr w:type="spellEnd"/>
                      <w:r w:rsidRPr="006C10E2">
                        <w:rPr>
                          <w:lang w:val="ca-ES"/>
                        </w:rPr>
                        <w:t>="+</w:t>
                      </w:r>
                      <w:proofErr w:type="spellStart"/>
                      <w:r w:rsidRPr="006C10E2">
                        <w:rPr>
                          <w:lang w:val="ca-ES"/>
                        </w:rPr>
                        <w:t>hours</w:t>
                      </w:r>
                      <w:proofErr w:type="spellEnd"/>
                    </w:p>
                    <w:p w14:paraId="34B2E5D8" w14:textId="77777777" w:rsidR="00683D13" w:rsidRPr="000D6D28" w:rsidRDefault="00683D13" w:rsidP="00CE3520">
                      <w:pPr>
                        <w:rPr>
                          <w:color w:val="70AD47" w:themeColor="accent6"/>
                          <w:lang w:val="ca-ES"/>
                        </w:rPr>
                      </w:pPr>
                      <w:r w:rsidRPr="000D6D28">
                        <w:rPr>
                          <w:color w:val="70AD47" w:themeColor="accent6"/>
                          <w:lang w:val="ca-ES"/>
                        </w:rPr>
                        <w:t>#Request</w:t>
                      </w:r>
                    </w:p>
                    <w:p w14:paraId="4E2868A2" w14:textId="77777777" w:rsidR="00683D13" w:rsidRPr="006C10E2" w:rsidRDefault="00683D13" w:rsidP="00CE3520">
                      <w:pPr>
                        <w:rPr>
                          <w:lang w:val="ca-ES"/>
                        </w:rPr>
                      </w:pPr>
                      <w:r w:rsidRPr="006C10E2">
                        <w:rPr>
                          <w:lang w:val="ca-ES"/>
                        </w:rPr>
                        <w:t xml:space="preserve">    </w:t>
                      </w:r>
                      <w:proofErr w:type="spellStart"/>
                      <w:r w:rsidRPr="006C10E2">
                        <w:rPr>
                          <w:lang w:val="ca-ES"/>
                        </w:rPr>
                        <w:t>req</w:t>
                      </w:r>
                      <w:proofErr w:type="spellEnd"/>
                      <w:r w:rsidRPr="006C10E2">
                        <w:rPr>
                          <w:lang w:val="ca-ES"/>
                        </w:rPr>
                        <w:t xml:space="preserve"> = </w:t>
                      </w:r>
                      <w:proofErr w:type="spellStart"/>
                      <w:r w:rsidRPr="006C10E2">
                        <w:rPr>
                          <w:lang w:val="ca-ES"/>
                        </w:rPr>
                        <w:t>request.Request</w:t>
                      </w:r>
                      <w:proofErr w:type="spellEnd"/>
                      <w:r w:rsidRPr="006C10E2">
                        <w:rPr>
                          <w:lang w:val="ca-ES"/>
                        </w:rPr>
                        <w:t>(</w:t>
                      </w:r>
                      <w:proofErr w:type="spellStart"/>
                      <w:r w:rsidRPr="006C10E2">
                        <w:rPr>
                          <w:lang w:val="ca-ES"/>
                        </w:rPr>
                        <w:t>url</w:t>
                      </w:r>
                      <w:proofErr w:type="spellEnd"/>
                      <w:r w:rsidRPr="006C10E2">
                        <w:rPr>
                          <w:lang w:val="ca-ES"/>
                        </w:rPr>
                        <w:t xml:space="preserve">, </w:t>
                      </w:r>
                      <w:proofErr w:type="spellStart"/>
                      <w:r w:rsidRPr="006C10E2">
                        <w:rPr>
                          <w:lang w:val="ca-ES"/>
                        </w:rPr>
                        <w:t>headers</w:t>
                      </w:r>
                      <w:proofErr w:type="spellEnd"/>
                      <w:r w:rsidRPr="006C10E2">
                        <w:rPr>
                          <w:lang w:val="ca-ES"/>
                        </w:rPr>
                        <w:t xml:space="preserve"> = </w:t>
                      </w:r>
                      <w:proofErr w:type="spellStart"/>
                      <w:r w:rsidRPr="006C10E2">
                        <w:rPr>
                          <w:lang w:val="ca-ES"/>
                        </w:rPr>
                        <w:t>headers</w:t>
                      </w:r>
                      <w:proofErr w:type="spellEnd"/>
                      <w:r w:rsidRPr="006C10E2">
                        <w:rPr>
                          <w:lang w:val="ca-ES"/>
                        </w:rPr>
                        <w:t>)</w:t>
                      </w:r>
                    </w:p>
                    <w:p w14:paraId="7F42FA08" w14:textId="77777777" w:rsidR="00683D13" w:rsidRPr="006C10E2" w:rsidRDefault="00683D13" w:rsidP="00CE3520">
                      <w:pPr>
                        <w:rPr>
                          <w:lang w:val="ca-ES"/>
                        </w:rPr>
                      </w:pPr>
                      <w:r w:rsidRPr="006C10E2">
                        <w:rPr>
                          <w:lang w:val="ca-ES"/>
                        </w:rPr>
                        <w:t xml:space="preserve">    </w:t>
                      </w:r>
                      <w:proofErr w:type="spellStart"/>
                      <w:r w:rsidRPr="006C10E2">
                        <w:rPr>
                          <w:lang w:val="ca-ES"/>
                        </w:rPr>
                        <w:t>with</w:t>
                      </w:r>
                      <w:proofErr w:type="spellEnd"/>
                      <w:r w:rsidRPr="006C10E2">
                        <w:rPr>
                          <w:lang w:val="ca-ES"/>
                        </w:rPr>
                        <w:t xml:space="preserve"> </w:t>
                      </w:r>
                      <w:proofErr w:type="spellStart"/>
                      <w:r w:rsidRPr="006C10E2">
                        <w:rPr>
                          <w:lang w:val="ca-ES"/>
                        </w:rPr>
                        <w:t>request.urlopen</w:t>
                      </w:r>
                      <w:proofErr w:type="spellEnd"/>
                      <w:r w:rsidRPr="006C10E2">
                        <w:rPr>
                          <w:lang w:val="ca-ES"/>
                        </w:rPr>
                        <w:t>(</w:t>
                      </w:r>
                      <w:proofErr w:type="spellStart"/>
                      <w:r w:rsidRPr="006C10E2">
                        <w:rPr>
                          <w:lang w:val="ca-ES"/>
                        </w:rPr>
                        <w:t>req</w:t>
                      </w:r>
                      <w:proofErr w:type="spellEnd"/>
                      <w:r w:rsidRPr="006C10E2">
                        <w:rPr>
                          <w:lang w:val="ca-ES"/>
                        </w:rPr>
                        <w:t xml:space="preserve">) as </w:t>
                      </w:r>
                      <w:proofErr w:type="spellStart"/>
                      <w:r w:rsidRPr="006C10E2">
                        <w:rPr>
                          <w:lang w:val="ca-ES"/>
                        </w:rPr>
                        <w:t>response</w:t>
                      </w:r>
                      <w:proofErr w:type="spellEnd"/>
                      <w:r w:rsidRPr="006C10E2">
                        <w:rPr>
                          <w:lang w:val="ca-ES"/>
                        </w:rPr>
                        <w:t>:</w:t>
                      </w:r>
                    </w:p>
                    <w:p w14:paraId="477F1212" w14:textId="77777777" w:rsidR="00683D13" w:rsidRPr="006C10E2" w:rsidRDefault="00683D13" w:rsidP="00CE3520">
                      <w:pPr>
                        <w:rPr>
                          <w:lang w:val="ca-ES"/>
                        </w:rPr>
                      </w:pPr>
                      <w:r w:rsidRPr="006C10E2">
                        <w:rPr>
                          <w:lang w:val="ca-ES"/>
                        </w:rPr>
                        <w:t xml:space="preserve">        </w:t>
                      </w:r>
                      <w:proofErr w:type="spellStart"/>
                      <w:r w:rsidRPr="006C10E2">
                        <w:rPr>
                          <w:lang w:val="ca-ES"/>
                        </w:rPr>
                        <w:t>try</w:t>
                      </w:r>
                      <w:proofErr w:type="spellEnd"/>
                      <w:r w:rsidRPr="006C10E2">
                        <w:rPr>
                          <w:lang w:val="ca-ES"/>
                        </w:rPr>
                        <w:t>:</w:t>
                      </w:r>
                    </w:p>
                    <w:p w14:paraId="70E51E78" w14:textId="77777777" w:rsidR="00683D13" w:rsidRPr="006C10E2" w:rsidRDefault="00683D13" w:rsidP="00CE3520">
                      <w:pPr>
                        <w:rPr>
                          <w:lang w:val="ca-ES"/>
                        </w:rPr>
                      </w:pPr>
                      <w:r w:rsidRPr="006C10E2">
                        <w:rPr>
                          <w:lang w:val="ca-ES"/>
                        </w:rPr>
                        <w:t xml:space="preserve">            </w:t>
                      </w:r>
                      <w:proofErr w:type="spellStart"/>
                      <w:r w:rsidRPr="006C10E2">
                        <w:rPr>
                          <w:lang w:val="ca-ES"/>
                        </w:rPr>
                        <w:t>json_data</w:t>
                      </w:r>
                      <w:proofErr w:type="spellEnd"/>
                      <w:r w:rsidRPr="006C10E2">
                        <w:rPr>
                          <w:lang w:val="ca-ES"/>
                        </w:rPr>
                        <w:t xml:space="preserve"> = </w:t>
                      </w:r>
                      <w:proofErr w:type="spellStart"/>
                      <w:r w:rsidRPr="006C10E2">
                        <w:rPr>
                          <w:lang w:val="ca-ES"/>
                        </w:rPr>
                        <w:t>response.read</w:t>
                      </w:r>
                      <w:proofErr w:type="spellEnd"/>
                      <w:r w:rsidRPr="006C10E2">
                        <w:rPr>
                          <w:lang w:val="ca-ES"/>
                        </w:rPr>
                        <w:t>().</w:t>
                      </w:r>
                      <w:proofErr w:type="spellStart"/>
                      <w:r w:rsidRPr="006C10E2">
                        <w:rPr>
                          <w:lang w:val="ca-ES"/>
                        </w:rPr>
                        <w:t>decode</w:t>
                      </w:r>
                      <w:proofErr w:type="spellEnd"/>
                      <w:r w:rsidRPr="006C10E2">
                        <w:rPr>
                          <w:lang w:val="ca-ES"/>
                        </w:rPr>
                        <w:t>('utf-8')</w:t>
                      </w:r>
                    </w:p>
                    <w:p w14:paraId="20CECAF2" w14:textId="77777777" w:rsidR="00683D13" w:rsidRPr="006C10E2" w:rsidRDefault="00683D13" w:rsidP="00CE3520">
                      <w:pPr>
                        <w:rPr>
                          <w:lang w:val="ca-ES"/>
                        </w:rPr>
                      </w:pPr>
                      <w:r w:rsidRPr="006C10E2">
                        <w:rPr>
                          <w:lang w:val="ca-ES"/>
                        </w:rPr>
                        <w:t xml:space="preserve">        </w:t>
                      </w:r>
                      <w:proofErr w:type="spellStart"/>
                      <w:r w:rsidRPr="006C10E2">
                        <w:rPr>
                          <w:lang w:val="ca-ES"/>
                        </w:rPr>
                        <w:t>except</w:t>
                      </w:r>
                      <w:proofErr w:type="spellEnd"/>
                      <w:r w:rsidRPr="006C10E2">
                        <w:rPr>
                          <w:lang w:val="ca-ES"/>
                        </w:rPr>
                        <w:t>:</w:t>
                      </w:r>
                    </w:p>
                    <w:p w14:paraId="384C6860" w14:textId="77777777" w:rsidR="00683D13" w:rsidRPr="006C10E2" w:rsidRDefault="00683D13" w:rsidP="00CE3520">
                      <w:pPr>
                        <w:rPr>
                          <w:lang w:val="ca-ES"/>
                        </w:rPr>
                      </w:pPr>
                      <w:r w:rsidRPr="006C10E2">
                        <w:rPr>
                          <w:lang w:val="ca-ES"/>
                        </w:rPr>
                        <w:t xml:space="preserve">            </w:t>
                      </w:r>
                      <w:proofErr w:type="spellStart"/>
                      <w:r w:rsidRPr="006C10E2">
                        <w:rPr>
                          <w:lang w:val="ca-ES"/>
                        </w:rPr>
                        <w:t>json_data</w:t>
                      </w:r>
                      <w:proofErr w:type="spellEnd"/>
                      <w:r w:rsidRPr="006C10E2">
                        <w:rPr>
                          <w:lang w:val="ca-ES"/>
                        </w:rPr>
                        <w:t xml:space="preserve"> = </w:t>
                      </w:r>
                      <w:proofErr w:type="spellStart"/>
                      <w:r w:rsidRPr="006C10E2">
                        <w:rPr>
                          <w:lang w:val="ca-ES"/>
                        </w:rPr>
                        <w:t>response.readall</w:t>
                      </w:r>
                      <w:proofErr w:type="spellEnd"/>
                      <w:r w:rsidRPr="006C10E2">
                        <w:rPr>
                          <w:lang w:val="ca-ES"/>
                        </w:rPr>
                        <w:t>().</w:t>
                      </w:r>
                      <w:proofErr w:type="spellStart"/>
                      <w:r w:rsidRPr="006C10E2">
                        <w:rPr>
                          <w:lang w:val="ca-ES"/>
                        </w:rPr>
                        <w:t>decode</w:t>
                      </w:r>
                      <w:proofErr w:type="spellEnd"/>
                      <w:r w:rsidRPr="006C10E2">
                        <w:rPr>
                          <w:lang w:val="ca-ES"/>
                        </w:rPr>
                        <w:t>('utf-8')</w:t>
                      </w:r>
                    </w:p>
                    <w:p w14:paraId="664D0922" w14:textId="77777777" w:rsidR="00683D13" w:rsidRPr="006C10E2" w:rsidRDefault="00683D13" w:rsidP="00CE3520">
                      <w:pPr>
                        <w:rPr>
                          <w:lang w:val="ca-ES"/>
                        </w:rPr>
                      </w:pPr>
                      <w:r w:rsidRPr="006C10E2">
                        <w:rPr>
                          <w:lang w:val="ca-ES"/>
                        </w:rPr>
                        <w:t xml:space="preserve">        </w:t>
                      </w:r>
                      <w:proofErr w:type="spellStart"/>
                      <w:r w:rsidRPr="006C10E2">
                        <w:rPr>
                          <w:lang w:val="ca-ES"/>
                        </w:rPr>
                        <w:t>result</w:t>
                      </w:r>
                      <w:proofErr w:type="spellEnd"/>
                      <w:r w:rsidRPr="006C10E2">
                        <w:rPr>
                          <w:lang w:val="ca-ES"/>
                        </w:rPr>
                        <w:t xml:space="preserve"> = </w:t>
                      </w:r>
                      <w:proofErr w:type="spellStart"/>
                      <w:r w:rsidRPr="006C10E2">
                        <w:rPr>
                          <w:lang w:val="ca-ES"/>
                        </w:rPr>
                        <w:t>json.loads</w:t>
                      </w:r>
                      <w:proofErr w:type="spellEnd"/>
                      <w:r w:rsidRPr="006C10E2">
                        <w:rPr>
                          <w:lang w:val="ca-ES"/>
                        </w:rPr>
                        <w:t>(</w:t>
                      </w:r>
                      <w:proofErr w:type="spellStart"/>
                      <w:r w:rsidRPr="006C10E2">
                        <w:rPr>
                          <w:lang w:val="ca-ES"/>
                        </w:rPr>
                        <w:t>json_data</w:t>
                      </w:r>
                      <w:proofErr w:type="spellEnd"/>
                      <w:r w:rsidRPr="006C10E2">
                        <w:rPr>
                          <w:lang w:val="ca-ES"/>
                        </w:rPr>
                        <w:t>)</w:t>
                      </w:r>
                    </w:p>
                    <w:p w14:paraId="34644A86" w14:textId="77777777" w:rsidR="00683D13" w:rsidRPr="006C10E2" w:rsidRDefault="00683D13" w:rsidP="00CE3520">
                      <w:pPr>
                        <w:rPr>
                          <w:lang w:val="ca-ES"/>
                        </w:rPr>
                      </w:pPr>
                    </w:p>
                  </w:txbxContent>
                </v:textbox>
                <w10:wrap type="topAndBottom" anchorx="margin"/>
              </v:shape>
            </w:pict>
          </mc:Fallback>
        </mc:AlternateContent>
      </w:r>
    </w:p>
    <w:p w14:paraId="5A449078" w14:textId="55661ABE" w:rsidR="004975D3" w:rsidRDefault="004975D3" w:rsidP="00CE3520"/>
    <w:p w14:paraId="6B3F0889" w14:textId="3975733D" w:rsidR="00CE3520" w:rsidRDefault="00CE3520" w:rsidP="004975D3">
      <w:pPr>
        <w:pStyle w:val="Caption"/>
        <w:jc w:val="center"/>
      </w:pPr>
      <w:r>
        <w:rPr>
          <w:noProof/>
          <w:lang w:val="ca-ES" w:eastAsia="ca-ES"/>
        </w:rPr>
        <w:lastRenderedPageBreak/>
        <w:drawing>
          <wp:anchor distT="0" distB="0" distL="114300" distR="114300" simplePos="0" relativeHeight="251664384" behindDoc="0" locked="0" layoutInCell="1" allowOverlap="1" wp14:anchorId="69D2B856" wp14:editId="1499845F">
            <wp:simplePos x="0" y="0"/>
            <wp:positionH relativeFrom="column">
              <wp:posOffset>-1270</wp:posOffset>
            </wp:positionH>
            <wp:positionV relativeFrom="paragraph">
              <wp:posOffset>257175</wp:posOffset>
            </wp:positionV>
            <wp:extent cx="6478270" cy="68961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78270" cy="6896100"/>
                    </a:xfrm>
                    <a:prstGeom prst="rect">
                      <a:avLst/>
                    </a:prstGeom>
                  </pic:spPr>
                </pic:pic>
              </a:graphicData>
            </a:graphic>
          </wp:anchor>
        </w:drawing>
      </w:r>
    </w:p>
    <w:p w14:paraId="13673D0A" w14:textId="78979F93" w:rsidR="004975D3" w:rsidRDefault="004975D3" w:rsidP="206EEDDF">
      <w:pPr>
        <w:pStyle w:val="Caption"/>
        <w:jc w:val="center"/>
        <w:rPr>
          <w:lang w:val="es-ES"/>
        </w:rPr>
      </w:pPr>
      <w:bookmarkStart w:id="27" w:name="_Toc117843102"/>
      <w:r w:rsidRPr="206EEDDF">
        <w:rPr>
          <w:lang w:val="es-ES"/>
        </w:rPr>
        <w:t xml:space="preserve">Ilustración </w:t>
      </w:r>
      <w:r>
        <w:fldChar w:fldCharType="begin"/>
      </w:r>
      <w:r>
        <w:instrText xml:space="preserve"> SEQ Ilustración \* ARABIC </w:instrText>
      </w:r>
      <w:r>
        <w:fldChar w:fldCharType="separate"/>
      </w:r>
      <w:r w:rsidR="0093642D" w:rsidRPr="206EEDDF">
        <w:rPr>
          <w:noProof/>
          <w:lang w:val="es-ES"/>
        </w:rPr>
        <w:t>3</w:t>
      </w:r>
      <w:r>
        <w:fldChar w:fldCharType="end"/>
      </w:r>
      <w:r w:rsidRPr="206EEDDF">
        <w:rPr>
          <w:lang w:val="es-ES"/>
        </w:rPr>
        <w:t xml:space="preserve">: Ejemplo JSON. Fuente: </w:t>
      </w:r>
      <w:proofErr w:type="spellStart"/>
      <w:r w:rsidRPr="206EEDDF">
        <w:rPr>
          <w:lang w:val="es-ES"/>
        </w:rPr>
        <w:t>Weatherbit</w:t>
      </w:r>
      <w:bookmarkEnd w:id="27"/>
      <w:proofErr w:type="spellEnd"/>
    </w:p>
    <w:p w14:paraId="0A627A87" w14:textId="0CF2D0E5" w:rsidR="004975D3" w:rsidRDefault="004975D3" w:rsidP="004975D3">
      <w:pPr>
        <w:jc w:val="center"/>
        <w:rPr>
          <w:lang w:val="es-ES"/>
        </w:rPr>
      </w:pPr>
    </w:p>
    <w:p w14:paraId="687169B9" w14:textId="5923CD03" w:rsidR="007C0681" w:rsidRDefault="007C0681" w:rsidP="00740BC1">
      <w:pPr>
        <w:pStyle w:val="Heading2"/>
        <w:numPr>
          <w:ilvl w:val="1"/>
          <w:numId w:val="7"/>
        </w:numPr>
        <w:rPr>
          <w:lang w:val="es-ES"/>
        </w:rPr>
      </w:pPr>
      <w:bookmarkStart w:id="28" w:name="_Toc117843050"/>
      <w:r>
        <w:rPr>
          <w:lang w:val="es-ES"/>
        </w:rPr>
        <w:t>Estructura final de los datos</w:t>
      </w:r>
      <w:bookmarkEnd w:id="28"/>
    </w:p>
    <w:p w14:paraId="61F1C049" w14:textId="2DFFEE09" w:rsidR="007C0681" w:rsidRDefault="007C0681" w:rsidP="007C0681">
      <w:pPr>
        <w:rPr>
          <w:lang w:val="es-ES"/>
        </w:rPr>
      </w:pPr>
      <w:r>
        <w:rPr>
          <w:lang w:val="es-ES"/>
        </w:rPr>
        <w:t>Una vez descargado los datos es necesario estructurarlos. Tal y como se muestra en el código</w:t>
      </w:r>
      <w:r w:rsidR="0062278B">
        <w:rPr>
          <w:lang w:val="es-ES"/>
        </w:rPr>
        <w:t xml:space="preserve"> anterior</w:t>
      </w:r>
      <w:r>
        <w:rPr>
          <w:lang w:val="es-ES"/>
        </w:rPr>
        <w:t xml:space="preserve"> de ejemplo, la respuesta de la llamada es un </w:t>
      </w:r>
      <w:r w:rsidR="00B87B24">
        <w:rPr>
          <w:lang w:val="es-ES"/>
        </w:rPr>
        <w:t>objeto</w:t>
      </w:r>
      <w:r>
        <w:rPr>
          <w:lang w:val="es-ES"/>
        </w:rPr>
        <w:t xml:space="preserve"> en formato JSON. Para poder acceder a la información se puede proceder como sigue: </w:t>
      </w:r>
    </w:p>
    <w:p w14:paraId="126AA7CF" w14:textId="77777777" w:rsidR="007C0681" w:rsidRDefault="007C0681" w:rsidP="007C0681">
      <w:pPr>
        <w:rPr>
          <w:lang w:val="es-ES"/>
        </w:rPr>
      </w:pPr>
    </w:p>
    <w:p w14:paraId="20B46A45" w14:textId="5A5A3C60" w:rsidR="007C0681" w:rsidRPr="007C0681" w:rsidRDefault="007C0681" w:rsidP="007C0681">
      <w:pPr>
        <w:rPr>
          <w:lang w:val="es-ES"/>
        </w:rPr>
      </w:pPr>
      <w:proofErr w:type="spellStart"/>
      <w:r w:rsidRPr="570E5604">
        <w:rPr>
          <w:lang w:val="es-ES"/>
        </w:rPr>
        <w:t>result</w:t>
      </w:r>
      <w:proofErr w:type="spellEnd"/>
      <w:r w:rsidRPr="570E5604">
        <w:rPr>
          <w:lang w:val="es-ES"/>
        </w:rPr>
        <w:t>["data"</w:t>
      </w:r>
      <w:proofErr w:type="gramStart"/>
      <w:r w:rsidRPr="570E5604">
        <w:rPr>
          <w:lang w:val="es-ES"/>
        </w:rPr>
        <w:t>][</w:t>
      </w:r>
      <w:proofErr w:type="gramEnd"/>
      <w:r w:rsidRPr="570E5604">
        <w:rPr>
          <w:lang w:val="es-ES"/>
        </w:rPr>
        <w:t>hora i</w:t>
      </w:r>
      <w:r w:rsidR="75EAD3A9" w:rsidRPr="570E5604">
        <w:rPr>
          <w:lang w:val="es-ES"/>
        </w:rPr>
        <w:t>-</w:t>
      </w:r>
      <w:proofErr w:type="spellStart"/>
      <w:r w:rsidR="75EAD3A9" w:rsidRPr="570E5604">
        <w:rPr>
          <w:lang w:val="es-ES"/>
        </w:rPr>
        <w:t>é</w:t>
      </w:r>
      <w:r w:rsidRPr="570E5604">
        <w:rPr>
          <w:lang w:val="es-ES"/>
        </w:rPr>
        <w:t>sima</w:t>
      </w:r>
      <w:proofErr w:type="spellEnd"/>
      <w:r w:rsidRPr="570E5604">
        <w:rPr>
          <w:lang w:val="es-ES"/>
        </w:rPr>
        <w:t>][</w:t>
      </w:r>
      <w:r w:rsidRPr="00A63401">
        <w:rPr>
          <w:lang w:val="es-ES"/>
        </w:rPr>
        <w:t>variable j</w:t>
      </w:r>
      <w:r w:rsidRPr="0049736E">
        <w:rPr>
          <w:lang w:val="es-ES"/>
        </w:rPr>
        <w:t>]</w:t>
      </w:r>
      <w:r w:rsidRPr="570E5604">
        <w:rPr>
          <w:color w:val="70AD47" w:themeColor="accent6"/>
          <w:lang w:val="es-ES"/>
        </w:rPr>
        <w:t xml:space="preserve">  #APLICABLE A PYTHON</w:t>
      </w:r>
    </w:p>
    <w:p w14:paraId="445DAA24" w14:textId="77777777" w:rsidR="007C0681" w:rsidRPr="007C0681" w:rsidRDefault="007C0681" w:rsidP="007C0681">
      <w:pPr>
        <w:rPr>
          <w:lang w:val="es-ES"/>
        </w:rPr>
      </w:pPr>
    </w:p>
    <w:p w14:paraId="3DF37801" w14:textId="7D008F68" w:rsidR="0062278B" w:rsidRDefault="0714FEAC" w:rsidP="007C0681">
      <w:pPr>
        <w:rPr>
          <w:lang w:val="es-ES"/>
        </w:rPr>
      </w:pPr>
      <w:r w:rsidRPr="570E5604">
        <w:rPr>
          <w:lang w:val="es-ES"/>
        </w:rPr>
        <w:t>De las variables disponibles en el JSON se recomiendan guardar cómo mínimo las siguientes:</w:t>
      </w:r>
    </w:p>
    <w:p w14:paraId="45839F28" w14:textId="6CB6212A" w:rsidR="570E5604" w:rsidRDefault="570E5604" w:rsidP="570E5604">
      <w:pPr>
        <w:rPr>
          <w:lang w:val="es-ES"/>
        </w:rPr>
      </w:pPr>
    </w:p>
    <w:tbl>
      <w:tblPr>
        <w:tblStyle w:val="TableGrid"/>
        <w:tblW w:w="10192" w:type="dxa"/>
        <w:jc w:val="center"/>
        <w:tblLook w:val="04A0" w:firstRow="1" w:lastRow="0" w:firstColumn="1" w:lastColumn="0" w:noHBand="0" w:noVBand="1"/>
      </w:tblPr>
      <w:tblGrid>
        <w:gridCol w:w="2280"/>
        <w:gridCol w:w="5595"/>
        <w:gridCol w:w="2317"/>
      </w:tblGrid>
      <w:tr w:rsidR="0062278B" w14:paraId="67AB0506" w14:textId="2590E433" w:rsidTr="570E5604">
        <w:trPr>
          <w:jc w:val="center"/>
        </w:trPr>
        <w:tc>
          <w:tcPr>
            <w:tcW w:w="2280" w:type="dxa"/>
          </w:tcPr>
          <w:p w14:paraId="171902DE" w14:textId="162A7A6A" w:rsidR="0062278B" w:rsidRDefault="0062278B" w:rsidP="0062278B">
            <w:pPr>
              <w:jc w:val="left"/>
              <w:rPr>
                <w:lang w:val="es-ES"/>
              </w:rPr>
            </w:pPr>
            <w:r>
              <w:rPr>
                <w:lang w:val="es-ES"/>
              </w:rPr>
              <w:t xml:space="preserve">Variable </w:t>
            </w:r>
            <w:proofErr w:type="spellStart"/>
            <w:r>
              <w:rPr>
                <w:lang w:val="es-ES"/>
              </w:rPr>
              <w:t>Weatherbit</w:t>
            </w:r>
            <w:proofErr w:type="spellEnd"/>
          </w:p>
        </w:tc>
        <w:tc>
          <w:tcPr>
            <w:tcW w:w="5595" w:type="dxa"/>
          </w:tcPr>
          <w:p w14:paraId="358FC5FB" w14:textId="5A88E719" w:rsidR="0062278B" w:rsidRDefault="0062278B" w:rsidP="007C0681">
            <w:pPr>
              <w:rPr>
                <w:lang w:val="es-ES"/>
              </w:rPr>
            </w:pPr>
            <w:r>
              <w:rPr>
                <w:lang w:val="es-ES"/>
              </w:rPr>
              <w:t>Descripción</w:t>
            </w:r>
          </w:p>
        </w:tc>
        <w:tc>
          <w:tcPr>
            <w:tcW w:w="2317" w:type="dxa"/>
          </w:tcPr>
          <w:p w14:paraId="428F487A" w14:textId="358C7C4D" w:rsidR="0062278B" w:rsidRDefault="0062278B" w:rsidP="007C0681">
            <w:pPr>
              <w:rPr>
                <w:lang w:val="es-ES"/>
              </w:rPr>
            </w:pPr>
            <w:r>
              <w:rPr>
                <w:lang w:val="es-ES"/>
              </w:rPr>
              <w:t>Unidades</w:t>
            </w:r>
          </w:p>
        </w:tc>
      </w:tr>
      <w:tr w:rsidR="0062278B" w14:paraId="5BCE8B9B" w14:textId="0DDC42E5" w:rsidTr="570E5604">
        <w:trPr>
          <w:jc w:val="center"/>
        </w:trPr>
        <w:tc>
          <w:tcPr>
            <w:tcW w:w="2280" w:type="dxa"/>
          </w:tcPr>
          <w:p w14:paraId="26ECA507" w14:textId="1BF604FA" w:rsidR="0062278B" w:rsidRDefault="0062278B" w:rsidP="007C0681">
            <w:pPr>
              <w:rPr>
                <w:lang w:val="es-ES"/>
              </w:rPr>
            </w:pPr>
            <w:proofErr w:type="spellStart"/>
            <w:r w:rsidRPr="005115D1">
              <w:rPr>
                <w:lang w:val="es-ES"/>
              </w:rPr>
              <w:t>ti</w:t>
            </w:r>
            <w:r>
              <w:rPr>
                <w:lang w:val="es-ES"/>
              </w:rPr>
              <w:t>mestamp_local</w:t>
            </w:r>
            <w:proofErr w:type="spellEnd"/>
          </w:p>
        </w:tc>
        <w:tc>
          <w:tcPr>
            <w:tcW w:w="5595" w:type="dxa"/>
          </w:tcPr>
          <w:p w14:paraId="5F83BBF5" w14:textId="21913A60" w:rsidR="0062278B" w:rsidRDefault="4380B004" w:rsidP="007C0681">
            <w:pPr>
              <w:rPr>
                <w:lang w:val="es-ES"/>
              </w:rPr>
            </w:pPr>
            <w:proofErr w:type="spellStart"/>
            <w:r w:rsidRPr="570E5604">
              <w:rPr>
                <w:lang w:val="es-ES"/>
              </w:rPr>
              <w:t>Timestamp</w:t>
            </w:r>
            <w:proofErr w:type="spellEnd"/>
            <w:r w:rsidRPr="570E5604">
              <w:rPr>
                <w:lang w:val="es-ES"/>
              </w:rPr>
              <w:t xml:space="preserve"> en la hora local</w:t>
            </w:r>
          </w:p>
        </w:tc>
        <w:tc>
          <w:tcPr>
            <w:tcW w:w="2317" w:type="dxa"/>
          </w:tcPr>
          <w:p w14:paraId="55FF051C" w14:textId="77777777" w:rsidR="0062278B" w:rsidRDefault="0062278B" w:rsidP="007C0681">
            <w:pPr>
              <w:rPr>
                <w:lang w:val="es-ES"/>
              </w:rPr>
            </w:pPr>
          </w:p>
        </w:tc>
      </w:tr>
      <w:tr w:rsidR="0062278B" w14:paraId="79EBAAA6" w14:textId="3373ECAC" w:rsidTr="570E5604">
        <w:trPr>
          <w:jc w:val="center"/>
        </w:trPr>
        <w:tc>
          <w:tcPr>
            <w:tcW w:w="2280" w:type="dxa"/>
          </w:tcPr>
          <w:p w14:paraId="1DCE9ED7" w14:textId="240A9089" w:rsidR="0062278B" w:rsidRDefault="0062278B" w:rsidP="007C0681">
            <w:pPr>
              <w:rPr>
                <w:lang w:val="es-ES"/>
              </w:rPr>
            </w:pPr>
            <w:proofErr w:type="spellStart"/>
            <w:r>
              <w:rPr>
                <w:lang w:val="es-ES"/>
              </w:rPr>
              <w:t>timestamp_utc</w:t>
            </w:r>
            <w:proofErr w:type="spellEnd"/>
          </w:p>
        </w:tc>
        <w:tc>
          <w:tcPr>
            <w:tcW w:w="5595" w:type="dxa"/>
          </w:tcPr>
          <w:p w14:paraId="1AB0564E" w14:textId="174F8EE0" w:rsidR="0062278B" w:rsidRDefault="63712F56" w:rsidP="007C0681">
            <w:pPr>
              <w:rPr>
                <w:lang w:val="es-ES"/>
              </w:rPr>
            </w:pPr>
            <w:proofErr w:type="spellStart"/>
            <w:r w:rsidRPr="570E5604">
              <w:rPr>
                <w:lang w:val="es-ES"/>
              </w:rPr>
              <w:t>Timestamp</w:t>
            </w:r>
            <w:proofErr w:type="spellEnd"/>
            <w:r w:rsidRPr="570E5604">
              <w:rPr>
                <w:lang w:val="es-ES"/>
              </w:rPr>
              <w:t xml:space="preserve"> en UTC</w:t>
            </w:r>
          </w:p>
        </w:tc>
        <w:tc>
          <w:tcPr>
            <w:tcW w:w="2317" w:type="dxa"/>
          </w:tcPr>
          <w:p w14:paraId="014B52BD" w14:textId="77777777" w:rsidR="0062278B" w:rsidRDefault="0062278B" w:rsidP="007C0681">
            <w:pPr>
              <w:rPr>
                <w:lang w:val="es-ES"/>
              </w:rPr>
            </w:pPr>
          </w:p>
        </w:tc>
      </w:tr>
      <w:tr w:rsidR="0062278B" w14:paraId="71CEDC96" w14:textId="41B1BE61" w:rsidTr="570E5604">
        <w:trPr>
          <w:jc w:val="center"/>
        </w:trPr>
        <w:tc>
          <w:tcPr>
            <w:tcW w:w="2280" w:type="dxa"/>
          </w:tcPr>
          <w:p w14:paraId="60FEAAF9" w14:textId="4B36ECBC" w:rsidR="0062278B" w:rsidRDefault="0062278B" w:rsidP="007C0681">
            <w:pPr>
              <w:rPr>
                <w:lang w:val="es-ES"/>
              </w:rPr>
            </w:pPr>
            <w:proofErr w:type="spellStart"/>
            <w:r w:rsidRPr="005115D1">
              <w:rPr>
                <w:lang w:val="es-ES"/>
              </w:rPr>
              <w:t>tem</w:t>
            </w:r>
            <w:r>
              <w:rPr>
                <w:lang w:val="es-ES"/>
              </w:rPr>
              <w:t>p</w:t>
            </w:r>
            <w:proofErr w:type="spellEnd"/>
          </w:p>
        </w:tc>
        <w:tc>
          <w:tcPr>
            <w:tcW w:w="5595" w:type="dxa"/>
          </w:tcPr>
          <w:p w14:paraId="24F1F849" w14:textId="38D340A2" w:rsidR="0062278B" w:rsidRDefault="0E6E8FDC" w:rsidP="007C0681">
            <w:pPr>
              <w:rPr>
                <w:lang w:val="es-ES"/>
              </w:rPr>
            </w:pPr>
            <w:r w:rsidRPr="570E5604">
              <w:rPr>
                <w:lang w:val="es-ES"/>
              </w:rPr>
              <w:t>Temperatura</w:t>
            </w:r>
          </w:p>
        </w:tc>
        <w:tc>
          <w:tcPr>
            <w:tcW w:w="2317" w:type="dxa"/>
          </w:tcPr>
          <w:p w14:paraId="5AE15F09" w14:textId="319620FF" w:rsidR="0062278B" w:rsidRDefault="0E6E8FDC" w:rsidP="007C0681">
            <w:pPr>
              <w:rPr>
                <w:lang w:val="es-ES"/>
              </w:rPr>
            </w:pPr>
            <w:r w:rsidRPr="570E5604">
              <w:rPr>
                <w:lang w:val="es-ES"/>
              </w:rPr>
              <w:t>Celsius (por defecto)</w:t>
            </w:r>
          </w:p>
        </w:tc>
      </w:tr>
      <w:tr w:rsidR="0062278B" w14:paraId="13F247A8" w14:textId="1307D2BC" w:rsidTr="570E5604">
        <w:trPr>
          <w:jc w:val="center"/>
        </w:trPr>
        <w:tc>
          <w:tcPr>
            <w:tcW w:w="2280" w:type="dxa"/>
          </w:tcPr>
          <w:p w14:paraId="27F15F0E" w14:textId="5174FE8A" w:rsidR="0062278B" w:rsidRDefault="0062278B" w:rsidP="007C0681">
            <w:pPr>
              <w:rPr>
                <w:lang w:val="es-ES"/>
              </w:rPr>
            </w:pPr>
            <w:proofErr w:type="spellStart"/>
            <w:r w:rsidRPr="570E5604">
              <w:rPr>
                <w:lang w:val="es-ES"/>
              </w:rPr>
              <w:t>wind_spd</w:t>
            </w:r>
            <w:proofErr w:type="spellEnd"/>
          </w:p>
        </w:tc>
        <w:tc>
          <w:tcPr>
            <w:tcW w:w="5595" w:type="dxa"/>
          </w:tcPr>
          <w:p w14:paraId="71D85999" w14:textId="448CEB21" w:rsidR="0062278B" w:rsidRDefault="168A27F7" w:rsidP="570E5604">
            <w:r w:rsidRPr="570E5604">
              <w:rPr>
                <w:lang w:val="es-ES"/>
              </w:rPr>
              <w:t>Velocidad del viento</w:t>
            </w:r>
          </w:p>
        </w:tc>
        <w:tc>
          <w:tcPr>
            <w:tcW w:w="2317" w:type="dxa"/>
          </w:tcPr>
          <w:p w14:paraId="2E2C3071" w14:textId="3968A698" w:rsidR="0062278B" w:rsidRDefault="168A27F7" w:rsidP="007C0681">
            <w:pPr>
              <w:rPr>
                <w:lang w:val="es-ES"/>
              </w:rPr>
            </w:pPr>
            <w:r w:rsidRPr="570E5604">
              <w:rPr>
                <w:lang w:val="es-ES"/>
              </w:rPr>
              <w:t>m/s (por defecto)</w:t>
            </w:r>
          </w:p>
        </w:tc>
      </w:tr>
      <w:tr w:rsidR="0062278B" w14:paraId="4C20EEB5" w14:textId="704B3717" w:rsidTr="570E5604">
        <w:trPr>
          <w:jc w:val="center"/>
        </w:trPr>
        <w:tc>
          <w:tcPr>
            <w:tcW w:w="2280" w:type="dxa"/>
          </w:tcPr>
          <w:p w14:paraId="50B3C249" w14:textId="0584C896" w:rsidR="0062278B" w:rsidRDefault="0062278B" w:rsidP="007C0681">
            <w:pPr>
              <w:rPr>
                <w:lang w:val="es-ES"/>
              </w:rPr>
            </w:pPr>
            <w:proofErr w:type="spellStart"/>
            <w:r>
              <w:rPr>
                <w:lang w:val="es-ES"/>
              </w:rPr>
              <w:t>dhi</w:t>
            </w:r>
            <w:proofErr w:type="spellEnd"/>
          </w:p>
        </w:tc>
        <w:tc>
          <w:tcPr>
            <w:tcW w:w="5595" w:type="dxa"/>
          </w:tcPr>
          <w:p w14:paraId="1B314496" w14:textId="7502ACBD" w:rsidR="0062278B" w:rsidRDefault="4F4CA8E6" w:rsidP="570E5604">
            <w:pPr>
              <w:jc w:val="left"/>
            </w:pPr>
            <w:r w:rsidRPr="570E5604">
              <w:rPr>
                <w:lang w:val="es-ES"/>
              </w:rPr>
              <w:t>Irradiancia solar difusa en el plano horizontal</w:t>
            </w:r>
          </w:p>
        </w:tc>
        <w:tc>
          <w:tcPr>
            <w:tcW w:w="2317" w:type="dxa"/>
          </w:tcPr>
          <w:p w14:paraId="2092C1A8" w14:textId="732DE6CE" w:rsidR="0062278B" w:rsidRDefault="0049736E" w:rsidP="570E5604">
            <w:r>
              <w:rPr>
                <w:lang w:val="es-ES"/>
              </w:rPr>
              <w:t>W/m</w:t>
            </w:r>
            <w:r w:rsidR="2AF9D23D" w:rsidRPr="0049736E">
              <w:rPr>
                <w:vertAlign w:val="superscript"/>
                <w:lang w:val="es-ES"/>
              </w:rPr>
              <w:t>2</w:t>
            </w:r>
            <w:r w:rsidR="2ACA7FCC" w:rsidRPr="570E5604">
              <w:rPr>
                <w:lang w:val="es-ES"/>
              </w:rPr>
              <w:t xml:space="preserve"> </w:t>
            </w:r>
            <w:r w:rsidR="2AF9D23D" w:rsidRPr="570E5604">
              <w:rPr>
                <w:lang w:val="es-ES"/>
              </w:rPr>
              <w:t xml:space="preserve">[Clear </w:t>
            </w:r>
            <w:proofErr w:type="spellStart"/>
            <w:r w:rsidR="2AF9D23D" w:rsidRPr="570E5604">
              <w:rPr>
                <w:lang w:val="es-ES"/>
              </w:rPr>
              <w:t>Sky</w:t>
            </w:r>
            <w:proofErr w:type="spellEnd"/>
            <w:r w:rsidR="2AF9D23D" w:rsidRPr="570E5604">
              <w:rPr>
                <w:lang w:val="es-ES"/>
              </w:rPr>
              <w:t>]</w:t>
            </w:r>
          </w:p>
          <w:p w14:paraId="108D579B" w14:textId="2D344AB4" w:rsidR="0062278B" w:rsidRDefault="0062278B" w:rsidP="570E5604">
            <w:pPr>
              <w:rPr>
                <w:lang w:val="es-ES"/>
              </w:rPr>
            </w:pPr>
          </w:p>
        </w:tc>
      </w:tr>
      <w:tr w:rsidR="0062278B" w14:paraId="1370A7EB" w14:textId="19669EAB" w:rsidTr="570E5604">
        <w:trPr>
          <w:jc w:val="center"/>
        </w:trPr>
        <w:tc>
          <w:tcPr>
            <w:tcW w:w="2280" w:type="dxa"/>
          </w:tcPr>
          <w:p w14:paraId="267262C8" w14:textId="52CC1981" w:rsidR="0062278B" w:rsidRDefault="0062278B" w:rsidP="007C0681">
            <w:pPr>
              <w:rPr>
                <w:lang w:val="es-ES"/>
              </w:rPr>
            </w:pPr>
            <w:proofErr w:type="spellStart"/>
            <w:r>
              <w:rPr>
                <w:lang w:val="es-ES"/>
              </w:rPr>
              <w:t>ghi</w:t>
            </w:r>
            <w:proofErr w:type="spellEnd"/>
          </w:p>
        </w:tc>
        <w:tc>
          <w:tcPr>
            <w:tcW w:w="5595" w:type="dxa"/>
          </w:tcPr>
          <w:p w14:paraId="0D446202" w14:textId="54E9DB4D" w:rsidR="0062278B" w:rsidRDefault="225620D9" w:rsidP="570E5604">
            <w:pPr>
              <w:pStyle w:val="ListParagraph"/>
              <w:ind w:left="0"/>
              <w:rPr>
                <w:lang w:val="es-ES"/>
              </w:rPr>
            </w:pPr>
            <w:r w:rsidRPr="570E5604">
              <w:rPr>
                <w:lang w:val="es-ES"/>
              </w:rPr>
              <w:t>Irradiancia solar global en el plano horizontal</w:t>
            </w:r>
          </w:p>
        </w:tc>
        <w:tc>
          <w:tcPr>
            <w:tcW w:w="2317" w:type="dxa"/>
          </w:tcPr>
          <w:p w14:paraId="7AB81015" w14:textId="6BF96698" w:rsidR="0062278B" w:rsidRDefault="0049736E" w:rsidP="570E5604">
            <w:r>
              <w:rPr>
                <w:lang w:val="es-ES"/>
              </w:rPr>
              <w:t>W/m</w:t>
            </w:r>
            <w:r w:rsidR="5D5C7444" w:rsidRPr="0049736E">
              <w:rPr>
                <w:vertAlign w:val="superscript"/>
                <w:lang w:val="es-ES"/>
              </w:rPr>
              <w:t>2</w:t>
            </w:r>
            <w:r w:rsidR="3A7D7E1A" w:rsidRPr="570E5604">
              <w:rPr>
                <w:lang w:val="es-ES"/>
              </w:rPr>
              <w:t xml:space="preserve"> </w:t>
            </w:r>
            <w:r w:rsidR="5D5C7444" w:rsidRPr="570E5604">
              <w:rPr>
                <w:lang w:val="es-ES"/>
              </w:rPr>
              <w:t xml:space="preserve">[Clear </w:t>
            </w:r>
            <w:proofErr w:type="spellStart"/>
            <w:r w:rsidR="5D5C7444" w:rsidRPr="570E5604">
              <w:rPr>
                <w:lang w:val="es-ES"/>
              </w:rPr>
              <w:t>Sky</w:t>
            </w:r>
            <w:proofErr w:type="spellEnd"/>
            <w:r w:rsidR="5D5C7444" w:rsidRPr="570E5604">
              <w:rPr>
                <w:lang w:val="es-ES"/>
              </w:rPr>
              <w:t>]</w:t>
            </w:r>
          </w:p>
          <w:p w14:paraId="10E1B2EE" w14:textId="1431FD9A" w:rsidR="0062278B" w:rsidRDefault="0062278B" w:rsidP="570E5604">
            <w:pPr>
              <w:rPr>
                <w:lang w:val="es-ES"/>
              </w:rPr>
            </w:pPr>
          </w:p>
        </w:tc>
      </w:tr>
      <w:tr w:rsidR="0062278B" w14:paraId="144233BA" w14:textId="3D9A1FC4" w:rsidTr="570E5604">
        <w:trPr>
          <w:jc w:val="center"/>
        </w:trPr>
        <w:tc>
          <w:tcPr>
            <w:tcW w:w="2280" w:type="dxa"/>
          </w:tcPr>
          <w:p w14:paraId="63E696E5" w14:textId="4A7DDD78" w:rsidR="0062278B" w:rsidRDefault="0062278B" w:rsidP="007C0681">
            <w:pPr>
              <w:rPr>
                <w:lang w:val="es-ES"/>
              </w:rPr>
            </w:pPr>
            <w:proofErr w:type="spellStart"/>
            <w:r>
              <w:rPr>
                <w:lang w:val="es-ES"/>
              </w:rPr>
              <w:t>dni</w:t>
            </w:r>
            <w:proofErr w:type="spellEnd"/>
          </w:p>
        </w:tc>
        <w:tc>
          <w:tcPr>
            <w:tcW w:w="5595" w:type="dxa"/>
          </w:tcPr>
          <w:p w14:paraId="2037B5B2" w14:textId="6DB68C26" w:rsidR="0062278B" w:rsidRDefault="17B7C907" w:rsidP="0049736E">
            <w:pPr>
              <w:pStyle w:val="ListParagraph"/>
              <w:ind w:left="0"/>
              <w:rPr>
                <w:lang w:val="es-ES"/>
              </w:rPr>
            </w:pPr>
            <w:r w:rsidRPr="0049736E">
              <w:rPr>
                <w:lang w:val="es-ES"/>
              </w:rPr>
              <w:t>Irradiancia solar directa normal</w:t>
            </w:r>
          </w:p>
        </w:tc>
        <w:tc>
          <w:tcPr>
            <w:tcW w:w="2317" w:type="dxa"/>
          </w:tcPr>
          <w:p w14:paraId="2D8ECD98" w14:textId="71CC0895" w:rsidR="0062278B" w:rsidRDefault="78B71242" w:rsidP="570E5604">
            <w:r w:rsidRPr="570E5604">
              <w:rPr>
                <w:lang w:val="es-ES"/>
              </w:rPr>
              <w:t>W/</w:t>
            </w:r>
            <w:r w:rsidR="0049736E">
              <w:rPr>
                <w:lang w:val="es-ES"/>
              </w:rPr>
              <w:t>m</w:t>
            </w:r>
            <w:r w:rsidRPr="0049736E">
              <w:rPr>
                <w:vertAlign w:val="superscript"/>
                <w:lang w:val="es-ES"/>
              </w:rPr>
              <w:t>2</w:t>
            </w:r>
            <w:r w:rsidRPr="570E5604">
              <w:rPr>
                <w:lang w:val="es-ES"/>
              </w:rPr>
              <w:t xml:space="preserve"> [Clear </w:t>
            </w:r>
            <w:proofErr w:type="spellStart"/>
            <w:r w:rsidRPr="570E5604">
              <w:rPr>
                <w:lang w:val="es-ES"/>
              </w:rPr>
              <w:t>Sky</w:t>
            </w:r>
            <w:proofErr w:type="spellEnd"/>
            <w:r w:rsidRPr="570E5604">
              <w:rPr>
                <w:lang w:val="es-ES"/>
              </w:rPr>
              <w:t>]</w:t>
            </w:r>
          </w:p>
          <w:p w14:paraId="5CC16ABB" w14:textId="40727493" w:rsidR="0062278B" w:rsidRDefault="0062278B" w:rsidP="00683D13">
            <w:pPr>
              <w:keepNext/>
              <w:rPr>
                <w:lang w:val="es-ES"/>
              </w:rPr>
            </w:pPr>
          </w:p>
        </w:tc>
      </w:tr>
    </w:tbl>
    <w:p w14:paraId="68F036C8" w14:textId="4F7335FD" w:rsidR="0062278B" w:rsidRPr="005115D1" w:rsidRDefault="00683D13" w:rsidP="00683D13">
      <w:pPr>
        <w:pStyle w:val="Caption"/>
        <w:rPr>
          <w:lang w:val="es-ES"/>
        </w:rPr>
      </w:pPr>
      <w:r>
        <w:t xml:space="preserve">Tabla </w:t>
      </w:r>
      <w:r>
        <w:fldChar w:fldCharType="begin"/>
      </w:r>
      <w:r>
        <w:instrText xml:space="preserve"> SEQ Tabla \* ARABIC </w:instrText>
      </w:r>
      <w:r>
        <w:fldChar w:fldCharType="separate"/>
      </w:r>
      <w:r>
        <w:rPr>
          <w:noProof/>
        </w:rPr>
        <w:t>1</w:t>
      </w:r>
      <w:r>
        <w:fldChar w:fldCharType="end"/>
      </w:r>
      <w:r>
        <w:t xml:space="preserve">: Variables a guardar del JSON generado por </w:t>
      </w:r>
      <w:proofErr w:type="spellStart"/>
      <w:r>
        <w:t>Weatherbit</w:t>
      </w:r>
      <w:proofErr w:type="spellEnd"/>
    </w:p>
    <w:p w14:paraId="0303570A" w14:textId="0C3E75A6" w:rsidR="4623A242" w:rsidRDefault="4623A242" w:rsidP="570E5604">
      <w:pPr>
        <w:rPr>
          <w:lang w:val="es-ES"/>
        </w:rPr>
      </w:pPr>
      <w:r w:rsidRPr="570E5604">
        <w:rPr>
          <w:lang w:val="es-ES"/>
        </w:rPr>
        <w:t xml:space="preserve">En </w:t>
      </w:r>
      <w:r w:rsidR="080F29D6" w:rsidRPr="570E5604">
        <w:rPr>
          <w:lang w:val="es-ES"/>
        </w:rPr>
        <w:t>el</w:t>
      </w:r>
      <w:r w:rsidRPr="570E5604">
        <w:rPr>
          <w:lang w:val="es-ES"/>
        </w:rPr>
        <w:t xml:space="preserve"> siguiente </w:t>
      </w:r>
      <w:r w:rsidR="05368701" w:rsidRPr="570E5604">
        <w:rPr>
          <w:lang w:val="es-ES"/>
        </w:rPr>
        <w:t>enlace</w:t>
      </w:r>
      <w:r w:rsidR="58DF6DEF" w:rsidRPr="570E5604">
        <w:rPr>
          <w:lang w:val="es-ES"/>
        </w:rPr>
        <w:t xml:space="preserve">, sección “Fiel </w:t>
      </w:r>
      <w:proofErr w:type="spellStart"/>
      <w:r w:rsidR="58DF6DEF" w:rsidRPr="570E5604">
        <w:rPr>
          <w:lang w:val="es-ES"/>
        </w:rPr>
        <w:t>Descriptions</w:t>
      </w:r>
      <w:proofErr w:type="spellEnd"/>
      <w:r w:rsidR="58DF6DEF" w:rsidRPr="570E5604">
        <w:rPr>
          <w:lang w:val="es-ES"/>
        </w:rPr>
        <w:t>”,</w:t>
      </w:r>
      <w:r w:rsidR="05368701" w:rsidRPr="570E5604">
        <w:rPr>
          <w:lang w:val="es-ES"/>
        </w:rPr>
        <w:t xml:space="preserve"> </w:t>
      </w:r>
      <w:r w:rsidRPr="570E5604">
        <w:rPr>
          <w:lang w:val="es-ES"/>
        </w:rPr>
        <w:t xml:space="preserve">se detallan todas </w:t>
      </w:r>
      <w:r w:rsidR="49D4D1E0" w:rsidRPr="570E5604">
        <w:rPr>
          <w:lang w:val="es-ES"/>
        </w:rPr>
        <w:t>las variables disponibles</w:t>
      </w:r>
      <w:r w:rsidRPr="570E5604">
        <w:rPr>
          <w:lang w:val="es-ES"/>
        </w:rPr>
        <w:t xml:space="preserve">: </w:t>
      </w:r>
      <w:hyperlink r:id="rId20">
        <w:r w:rsidRPr="570E5604">
          <w:rPr>
            <w:rStyle w:val="Hyperlink"/>
            <w:lang w:val="es-ES"/>
          </w:rPr>
          <w:t>https://www.weatherbit.io/api/weather-forecast-hourly</w:t>
        </w:r>
      </w:hyperlink>
      <w:r w:rsidRPr="570E5604">
        <w:rPr>
          <w:lang w:val="es-ES"/>
        </w:rPr>
        <w:t xml:space="preserve"> .</w:t>
      </w:r>
    </w:p>
    <w:p w14:paraId="746F5C9A" w14:textId="77777777" w:rsidR="007C0681" w:rsidRPr="009D24D0" w:rsidRDefault="007C0681" w:rsidP="009D24D0">
      <w:pPr>
        <w:rPr>
          <w:lang w:val="es-ES"/>
        </w:rPr>
      </w:pPr>
    </w:p>
    <w:p w14:paraId="58AB5FEE" w14:textId="22A518E4" w:rsidR="00026B41" w:rsidRDefault="00026B41" w:rsidP="00740BC1">
      <w:pPr>
        <w:pStyle w:val="Heading2"/>
        <w:numPr>
          <w:ilvl w:val="1"/>
          <w:numId w:val="7"/>
        </w:numPr>
        <w:rPr>
          <w:lang w:val="es-ES"/>
        </w:rPr>
      </w:pPr>
      <w:r>
        <w:rPr>
          <w:lang w:val="es-ES"/>
        </w:rPr>
        <w:t xml:space="preserve"> </w:t>
      </w:r>
      <w:bookmarkStart w:id="29" w:name="_Toc117843051"/>
      <w:r w:rsidR="00C629A6">
        <w:rPr>
          <w:lang w:val="es-ES"/>
        </w:rPr>
        <w:t>Armonización de unidades de medida</w:t>
      </w:r>
      <w:bookmarkEnd w:id="29"/>
    </w:p>
    <w:p w14:paraId="01C774D1" w14:textId="593DC80A" w:rsidR="00C629A6" w:rsidRDefault="00C629A6" w:rsidP="00C629A6">
      <w:pPr>
        <w:rPr>
          <w:lang w:val="es-ES"/>
        </w:rPr>
      </w:pPr>
      <w:r>
        <w:rPr>
          <w:lang w:val="es-ES"/>
        </w:rPr>
        <w:t xml:space="preserve">Debe tenerse en cuenta </w:t>
      </w:r>
      <w:r w:rsidR="009103CF">
        <w:rPr>
          <w:lang w:val="es-ES"/>
        </w:rPr>
        <w:t>que,</w:t>
      </w:r>
      <w:r>
        <w:rPr>
          <w:lang w:val="es-ES"/>
        </w:rPr>
        <w:t xml:space="preserve"> si bien </w:t>
      </w:r>
      <w:r w:rsidR="00B915E2">
        <w:rPr>
          <w:lang w:val="es-ES"/>
        </w:rPr>
        <w:t>los datos d</w:t>
      </w:r>
      <w:r>
        <w:rPr>
          <w:lang w:val="es-ES"/>
        </w:rPr>
        <w:t xml:space="preserve">el proveedor meteorológico </w:t>
      </w:r>
      <w:r w:rsidR="00DE743A">
        <w:rPr>
          <w:lang w:val="es-ES"/>
        </w:rPr>
        <w:t xml:space="preserve">son medidos en W, </w:t>
      </w:r>
      <w:r w:rsidR="00235525">
        <w:rPr>
          <w:lang w:val="es-ES"/>
        </w:rPr>
        <w:t xml:space="preserve">estos deben de ser adaptados a las unidades en los que el resto del sistema (Balanceador, Planificador, </w:t>
      </w:r>
      <w:r w:rsidR="009103CF">
        <w:rPr>
          <w:lang w:val="es-ES"/>
        </w:rPr>
        <w:t xml:space="preserve">Estimador, </w:t>
      </w:r>
      <w:proofErr w:type="spellStart"/>
      <w:r w:rsidR="009103CF">
        <w:rPr>
          <w:lang w:val="es-ES"/>
        </w:rPr>
        <w:t>etc</w:t>
      </w:r>
      <w:proofErr w:type="spellEnd"/>
      <w:r w:rsidR="009103CF">
        <w:rPr>
          <w:lang w:val="es-ES"/>
        </w:rPr>
        <w:t>,) vayan a trabajar.</w:t>
      </w:r>
    </w:p>
    <w:p w14:paraId="191ED256" w14:textId="763FBD1A" w:rsidR="009103CF" w:rsidRDefault="00B93999" w:rsidP="00C629A6">
      <w:pPr>
        <w:rPr>
          <w:lang w:val="es-ES"/>
        </w:rPr>
      </w:pPr>
      <w:r>
        <w:rPr>
          <w:lang w:val="es-ES"/>
        </w:rPr>
        <w:t>En el caso de que las unidades de trabajo con la energía fuera</w:t>
      </w:r>
      <w:r w:rsidR="00A63401">
        <w:rPr>
          <w:lang w:val="es-ES"/>
        </w:rPr>
        <w:t>n</w:t>
      </w:r>
      <w:r>
        <w:rPr>
          <w:lang w:val="es-ES"/>
        </w:rPr>
        <w:t xml:space="preserve"> kW, los datos descargador de </w:t>
      </w:r>
      <w:proofErr w:type="spellStart"/>
      <w:r w:rsidR="00FB1B46" w:rsidRPr="000525E9">
        <w:rPr>
          <w:lang w:val="es-ES"/>
        </w:rPr>
        <w:t>W</w:t>
      </w:r>
      <w:r w:rsidR="00FB1B46">
        <w:rPr>
          <w:lang w:val="es-ES"/>
        </w:rPr>
        <w:t>eatherBit</w:t>
      </w:r>
      <w:proofErr w:type="spellEnd"/>
      <w:r w:rsidR="00FB1B46">
        <w:rPr>
          <w:lang w:val="es-ES"/>
        </w:rPr>
        <w:t xml:space="preserve"> tendrían que transformarse de la siguiente </w:t>
      </w:r>
      <w:r w:rsidR="00641E38">
        <w:rPr>
          <w:lang w:val="es-ES"/>
        </w:rPr>
        <w:t>manera:</w:t>
      </w:r>
    </w:p>
    <w:p w14:paraId="0E0299E8" w14:textId="77777777" w:rsidR="00641E38" w:rsidRDefault="00641E38" w:rsidP="00C629A6">
      <w:pPr>
        <w:rPr>
          <w:lang w:val="es-ES"/>
        </w:rPr>
      </w:pPr>
    </w:p>
    <w:p w14:paraId="1A11EBB5" w14:textId="113151F0" w:rsidR="00641E38" w:rsidRDefault="00641E38" w:rsidP="00C629A6">
      <w:pPr>
        <w:rPr>
          <w:i/>
          <w:lang w:val="es-ES"/>
        </w:rPr>
      </w:pPr>
      <w:r w:rsidRPr="002C4B7A">
        <w:rPr>
          <w:i/>
          <w:lang w:val="es-ES"/>
        </w:rPr>
        <w:t>I</w:t>
      </w:r>
      <w:r w:rsidR="00AC69F3">
        <w:rPr>
          <w:i/>
          <w:lang w:val="es-ES"/>
        </w:rPr>
        <w:t>rradiancia</w:t>
      </w:r>
      <w:r w:rsidR="00E12199" w:rsidRPr="002C4B7A">
        <w:rPr>
          <w:i/>
          <w:lang w:val="es-ES"/>
        </w:rPr>
        <w:t>[kW</w:t>
      </w:r>
      <w:r w:rsidR="008717BD">
        <w:rPr>
          <w:lang w:val="es-ES"/>
        </w:rPr>
        <w:t>/m</w:t>
      </w:r>
      <w:r w:rsidR="008717BD" w:rsidRPr="00CE3924">
        <w:rPr>
          <w:vertAlign w:val="superscript"/>
          <w:lang w:val="es-ES"/>
        </w:rPr>
        <w:t>2</w:t>
      </w:r>
      <w:r w:rsidR="00E12199" w:rsidRPr="002C4B7A">
        <w:rPr>
          <w:i/>
          <w:lang w:val="es-ES"/>
        </w:rPr>
        <w:t>] = I</w:t>
      </w:r>
      <w:r w:rsidR="00AC69F3">
        <w:rPr>
          <w:i/>
          <w:lang w:val="es-ES"/>
        </w:rPr>
        <w:t>rradiancia</w:t>
      </w:r>
      <w:r w:rsidR="00E12199" w:rsidRPr="002C4B7A">
        <w:rPr>
          <w:i/>
          <w:lang w:val="es-ES"/>
        </w:rPr>
        <w:t>[W</w:t>
      </w:r>
      <w:r w:rsidR="008717BD">
        <w:rPr>
          <w:lang w:val="es-ES"/>
        </w:rPr>
        <w:t>/m</w:t>
      </w:r>
      <w:r w:rsidR="008717BD" w:rsidRPr="00CE3924">
        <w:rPr>
          <w:vertAlign w:val="superscript"/>
          <w:lang w:val="es-ES"/>
        </w:rPr>
        <w:t>2</w:t>
      </w:r>
      <w:r w:rsidR="00E12199" w:rsidRPr="002C4B7A">
        <w:rPr>
          <w:i/>
          <w:lang w:val="es-ES"/>
        </w:rPr>
        <w:t>]/1000;</w:t>
      </w:r>
    </w:p>
    <w:p w14:paraId="0A777029" w14:textId="77777777" w:rsidR="002C31EB" w:rsidRDefault="002C31EB" w:rsidP="00C629A6">
      <w:pPr>
        <w:rPr>
          <w:i/>
          <w:lang w:val="es-ES"/>
        </w:rPr>
      </w:pPr>
    </w:p>
    <w:p w14:paraId="49E7B624" w14:textId="1E9AAFB0" w:rsidR="002C31EB" w:rsidRDefault="009F58D7" w:rsidP="00C629A6">
      <w:pPr>
        <w:rPr>
          <w:lang w:val="es-ES"/>
        </w:rPr>
      </w:pPr>
      <w:r w:rsidRPr="009F58D7">
        <w:rPr>
          <w:b/>
          <w:lang w:val="es-ES"/>
        </w:rPr>
        <w:t>Nota</w:t>
      </w:r>
      <w:r>
        <w:rPr>
          <w:lang w:val="es-ES"/>
        </w:rPr>
        <w:t xml:space="preserve">: En las siguientes secciones se asumirá </w:t>
      </w:r>
      <w:r w:rsidR="006B748A">
        <w:rPr>
          <w:lang w:val="es-ES"/>
        </w:rPr>
        <w:t xml:space="preserve">el </w:t>
      </w:r>
      <w:r>
        <w:rPr>
          <w:lang w:val="es-ES"/>
        </w:rPr>
        <w:t>kW como la unidad de trabajo.</w:t>
      </w:r>
    </w:p>
    <w:p w14:paraId="6F03B68A" w14:textId="77777777" w:rsidR="006C4CA0" w:rsidRDefault="006C4CA0" w:rsidP="00C629A6">
      <w:pPr>
        <w:rPr>
          <w:lang w:val="es-ES"/>
        </w:rPr>
      </w:pPr>
    </w:p>
    <w:p w14:paraId="64ECAA1B" w14:textId="198C4108" w:rsidR="00AB3A6A" w:rsidRPr="00AB3A6A" w:rsidRDefault="006C4CA0" w:rsidP="00AB3A6A">
      <w:pPr>
        <w:pStyle w:val="Heading2"/>
        <w:numPr>
          <w:ilvl w:val="1"/>
          <w:numId w:val="7"/>
        </w:numPr>
        <w:rPr>
          <w:lang w:val="es-ES"/>
        </w:rPr>
      </w:pPr>
      <w:bookmarkStart w:id="30" w:name="_Toc117843052"/>
      <w:r>
        <w:rPr>
          <w:lang w:val="es-ES"/>
        </w:rPr>
        <w:lastRenderedPageBreak/>
        <w:t>Cambiar frecuencia a los datos descargados</w:t>
      </w:r>
      <w:bookmarkEnd w:id="30"/>
      <w:r>
        <w:rPr>
          <w:lang w:val="es-ES"/>
        </w:rPr>
        <w:t xml:space="preserve"> </w:t>
      </w:r>
    </w:p>
    <w:p w14:paraId="476D449A" w14:textId="7C04F333" w:rsidR="00B37859" w:rsidRDefault="00D77E84" w:rsidP="00B37859">
      <w:pPr>
        <w:rPr>
          <w:lang w:val="es-ES"/>
        </w:rPr>
      </w:pPr>
      <w:r>
        <w:rPr>
          <w:lang w:val="es-ES"/>
        </w:rPr>
        <w:t xml:space="preserve">La información que sirve </w:t>
      </w:r>
      <w:proofErr w:type="spellStart"/>
      <w:r>
        <w:rPr>
          <w:lang w:val="es-ES"/>
        </w:rPr>
        <w:t>WeatherBit</w:t>
      </w:r>
      <w:proofErr w:type="spellEnd"/>
      <w:r>
        <w:rPr>
          <w:lang w:val="es-ES"/>
        </w:rPr>
        <w:t xml:space="preserve"> es horaria</w:t>
      </w:r>
      <w:r w:rsidR="008C2BB0">
        <w:rPr>
          <w:lang w:val="es-ES"/>
        </w:rPr>
        <w:t xml:space="preserve">, por lo </w:t>
      </w:r>
      <w:proofErr w:type="gramStart"/>
      <w:r w:rsidR="008C2BB0">
        <w:rPr>
          <w:lang w:val="es-ES"/>
        </w:rPr>
        <w:t>que</w:t>
      </w:r>
      <w:proofErr w:type="gramEnd"/>
      <w:r>
        <w:rPr>
          <w:lang w:val="es-ES"/>
        </w:rPr>
        <w:t xml:space="preserve"> si la fre</w:t>
      </w:r>
      <w:r w:rsidR="00686BE8">
        <w:rPr>
          <w:lang w:val="es-ES"/>
        </w:rPr>
        <w:t>cuencia</w:t>
      </w:r>
      <w:r w:rsidR="008C2BB0">
        <w:rPr>
          <w:lang w:val="es-ES"/>
        </w:rPr>
        <w:t xml:space="preserve"> </w:t>
      </w:r>
      <w:r w:rsidR="00686BE8">
        <w:rPr>
          <w:lang w:val="es-ES"/>
        </w:rPr>
        <w:t xml:space="preserve">deseada por el usuario </w:t>
      </w:r>
      <w:r w:rsidR="008C2BB0">
        <w:rPr>
          <w:lang w:val="es-ES"/>
        </w:rPr>
        <w:t xml:space="preserve">para los outputs </w:t>
      </w:r>
      <w:r w:rsidR="00734F8A">
        <w:rPr>
          <w:lang w:val="es-ES"/>
        </w:rPr>
        <w:t xml:space="preserve">del módulo </w:t>
      </w:r>
      <w:r w:rsidR="00686BE8">
        <w:rPr>
          <w:lang w:val="es-ES"/>
        </w:rPr>
        <w:t>es inferior a dicha hora</w:t>
      </w:r>
      <w:r w:rsidR="008C2BB0">
        <w:rPr>
          <w:lang w:val="es-ES"/>
        </w:rPr>
        <w:t>,</w:t>
      </w:r>
      <w:r w:rsidR="00686BE8">
        <w:rPr>
          <w:lang w:val="es-ES"/>
        </w:rPr>
        <w:t xml:space="preserve"> se deben interpolar los valores intermedios dentro de </w:t>
      </w:r>
      <w:r w:rsidR="00C46C51">
        <w:rPr>
          <w:lang w:val="es-ES"/>
        </w:rPr>
        <w:t xml:space="preserve">dicha </w:t>
      </w:r>
      <w:r w:rsidR="00686BE8">
        <w:rPr>
          <w:lang w:val="es-ES"/>
        </w:rPr>
        <w:t>hora.</w:t>
      </w:r>
    </w:p>
    <w:p w14:paraId="543C4058" w14:textId="44E3D32D" w:rsidR="00686BE8" w:rsidRDefault="00686BE8" w:rsidP="00B37859">
      <w:pPr>
        <w:rPr>
          <w:lang w:val="es-ES"/>
        </w:rPr>
      </w:pPr>
      <w:r>
        <w:rPr>
          <w:lang w:val="es-ES"/>
        </w:rPr>
        <w:t xml:space="preserve">Un método utilizado es el de la interpolación lineal. Dado dos horas consecutivas,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oMath>
      <w:r>
        <w:rPr>
          <w:lang w:val="es-ES"/>
        </w:rPr>
        <w:t xml:space="preserve"> y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oMath>
      <w:r>
        <w:rPr>
          <w:lang w:val="es-ES"/>
        </w:rPr>
        <w:t xml:space="preserve">, donde i es un valor entre </w:t>
      </w:r>
      <w:r w:rsidR="008C2BB0">
        <w:rPr>
          <w:lang w:val="es-ES"/>
        </w:rPr>
        <w:t xml:space="preserve">las </w:t>
      </w:r>
      <w:r w:rsidR="0087483C">
        <w:rPr>
          <w:lang w:val="es-ES"/>
        </w:rPr>
        <w:t>0</w:t>
      </w:r>
      <w:r>
        <w:rPr>
          <w:lang w:val="es-ES"/>
        </w:rPr>
        <w:t xml:space="preserve"> y 2</w:t>
      </w:r>
      <w:r w:rsidR="0087483C">
        <w:rPr>
          <w:lang w:val="es-ES"/>
        </w:rPr>
        <w:t>2</w:t>
      </w:r>
      <w:r w:rsidR="008C2BB0">
        <w:rPr>
          <w:lang w:val="es-ES"/>
        </w:rPr>
        <w:t xml:space="preserve"> horas</w:t>
      </w:r>
      <w:r>
        <w:rPr>
          <w:lang w:val="es-ES"/>
        </w:rPr>
        <w:t xml:space="preserve">, entonces la interpolación para la temperatura </w:t>
      </w:r>
      <w:proofErr w:type="gramStart"/>
      <w:r>
        <w:rPr>
          <w:lang w:val="es-ES"/>
        </w:rPr>
        <w:t>ambiente</w:t>
      </w:r>
      <w:proofErr w:type="gramEnd"/>
      <w:r w:rsidR="008C2BB0">
        <w:rPr>
          <w:lang w:val="es-ES"/>
        </w:rPr>
        <w:t xml:space="preserve"> por   ejemplo</w:t>
      </w:r>
      <w:r>
        <w:rPr>
          <w:lang w:val="es-ES"/>
        </w:rPr>
        <w:t xml:space="preserve">, </w:t>
      </w:r>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Ambiente</m:t>
            </m:r>
          </m:sup>
        </m:sSubSup>
      </m:oMath>
      <w:r>
        <w:rPr>
          <w:lang w:val="es-ES"/>
        </w:rPr>
        <w:t xml:space="preserve">, </w:t>
      </w:r>
      <w:r w:rsidR="0087483C">
        <w:rPr>
          <w:lang w:val="es-ES"/>
        </w:rPr>
        <w:t xml:space="preserve"> para un valor temporal t que cumpla que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s-ES"/>
          </w:rPr>
          <m:t xml:space="preserve">≤t≤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oMath>
      <w:r w:rsidR="0087483C">
        <w:rPr>
          <w:lang w:val="es-ES"/>
        </w:rPr>
        <w:t xml:space="preserve">,  </w:t>
      </w:r>
      <w:r>
        <w:rPr>
          <w:lang w:val="es-ES"/>
        </w:rPr>
        <w:t>viene dada por:</w:t>
      </w:r>
    </w:p>
    <w:p w14:paraId="7F5C132A" w14:textId="01E84ADC" w:rsidR="00686BE8" w:rsidRDefault="00686BE8" w:rsidP="00B37859">
      <w:pPr>
        <w:rPr>
          <w:lang w:val="es-ES"/>
        </w:rPr>
      </w:pPr>
    </w:p>
    <w:p w14:paraId="63BB6292" w14:textId="48FD6C36" w:rsidR="00686BE8" w:rsidRPr="005D72B5" w:rsidRDefault="00000000" w:rsidP="00B37859">
      <w:pPr>
        <w:rPr>
          <w:lang w:val="es-ES"/>
        </w:rPr>
      </w:pPr>
      <m:oMathPara>
        <m:oMath>
          <m:sSubSup>
            <m:sSubSupPr>
              <m:ctrlPr>
                <w:rPr>
                  <w:rFonts w:ascii="Cambria Math" w:hAnsi="Cambria Math"/>
                  <w:i/>
                  <w:lang w:val="es-ES"/>
                </w:rPr>
              </m:ctrlPr>
            </m:sSubSupPr>
            <m:e>
              <m:r>
                <w:rPr>
                  <w:rFonts w:ascii="Cambria Math" w:hAnsi="Cambria Math"/>
                  <w:lang w:val="es-ES"/>
                </w:rPr>
                <m:t>f</m:t>
              </m:r>
            </m:e>
            <m:sub>
              <m:r>
                <w:rPr>
                  <w:rFonts w:ascii="Cambria Math" w:hAnsi="Cambria Math"/>
                  <w:lang w:val="es-ES"/>
                </w:rPr>
                <m:t>T</m:t>
              </m:r>
            </m:sub>
            <m:sup>
              <m:r>
                <w:rPr>
                  <w:rFonts w:ascii="Cambria Math" w:hAnsi="Cambria Math"/>
                  <w:lang w:val="es-ES"/>
                </w:rPr>
                <m:t>Ambiente</m:t>
              </m:r>
            </m:sup>
          </m:sSubSup>
          <m:d>
            <m:dPr>
              <m:ctrlPr>
                <w:rPr>
                  <w:rFonts w:ascii="Cambria Math" w:hAnsi="Cambria Math"/>
                  <w:i/>
                  <w:lang w:val="es-ES"/>
                </w:rPr>
              </m:ctrlPr>
            </m:dPr>
            <m:e>
              <m:r>
                <w:rPr>
                  <w:rFonts w:ascii="Cambria Math" w:hAnsi="Cambria Math"/>
                  <w:lang w:val="es-ES"/>
                </w:rPr>
                <m:t>t</m:t>
              </m:r>
            </m:e>
          </m:d>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sub>
            <m:sup>
              <m:r>
                <w:rPr>
                  <w:rFonts w:ascii="Cambria Math" w:hAnsi="Cambria Math"/>
                  <w:lang w:val="es-ES"/>
                </w:rPr>
                <m:t>Ambiente</m:t>
              </m:r>
            </m:sup>
          </m:sSubSup>
          <m:r>
            <w:rPr>
              <w:rFonts w:ascii="Cambria Math" w:hAnsi="Cambria Math"/>
              <w:lang w:val="es-ES"/>
            </w:rPr>
            <m:t xml:space="preserve">+ </m:t>
          </m:r>
          <m:f>
            <m:fPr>
              <m:ctrlPr>
                <w:rPr>
                  <w:rFonts w:ascii="Cambria Math" w:hAnsi="Cambria Math"/>
                  <w:i/>
                  <w:lang w:val="es-ES"/>
                </w:rPr>
              </m:ctrlPr>
            </m:fPr>
            <m:num>
              <m:sSubSup>
                <m:sSubSupPr>
                  <m:ctrlPr>
                    <w:rPr>
                      <w:rFonts w:ascii="Cambria Math" w:hAnsi="Cambria Math"/>
                      <w:i/>
                      <w:lang w:val="es-ES"/>
                    </w:rPr>
                  </m:ctrlPr>
                </m:sSubSup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sub>
                <m:sup>
                  <m:r>
                    <w:rPr>
                      <w:rFonts w:ascii="Cambria Math" w:hAnsi="Cambria Math"/>
                      <w:lang w:val="es-ES"/>
                    </w:rPr>
                    <m:t>Ambiente</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sub>
                <m:sup>
                  <m:r>
                    <w:rPr>
                      <w:rFonts w:ascii="Cambria Math" w:hAnsi="Cambria Math"/>
                      <w:lang w:val="es-ES"/>
                    </w:rPr>
                    <m:t>Ambiente</m:t>
                  </m:r>
                </m:sup>
              </m:sSubSup>
            </m:num>
            <m:den>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den>
          </m:f>
          <m:r>
            <w:rPr>
              <w:rFonts w:ascii="Cambria Math" w:hAnsi="Cambria Math"/>
              <w:lang w:val="es-ES"/>
            </w:rPr>
            <m:t>×(t-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s-ES"/>
            </w:rPr>
            <m:t>)</m:t>
          </m:r>
        </m:oMath>
      </m:oMathPara>
    </w:p>
    <w:p w14:paraId="7F3D5304" w14:textId="77777777" w:rsidR="005D72B5" w:rsidRDefault="005D72B5" w:rsidP="00B37859">
      <w:pPr>
        <w:rPr>
          <w:lang w:val="es-ES"/>
        </w:rPr>
      </w:pPr>
    </w:p>
    <w:p w14:paraId="394E6669" w14:textId="0DA96459" w:rsidR="00686BE8" w:rsidRDefault="006455CE" w:rsidP="00B37859">
      <w:pPr>
        <w:rPr>
          <w:lang w:val="es-ES"/>
        </w:rPr>
      </w:pPr>
      <w:r>
        <w:rPr>
          <w:lang w:val="es-ES"/>
        </w:rPr>
        <w:t xml:space="preserve">Dada que la frecuencia de los datos es horaria, </w:t>
      </w:r>
      <w:r w:rsidR="003454A3">
        <w:rPr>
          <w:lang w:val="es-ES"/>
        </w:rPr>
        <w:t xml:space="preserve">entonces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s-ES"/>
          </w:rPr>
          <m:t xml:space="preserve">=1 </m:t>
        </m:r>
        <m:r>
          <w:rPr>
            <w:rFonts w:ascii="Cambria Math" w:hAnsi="Cambria Math"/>
            <w:lang w:val="es-ES"/>
          </w:rPr>
          <m:t>hora</m:t>
        </m:r>
      </m:oMath>
      <w:r w:rsidR="006529D9">
        <w:rPr>
          <w:lang w:val="es-ES"/>
        </w:rPr>
        <w:t>. Por lo tanto, la expresión anterior se reduce a la siguiente recta</w:t>
      </w:r>
    </w:p>
    <w:p w14:paraId="79CCCBD8" w14:textId="266C7409" w:rsidR="006529D9" w:rsidRDefault="006529D9" w:rsidP="00B37859">
      <w:pPr>
        <w:rPr>
          <w:lang w:val="es-ES"/>
        </w:rPr>
      </w:pPr>
    </w:p>
    <w:p w14:paraId="78C268BC" w14:textId="4816253E" w:rsidR="006529D9" w:rsidRPr="003957B5" w:rsidRDefault="00000000" w:rsidP="006529D9">
      <w:pPr>
        <w:rPr>
          <w:lang w:val="es-ES"/>
        </w:rPr>
      </w:pPr>
      <m:oMathPara>
        <m:oMath>
          <m:sSubSup>
            <m:sSubSupPr>
              <m:ctrlPr>
                <w:rPr>
                  <w:rFonts w:ascii="Cambria Math" w:hAnsi="Cambria Math"/>
                  <w:i/>
                  <w:lang w:val="es-ES"/>
                </w:rPr>
              </m:ctrlPr>
            </m:sSubSupPr>
            <m:e>
              <m:r>
                <w:rPr>
                  <w:rFonts w:ascii="Cambria Math" w:hAnsi="Cambria Math"/>
                  <w:lang w:val="es-ES"/>
                </w:rPr>
                <m:t>f</m:t>
              </m:r>
            </m:e>
            <m:sub>
              <m:r>
                <w:rPr>
                  <w:rFonts w:ascii="Cambria Math" w:hAnsi="Cambria Math"/>
                  <w:lang w:val="es-ES"/>
                </w:rPr>
                <m:t>T</m:t>
              </m:r>
            </m:sub>
            <m:sup>
              <m:r>
                <w:rPr>
                  <w:rFonts w:ascii="Cambria Math" w:hAnsi="Cambria Math"/>
                  <w:lang w:val="es-ES"/>
                </w:rPr>
                <m:t>Ambiente</m:t>
              </m:r>
            </m:sup>
          </m:sSubSup>
          <m:d>
            <m:dPr>
              <m:ctrlPr>
                <w:rPr>
                  <w:rFonts w:ascii="Cambria Math" w:hAnsi="Cambria Math"/>
                  <w:i/>
                  <w:lang w:val="es-ES"/>
                </w:rPr>
              </m:ctrlPr>
            </m:dPr>
            <m:e>
              <m:r>
                <w:rPr>
                  <w:rFonts w:ascii="Cambria Math" w:hAnsi="Cambria Math"/>
                  <w:lang w:val="es-ES"/>
                </w:rPr>
                <m:t>t</m:t>
              </m:r>
            </m:e>
          </m:d>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sub>
            <m:sup>
              <m:r>
                <w:rPr>
                  <w:rFonts w:ascii="Cambria Math" w:hAnsi="Cambria Math"/>
                  <w:lang w:val="es-ES"/>
                </w:rPr>
                <m:t>Ambiente</m:t>
              </m:r>
            </m:sup>
          </m:sSubSup>
          <m:r>
            <w:rPr>
              <w:rFonts w:ascii="Cambria Math" w:hAnsi="Cambria Math"/>
              <w:lang w:val="es-ES"/>
            </w:rPr>
            <m:t>+</m:t>
          </m:r>
          <m:d>
            <m:dPr>
              <m:ctrlPr>
                <w:rPr>
                  <w:rFonts w:ascii="Cambria Math" w:hAnsi="Cambria Math"/>
                  <w:i/>
                  <w:lang w:val="es-ES"/>
                </w:rPr>
              </m:ctrlPr>
            </m:dPr>
            <m:e>
              <m:sSubSup>
                <m:sSubSupPr>
                  <m:ctrlPr>
                    <w:rPr>
                      <w:rFonts w:ascii="Cambria Math" w:hAnsi="Cambria Math"/>
                      <w:i/>
                      <w:lang w:val="es-ES"/>
                    </w:rPr>
                  </m:ctrlPr>
                </m:sSubSup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sub>
                <m:sup>
                  <m:r>
                    <w:rPr>
                      <w:rFonts w:ascii="Cambria Math" w:hAnsi="Cambria Math"/>
                      <w:lang w:val="es-ES"/>
                    </w:rPr>
                    <m:t>Ambiente</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sub>
                <m:sup>
                  <m:r>
                    <w:rPr>
                      <w:rFonts w:ascii="Cambria Math" w:hAnsi="Cambria Math"/>
                      <w:lang w:val="es-ES"/>
                    </w:rPr>
                    <m:t>Ambiente</m:t>
                  </m:r>
                </m:sup>
              </m:sSubSup>
            </m:e>
          </m:d>
          <m:r>
            <w:rPr>
              <w:rFonts w:ascii="Cambria Math" w:hAnsi="Cambria Math"/>
              <w:lang w:val="es-ES"/>
            </w:rPr>
            <m:t>×</m:t>
          </m:r>
          <m:d>
            <m:dPr>
              <m:ctrlPr>
                <w:rPr>
                  <w:rFonts w:ascii="Cambria Math" w:hAnsi="Cambria Math"/>
                  <w:i/>
                  <w:lang w:val="es-ES"/>
                </w:rPr>
              </m:ctrlPr>
            </m:dPr>
            <m:e>
              <m:r>
                <w:rPr>
                  <w:rFonts w:ascii="Cambria Math" w:hAnsi="Cambria Math"/>
                  <w:lang w:val="es-ES"/>
                </w:rPr>
                <m:t>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e>
          </m:d>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s-ES"/>
            </w:rPr>
            <m:t xml:space="preserve">≤t≤ </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i+1</m:t>
              </m:r>
            </m:sub>
          </m:sSub>
        </m:oMath>
      </m:oMathPara>
    </w:p>
    <w:p w14:paraId="4D5115F2" w14:textId="77777777" w:rsidR="003957B5" w:rsidRDefault="003957B5" w:rsidP="006529D9">
      <w:pPr>
        <w:rPr>
          <w:lang w:val="es-ES"/>
        </w:rPr>
      </w:pPr>
    </w:p>
    <w:p w14:paraId="76907EE1" w14:textId="0BA7AB97" w:rsidR="006529D9" w:rsidRDefault="00A924FD" w:rsidP="00B37859">
      <w:pPr>
        <w:rPr>
          <w:lang w:val="es-ES"/>
        </w:rPr>
      </w:pPr>
      <w:r>
        <w:rPr>
          <w:lang w:val="es-ES"/>
        </w:rPr>
        <w:t xml:space="preserve">En Python se puede utilizar la función </w:t>
      </w:r>
      <w:proofErr w:type="spellStart"/>
      <w:r w:rsidRPr="00A924FD">
        <w:rPr>
          <w:i/>
          <w:lang w:val="es-ES"/>
        </w:rPr>
        <w:t>resample</w:t>
      </w:r>
      <w:proofErr w:type="spellEnd"/>
      <w:r>
        <w:rPr>
          <w:lang w:val="es-ES"/>
        </w:rPr>
        <w:t xml:space="preserve"> para cambiar la frecuencia temporal </w:t>
      </w:r>
      <w:r w:rsidR="003957B5">
        <w:rPr>
          <w:lang w:val="es-ES"/>
        </w:rPr>
        <w:t>e</w:t>
      </w:r>
      <w:r>
        <w:rPr>
          <w:lang w:val="es-ES"/>
        </w:rPr>
        <w:t xml:space="preserve"> </w:t>
      </w:r>
      <w:proofErr w:type="spellStart"/>
      <w:r w:rsidRPr="00A924FD">
        <w:rPr>
          <w:i/>
          <w:lang w:val="es-ES"/>
        </w:rPr>
        <w:t>interpolate</w:t>
      </w:r>
      <w:proofErr w:type="spellEnd"/>
      <w:r w:rsidR="00AF77C2">
        <w:rPr>
          <w:rStyle w:val="FootnoteReference"/>
          <w:lang w:val="es-ES"/>
        </w:rPr>
        <w:footnoteReference w:id="2"/>
      </w:r>
      <w:r>
        <w:rPr>
          <w:lang w:val="es-ES"/>
        </w:rPr>
        <w:t xml:space="preserve"> para aplicar la interpolación que aquí se mencio</w:t>
      </w:r>
      <w:r w:rsidR="005B7236">
        <w:rPr>
          <w:lang w:val="es-ES"/>
        </w:rPr>
        <w:t>na. Ambas</w:t>
      </w:r>
      <w:r>
        <w:rPr>
          <w:lang w:val="es-ES"/>
        </w:rPr>
        <w:t xml:space="preserve"> funciones están disponibles en la librería Pandas. A continuación</w:t>
      </w:r>
      <w:r w:rsidR="002E34CD">
        <w:rPr>
          <w:lang w:val="es-ES"/>
        </w:rPr>
        <w:t>,</w:t>
      </w:r>
      <w:r>
        <w:rPr>
          <w:lang w:val="es-ES"/>
        </w:rPr>
        <w:t xml:space="preserve"> se introduce un ejemplo de código, pasando de frecuencia horaria a cuarto horaria</w:t>
      </w:r>
      <w:r w:rsidR="008B3859">
        <w:rPr>
          <w:lang w:val="es-ES"/>
        </w:rPr>
        <w:t xml:space="preserve"> (0.25h)</w:t>
      </w:r>
      <w:r>
        <w:rPr>
          <w:lang w:val="es-ES"/>
        </w:rPr>
        <w:t>.</w:t>
      </w:r>
    </w:p>
    <w:p w14:paraId="18C07970" w14:textId="45CFF8B1" w:rsidR="00B37859" w:rsidRDefault="00A924FD" w:rsidP="00B37859">
      <w:pPr>
        <w:rPr>
          <w:rStyle w:val="Hyperlink"/>
          <w:lang w:val="es-ES"/>
        </w:rPr>
      </w:pPr>
      <w:r w:rsidRPr="006C10E2">
        <w:rPr>
          <w:noProof/>
          <w:lang w:val="ca-ES" w:eastAsia="ca-ES"/>
        </w:rPr>
        <mc:AlternateContent>
          <mc:Choice Requires="wps">
            <w:drawing>
              <wp:anchor distT="45720" distB="45720" distL="114300" distR="114300" simplePos="0" relativeHeight="251660288" behindDoc="0" locked="0" layoutInCell="1" allowOverlap="1" wp14:anchorId="6FB509DA" wp14:editId="3775C46B">
                <wp:simplePos x="0" y="0"/>
                <wp:positionH relativeFrom="margin">
                  <wp:posOffset>2540</wp:posOffset>
                </wp:positionH>
                <wp:positionV relativeFrom="paragraph">
                  <wp:posOffset>364490</wp:posOffset>
                </wp:positionV>
                <wp:extent cx="6127750" cy="1399540"/>
                <wp:effectExtent l="0" t="0" r="25400" b="1016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1399540"/>
                        </a:xfrm>
                        <a:prstGeom prst="rect">
                          <a:avLst/>
                        </a:prstGeom>
                        <a:solidFill>
                          <a:srgbClr val="FFFFFF"/>
                        </a:solidFill>
                        <a:ln w="9525">
                          <a:solidFill>
                            <a:srgbClr val="000000"/>
                          </a:solidFill>
                          <a:miter lim="800000"/>
                          <a:headEnd/>
                          <a:tailEnd/>
                        </a:ln>
                      </wps:spPr>
                      <wps:txbx>
                        <w:txbxContent>
                          <w:p w14:paraId="5ED41BC2" w14:textId="79BDA200" w:rsidR="00683D13" w:rsidRPr="00455403" w:rsidRDefault="00683D13" w:rsidP="00A924FD">
                            <w:pPr>
                              <w:rPr>
                                <w:color w:val="70AD47" w:themeColor="accent6"/>
                                <w:lang w:val="es-ES"/>
                              </w:rPr>
                            </w:pPr>
                            <w:r w:rsidRPr="00455403">
                              <w:rPr>
                                <w:color w:val="70AD47" w:themeColor="accent6"/>
                                <w:lang w:val="es-ES"/>
                              </w:rPr>
                              <w:t xml:space="preserve">#Python </w:t>
                            </w:r>
                            <w:proofErr w:type="spellStart"/>
                            <w:r w:rsidRPr="00455403">
                              <w:rPr>
                                <w:color w:val="70AD47" w:themeColor="accent6"/>
                                <w:lang w:val="es-ES"/>
                              </w:rPr>
                              <w:t>Code</w:t>
                            </w:r>
                            <w:proofErr w:type="spellEnd"/>
                          </w:p>
                          <w:p w14:paraId="7AFCDBC6" w14:textId="52AA8E98" w:rsidR="00683D13" w:rsidRPr="00A924FD" w:rsidRDefault="00683D13" w:rsidP="00A924FD">
                            <w:pPr>
                              <w:rPr>
                                <w:color w:val="70AD47" w:themeColor="accent6"/>
                                <w:lang w:val="es-ES"/>
                              </w:rPr>
                            </w:pPr>
                            <w:r w:rsidRPr="00A924FD">
                              <w:rPr>
                                <w:color w:val="70AD47" w:themeColor="accent6"/>
                                <w:lang w:val="es-ES"/>
                              </w:rPr>
                              <w:t>#weather es la base de datos con frecuencia horaria</w:t>
                            </w:r>
                          </w:p>
                          <w:p w14:paraId="73817E4E" w14:textId="77777777" w:rsidR="00683D13" w:rsidRDefault="00683D13" w:rsidP="00A924FD">
                            <w:pPr>
                              <w:rPr>
                                <w:lang w:val="ca-ES"/>
                              </w:rPr>
                            </w:pPr>
                            <w:proofErr w:type="spellStart"/>
                            <w:r w:rsidRPr="00A924FD">
                              <w:rPr>
                                <w:lang w:val="ca-ES"/>
                              </w:rPr>
                              <w:t>weather.set_index</w:t>
                            </w:r>
                            <w:proofErr w:type="spellEnd"/>
                            <w:r w:rsidRPr="00A924FD">
                              <w:rPr>
                                <w:lang w:val="ca-ES"/>
                              </w:rPr>
                              <w:t>(["</w:t>
                            </w:r>
                            <w:proofErr w:type="spellStart"/>
                            <w:r>
                              <w:rPr>
                                <w:lang w:val="ca-ES"/>
                              </w:rPr>
                              <w:t>timestamp_utc</w:t>
                            </w:r>
                            <w:proofErr w:type="spellEnd"/>
                            <w:r>
                              <w:rPr>
                                <w:lang w:val="ca-ES"/>
                              </w:rPr>
                              <w:t>"],</w:t>
                            </w:r>
                            <w:proofErr w:type="spellStart"/>
                            <w:r>
                              <w:rPr>
                                <w:lang w:val="ca-ES"/>
                              </w:rPr>
                              <w:t>inplace</w:t>
                            </w:r>
                            <w:proofErr w:type="spellEnd"/>
                            <w:r>
                              <w:rPr>
                                <w:lang w:val="ca-ES"/>
                              </w:rPr>
                              <w:t xml:space="preserve"> = </w:t>
                            </w:r>
                            <w:proofErr w:type="spellStart"/>
                            <w:r>
                              <w:rPr>
                                <w:lang w:val="ca-ES"/>
                              </w:rPr>
                              <w:t>True</w:t>
                            </w:r>
                            <w:proofErr w:type="spellEnd"/>
                            <w:r>
                              <w:rPr>
                                <w:lang w:val="ca-ES"/>
                              </w:rPr>
                              <w:t>)</w:t>
                            </w:r>
                          </w:p>
                          <w:p w14:paraId="07B4539E" w14:textId="7E0240D7" w:rsidR="00683D13" w:rsidRPr="00A924FD" w:rsidRDefault="00683D13" w:rsidP="00A924FD">
                            <w:pPr>
                              <w:rPr>
                                <w:lang w:val="ca-ES"/>
                              </w:rPr>
                            </w:pPr>
                            <w:proofErr w:type="spellStart"/>
                            <w:r w:rsidRPr="00A924FD">
                              <w:rPr>
                                <w:lang w:val="ca-ES"/>
                              </w:rPr>
                              <w:t>weather_resamp</w:t>
                            </w:r>
                            <w:proofErr w:type="spellEnd"/>
                            <w:r w:rsidRPr="00A924FD">
                              <w:rPr>
                                <w:lang w:val="ca-ES"/>
                              </w:rPr>
                              <w:t xml:space="preserve"> = </w:t>
                            </w:r>
                            <w:proofErr w:type="spellStart"/>
                            <w:r w:rsidRPr="00A924FD">
                              <w:rPr>
                                <w:lang w:val="ca-ES"/>
                              </w:rPr>
                              <w:t>weather.resample</w:t>
                            </w:r>
                            <w:proofErr w:type="spellEnd"/>
                            <w:r w:rsidRPr="00A924FD">
                              <w:rPr>
                                <w:lang w:val="ca-ES"/>
                              </w:rPr>
                              <w:t>(</w:t>
                            </w:r>
                            <w:proofErr w:type="spellStart"/>
                            <w:r w:rsidRPr="00A924FD">
                              <w:rPr>
                                <w:lang w:val="ca-ES"/>
                              </w:rPr>
                              <w:t>rule</w:t>
                            </w:r>
                            <w:proofErr w:type="spellEnd"/>
                            <w:r w:rsidRPr="00A924FD">
                              <w:rPr>
                                <w:lang w:val="ca-ES"/>
                              </w:rPr>
                              <w:t xml:space="preserve"> = "</w:t>
                            </w:r>
                            <w:r>
                              <w:rPr>
                                <w:lang w:val="ca-ES"/>
                              </w:rPr>
                              <w:t>0.25</w:t>
                            </w:r>
                            <w:r w:rsidRPr="00A924FD">
                              <w:rPr>
                                <w:lang w:val="ca-ES"/>
                              </w:rPr>
                              <w:t>H").</w:t>
                            </w:r>
                            <w:proofErr w:type="spellStart"/>
                            <w:r w:rsidRPr="00A924FD">
                              <w:rPr>
                                <w:lang w:val="ca-ES"/>
                              </w:rPr>
                              <w:t>asfreq</w:t>
                            </w:r>
                            <w:proofErr w:type="spellEnd"/>
                            <w:r w:rsidRPr="00A924FD">
                              <w:rPr>
                                <w:lang w:val="ca-ES"/>
                              </w:rPr>
                              <w:t>()</w:t>
                            </w:r>
                          </w:p>
                          <w:p w14:paraId="2908C52A" w14:textId="1EAFCD4F" w:rsidR="00683D13" w:rsidRPr="006C10E2" w:rsidRDefault="00683D13" w:rsidP="00A924FD">
                            <w:pPr>
                              <w:rPr>
                                <w:lang w:val="ca-ES"/>
                              </w:rPr>
                            </w:pPr>
                            <w:proofErr w:type="spellStart"/>
                            <w:r w:rsidRPr="00A924FD">
                              <w:rPr>
                                <w:lang w:val="ca-ES"/>
                              </w:rPr>
                              <w:t>weather_resamp</w:t>
                            </w:r>
                            <w:proofErr w:type="spellEnd"/>
                            <w:r w:rsidRPr="00A924FD">
                              <w:rPr>
                                <w:lang w:val="ca-ES"/>
                              </w:rPr>
                              <w:t xml:space="preserve"> = </w:t>
                            </w:r>
                            <w:proofErr w:type="spellStart"/>
                            <w:r w:rsidRPr="00A924FD">
                              <w:rPr>
                                <w:lang w:val="ca-ES"/>
                              </w:rPr>
                              <w:t>weather_resamp.interpolate</w:t>
                            </w:r>
                            <w:proofErr w:type="spellEnd"/>
                            <w:r w:rsidRPr="00A924FD">
                              <w:rPr>
                                <w:lang w:val="ca-ES"/>
                              </w:rPr>
                              <w:t>(</w:t>
                            </w:r>
                            <w:proofErr w:type="spellStart"/>
                            <w:r w:rsidRPr="00A924FD">
                              <w:rPr>
                                <w:lang w:val="ca-ES"/>
                              </w:rPr>
                              <w:t>method</w:t>
                            </w:r>
                            <w:proofErr w:type="spellEnd"/>
                            <w:r w:rsidRPr="00A924FD">
                              <w:rPr>
                                <w:lang w:val="ca-ES"/>
                              </w:rPr>
                              <w:t xml:space="preserve"> = "linear", axis = 0, </w:t>
                            </w:r>
                            <w:proofErr w:type="spellStart"/>
                            <w:r w:rsidRPr="00A924FD">
                              <w:rPr>
                                <w:lang w:val="ca-ES"/>
                              </w:rPr>
                              <w:t>limit</w:t>
                            </w:r>
                            <w:proofErr w:type="spellEnd"/>
                            <w:r w:rsidRPr="00A924FD">
                              <w:rPr>
                                <w:lang w:val="ca-ES"/>
                              </w:rPr>
                              <w:t xml:space="preserve"> = </w:t>
                            </w:r>
                            <w:r>
                              <w:rPr>
                                <w:lang w:val="ca-ES"/>
                              </w:rPr>
                              <w:t>1/0.25</w:t>
                            </w:r>
                            <w:r w:rsidRPr="00A924FD">
                              <w:rPr>
                                <w:lang w:val="ca-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509DA" id="_x0000_s1027" type="#_x0000_t202" style="position:absolute;left:0;text-align:left;margin-left:.2pt;margin-top:28.7pt;width:482.5pt;height:110.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">
                <v:textbox>
                  <w:txbxContent>
                    <w:p w14:paraId="5ED41BC2" w14:textId="79BDA200" w:rsidR="00683D13" w:rsidRPr="00455403" w:rsidRDefault="00683D13" w:rsidP="00A924FD">
                      <w:pPr>
                        <w:rPr>
                          <w:color w:val="70AD47" w:themeColor="accent6"/>
                          <w:lang w:val="es-ES"/>
                        </w:rPr>
                      </w:pPr>
                      <w:r w:rsidRPr="00455403">
                        <w:rPr>
                          <w:color w:val="70AD47" w:themeColor="accent6"/>
                          <w:lang w:val="es-ES"/>
                        </w:rPr>
                        <w:t xml:space="preserve">#Python </w:t>
                      </w:r>
                      <w:proofErr w:type="spellStart"/>
                      <w:r w:rsidRPr="00455403">
                        <w:rPr>
                          <w:color w:val="70AD47" w:themeColor="accent6"/>
                          <w:lang w:val="es-ES"/>
                        </w:rPr>
                        <w:t>Code</w:t>
                      </w:r>
                      <w:proofErr w:type="spellEnd"/>
                    </w:p>
                    <w:p w14:paraId="7AFCDBC6" w14:textId="52AA8E98" w:rsidR="00683D13" w:rsidRPr="00A924FD" w:rsidRDefault="00683D13" w:rsidP="00A924FD">
                      <w:pPr>
                        <w:rPr>
                          <w:color w:val="70AD47" w:themeColor="accent6"/>
                          <w:lang w:val="es-ES"/>
                        </w:rPr>
                      </w:pPr>
                      <w:r w:rsidRPr="00A924FD">
                        <w:rPr>
                          <w:color w:val="70AD47" w:themeColor="accent6"/>
                          <w:lang w:val="es-ES"/>
                        </w:rPr>
                        <w:t>#weather es la base de datos con frecuencia horaria</w:t>
                      </w:r>
                    </w:p>
                    <w:p w14:paraId="73817E4E" w14:textId="77777777" w:rsidR="00683D13" w:rsidRDefault="00683D13" w:rsidP="00A924FD">
                      <w:pPr>
                        <w:rPr>
                          <w:lang w:val="ca-ES"/>
                        </w:rPr>
                      </w:pPr>
                      <w:proofErr w:type="spellStart"/>
                      <w:r w:rsidRPr="00A924FD">
                        <w:rPr>
                          <w:lang w:val="ca-ES"/>
                        </w:rPr>
                        <w:t>weather.set_index</w:t>
                      </w:r>
                      <w:proofErr w:type="spellEnd"/>
                      <w:r w:rsidRPr="00A924FD">
                        <w:rPr>
                          <w:lang w:val="ca-ES"/>
                        </w:rPr>
                        <w:t>(["</w:t>
                      </w:r>
                      <w:proofErr w:type="spellStart"/>
                      <w:r>
                        <w:rPr>
                          <w:lang w:val="ca-ES"/>
                        </w:rPr>
                        <w:t>timestamp_utc</w:t>
                      </w:r>
                      <w:proofErr w:type="spellEnd"/>
                      <w:r>
                        <w:rPr>
                          <w:lang w:val="ca-ES"/>
                        </w:rPr>
                        <w:t>"],</w:t>
                      </w:r>
                      <w:proofErr w:type="spellStart"/>
                      <w:r>
                        <w:rPr>
                          <w:lang w:val="ca-ES"/>
                        </w:rPr>
                        <w:t>inplace</w:t>
                      </w:r>
                      <w:proofErr w:type="spellEnd"/>
                      <w:r>
                        <w:rPr>
                          <w:lang w:val="ca-ES"/>
                        </w:rPr>
                        <w:t xml:space="preserve"> = </w:t>
                      </w:r>
                      <w:proofErr w:type="spellStart"/>
                      <w:r>
                        <w:rPr>
                          <w:lang w:val="ca-ES"/>
                        </w:rPr>
                        <w:t>True</w:t>
                      </w:r>
                      <w:proofErr w:type="spellEnd"/>
                      <w:r>
                        <w:rPr>
                          <w:lang w:val="ca-ES"/>
                        </w:rPr>
                        <w:t>)</w:t>
                      </w:r>
                    </w:p>
                    <w:p w14:paraId="07B4539E" w14:textId="7E0240D7" w:rsidR="00683D13" w:rsidRPr="00A924FD" w:rsidRDefault="00683D13" w:rsidP="00A924FD">
                      <w:pPr>
                        <w:rPr>
                          <w:lang w:val="ca-ES"/>
                        </w:rPr>
                      </w:pPr>
                      <w:proofErr w:type="spellStart"/>
                      <w:r w:rsidRPr="00A924FD">
                        <w:rPr>
                          <w:lang w:val="ca-ES"/>
                        </w:rPr>
                        <w:t>weather_resamp</w:t>
                      </w:r>
                      <w:proofErr w:type="spellEnd"/>
                      <w:r w:rsidRPr="00A924FD">
                        <w:rPr>
                          <w:lang w:val="ca-ES"/>
                        </w:rPr>
                        <w:t xml:space="preserve"> = </w:t>
                      </w:r>
                      <w:proofErr w:type="spellStart"/>
                      <w:r w:rsidRPr="00A924FD">
                        <w:rPr>
                          <w:lang w:val="ca-ES"/>
                        </w:rPr>
                        <w:t>weather.resample</w:t>
                      </w:r>
                      <w:proofErr w:type="spellEnd"/>
                      <w:r w:rsidRPr="00A924FD">
                        <w:rPr>
                          <w:lang w:val="ca-ES"/>
                        </w:rPr>
                        <w:t>(</w:t>
                      </w:r>
                      <w:proofErr w:type="spellStart"/>
                      <w:r w:rsidRPr="00A924FD">
                        <w:rPr>
                          <w:lang w:val="ca-ES"/>
                        </w:rPr>
                        <w:t>rule</w:t>
                      </w:r>
                      <w:proofErr w:type="spellEnd"/>
                      <w:r w:rsidRPr="00A924FD">
                        <w:rPr>
                          <w:lang w:val="ca-ES"/>
                        </w:rPr>
                        <w:t xml:space="preserve"> = "</w:t>
                      </w:r>
                      <w:r>
                        <w:rPr>
                          <w:lang w:val="ca-ES"/>
                        </w:rPr>
                        <w:t>0.25</w:t>
                      </w:r>
                      <w:r w:rsidRPr="00A924FD">
                        <w:rPr>
                          <w:lang w:val="ca-ES"/>
                        </w:rPr>
                        <w:t>H").</w:t>
                      </w:r>
                      <w:proofErr w:type="spellStart"/>
                      <w:r w:rsidRPr="00A924FD">
                        <w:rPr>
                          <w:lang w:val="ca-ES"/>
                        </w:rPr>
                        <w:t>asfreq</w:t>
                      </w:r>
                      <w:proofErr w:type="spellEnd"/>
                      <w:r w:rsidRPr="00A924FD">
                        <w:rPr>
                          <w:lang w:val="ca-ES"/>
                        </w:rPr>
                        <w:t>()</w:t>
                      </w:r>
                    </w:p>
                    <w:p w14:paraId="2908C52A" w14:textId="1EAFCD4F" w:rsidR="00683D13" w:rsidRPr="006C10E2" w:rsidRDefault="00683D13" w:rsidP="00A924FD">
                      <w:pPr>
                        <w:rPr>
                          <w:lang w:val="ca-ES"/>
                        </w:rPr>
                      </w:pPr>
                      <w:proofErr w:type="spellStart"/>
                      <w:r w:rsidRPr="00A924FD">
                        <w:rPr>
                          <w:lang w:val="ca-ES"/>
                        </w:rPr>
                        <w:t>weather_resamp</w:t>
                      </w:r>
                      <w:proofErr w:type="spellEnd"/>
                      <w:r w:rsidRPr="00A924FD">
                        <w:rPr>
                          <w:lang w:val="ca-ES"/>
                        </w:rPr>
                        <w:t xml:space="preserve"> = </w:t>
                      </w:r>
                      <w:proofErr w:type="spellStart"/>
                      <w:r w:rsidRPr="00A924FD">
                        <w:rPr>
                          <w:lang w:val="ca-ES"/>
                        </w:rPr>
                        <w:t>weather_resamp.interpolate</w:t>
                      </w:r>
                      <w:proofErr w:type="spellEnd"/>
                      <w:r w:rsidRPr="00A924FD">
                        <w:rPr>
                          <w:lang w:val="ca-ES"/>
                        </w:rPr>
                        <w:t>(</w:t>
                      </w:r>
                      <w:proofErr w:type="spellStart"/>
                      <w:r w:rsidRPr="00A924FD">
                        <w:rPr>
                          <w:lang w:val="ca-ES"/>
                        </w:rPr>
                        <w:t>method</w:t>
                      </w:r>
                      <w:proofErr w:type="spellEnd"/>
                      <w:r w:rsidRPr="00A924FD">
                        <w:rPr>
                          <w:lang w:val="ca-ES"/>
                        </w:rPr>
                        <w:t xml:space="preserve"> = "linear", axis = 0, </w:t>
                      </w:r>
                      <w:proofErr w:type="spellStart"/>
                      <w:r w:rsidRPr="00A924FD">
                        <w:rPr>
                          <w:lang w:val="ca-ES"/>
                        </w:rPr>
                        <w:t>limit</w:t>
                      </w:r>
                      <w:proofErr w:type="spellEnd"/>
                      <w:r w:rsidRPr="00A924FD">
                        <w:rPr>
                          <w:lang w:val="ca-ES"/>
                        </w:rPr>
                        <w:t xml:space="preserve"> = </w:t>
                      </w:r>
                      <w:r>
                        <w:rPr>
                          <w:lang w:val="ca-ES"/>
                        </w:rPr>
                        <w:t>1/0.25</w:t>
                      </w:r>
                      <w:r w:rsidRPr="00A924FD">
                        <w:rPr>
                          <w:lang w:val="ca-ES"/>
                        </w:rPr>
                        <w:t>)</w:t>
                      </w:r>
                    </w:p>
                  </w:txbxContent>
                </v:textbox>
                <w10:wrap type="topAndBottom" anchorx="margin"/>
              </v:shape>
            </w:pict>
          </mc:Fallback>
        </mc:AlternateContent>
      </w:r>
      <w:r w:rsidR="00AF77C2">
        <w:rPr>
          <w:lang w:val="es-ES"/>
        </w:rPr>
        <w:t xml:space="preserve"> </w:t>
      </w:r>
      <w:r w:rsidR="00B27294">
        <w:rPr>
          <w:lang w:val="es-ES"/>
        </w:rPr>
        <w:br/>
      </w:r>
    </w:p>
    <w:p w14:paraId="7C7B8626" w14:textId="619A9A02" w:rsidR="00691BA5" w:rsidRPr="00D02BD9" w:rsidRDefault="002E34CD" w:rsidP="00D02BD9">
      <w:pPr>
        <w:rPr>
          <w:lang w:val="es-ES"/>
        </w:rPr>
      </w:pPr>
      <w:r>
        <w:rPr>
          <w:lang w:val="es-ES"/>
        </w:rPr>
        <w:lastRenderedPageBreak/>
        <w:t>Finalmente</w:t>
      </w:r>
      <w:r w:rsidR="00691BA5">
        <w:rPr>
          <w:lang w:val="es-ES"/>
        </w:rPr>
        <w:t xml:space="preserve">, se presenta el pseudocódigo. Sea V una variable </w:t>
      </w:r>
      <w:r w:rsidR="000A02AA">
        <w:rPr>
          <w:lang w:val="es-ES"/>
        </w:rPr>
        <w:t>cuyos</w:t>
      </w:r>
      <w:r w:rsidR="00691BA5">
        <w:rPr>
          <w:lang w:val="es-ES"/>
        </w:rPr>
        <w:t xml:space="preserve"> valores </w:t>
      </w:r>
      <w:proofErr w:type="spellStart"/>
      <w:r w:rsidR="000A02AA">
        <w:rPr>
          <w:lang w:val="es-ES"/>
        </w:rPr>
        <w:t>intra-horarios</w:t>
      </w:r>
      <w:proofErr w:type="spellEnd"/>
      <w:r w:rsidR="00691BA5">
        <w:rPr>
          <w:lang w:val="es-ES"/>
        </w:rPr>
        <w:t xml:space="preserve"> se quieren </w:t>
      </w:r>
      <w:r w:rsidR="00EF6561">
        <w:rPr>
          <w:lang w:val="es-ES"/>
        </w:rPr>
        <w:t>calcular</w:t>
      </w:r>
      <w:r w:rsidR="00691BA5">
        <w:rPr>
          <w:lang w:val="es-ES"/>
        </w:rPr>
        <w:t xml:space="preserve"> con</w:t>
      </w:r>
      <w:r w:rsidR="00EF6561">
        <w:rPr>
          <w:lang w:val="es-ES"/>
        </w:rPr>
        <w:t xml:space="preserve"> una</w:t>
      </w:r>
      <w:r w:rsidR="00691BA5">
        <w:rPr>
          <w:lang w:val="es-ES"/>
        </w:rPr>
        <w:t xml:space="preserve"> interpolación lineal, </w:t>
      </w:r>
      <w:r w:rsidR="003454A3">
        <w:rPr>
          <w:lang w:val="es-ES"/>
        </w:rPr>
        <w:t xml:space="preserve">y t el índice de esta variable. Si t es una fecha y </w:t>
      </w:r>
      <m:oMath>
        <m:sSub>
          <m:sSubPr>
            <m:ctrlPr>
              <w:rPr>
                <w:rFonts w:ascii="Cambria Math" w:hAnsi="Cambria Math"/>
              </w:rPr>
            </m:ctrlPr>
          </m:sSubPr>
          <m:e>
            <m:r>
              <m:rPr>
                <m:sty m:val="p"/>
              </m:rPr>
              <w:rPr>
                <w:rFonts w:ascii="Cambria Math" w:hAnsi="Cambria Math"/>
              </w:rPr>
              <m:t>Δ</m:t>
            </m:r>
            <m:ctrlPr>
              <w:rPr>
                <w:rFonts w:ascii="Cambria Math" w:hAnsi="Cambria Math"/>
                <w:i/>
              </w:rPr>
            </m:ctrlPr>
          </m:e>
          <m:sub>
            <m:r>
              <w:rPr>
                <w:rFonts w:ascii="Cambria Math" w:hAnsi="Cambria Math"/>
              </w:rPr>
              <m:t>t</m:t>
            </m:r>
          </m:sub>
        </m:sSub>
        <m:r>
          <w:rPr>
            <w:rStyle w:val="FootnoteReference"/>
            <w:rFonts w:ascii="Cambria Math" w:hAnsi="Cambria Math"/>
            <w:i/>
          </w:rPr>
          <w:footnoteReference w:id="3"/>
        </m:r>
      </m:oMath>
      <w:r w:rsidR="00691BA5">
        <w:rPr>
          <w:lang w:val="es-ES"/>
        </w:rPr>
        <w:t xml:space="preserve"> </w:t>
      </w:r>
      <w:r w:rsidR="003454A3">
        <w:rPr>
          <w:lang w:val="es-ES"/>
        </w:rPr>
        <w:t>la frecuencia en horas</w:t>
      </w:r>
      <w:r w:rsidR="00691BA5">
        <w:rPr>
          <w:lang w:val="es-ES"/>
        </w:rPr>
        <w:t>, entonces:</w:t>
      </w:r>
    </w:p>
    <w:p w14:paraId="20165623" w14:textId="44785B2B" w:rsidR="00691BA5" w:rsidRDefault="00691BA5" w:rsidP="00691BA5">
      <w:pPr>
        <w:pStyle w:val="pseudo"/>
        <w:ind w:left="0"/>
      </w:pPr>
      <w:r>
        <w:t>PSEUDOCÓDIGO</w:t>
      </w:r>
    </w:p>
    <w:p w14:paraId="18FDB627" w14:textId="59F5D5DE" w:rsidR="005E0C70" w:rsidRDefault="002A631B" w:rsidP="00691BA5">
      <w:pPr>
        <w:pStyle w:val="pseudo"/>
        <w:ind w:left="0"/>
      </w:pPr>
      <w:r>
        <w:t>#</w:t>
      </w:r>
      <w:r w:rsidR="005E0C70">
        <w:t xml:space="preserve">Sea n = número de intervalos </w:t>
      </w:r>
      <w:proofErr w:type="spellStart"/>
      <w:r w:rsidR="005E0C70">
        <w:t>intra-horarios</w:t>
      </w:r>
      <w:proofErr w:type="spellEnd"/>
    </w:p>
    <w:p w14:paraId="7549CEE9" w14:textId="1E2B890E" w:rsidR="00015B94" w:rsidRDefault="00015B94" w:rsidP="00691BA5">
      <w:pPr>
        <w:pStyle w:val="pseudo"/>
        <w:ind w:left="0"/>
      </w:pPr>
      <w:r>
        <w:t>n = 1/</w:t>
      </w:r>
      <m:oMath>
        <m:sSub>
          <m:sSubPr>
            <m:ctrlPr>
              <w:rPr>
                <w:rFonts w:ascii="Cambria Math" w:hAnsi="Cambria Math"/>
              </w:rPr>
            </m:ctrlPr>
          </m:sSubPr>
          <m:e>
            <m:r>
              <w:rPr>
                <w:rFonts w:ascii="Cambria Math" w:hAnsi="Cambria Math"/>
              </w:rPr>
              <m:t>Δ</m:t>
            </m:r>
            <m:ctrlPr>
              <w:rPr>
                <w:rFonts w:ascii="Cambria Math" w:hAnsi="Cambria Math"/>
                <w:i w:val="0"/>
              </w:rPr>
            </m:ctrlPr>
          </m:e>
          <m:sub>
            <m:r>
              <w:rPr>
                <w:rFonts w:ascii="Cambria Math" w:hAnsi="Cambria Math"/>
              </w:rPr>
              <m:t>t</m:t>
            </m:r>
          </m:sub>
        </m:sSub>
      </m:oMath>
    </w:p>
    <w:p w14:paraId="584E51C4" w14:textId="277B869C" w:rsidR="00691BA5" w:rsidRDefault="00691BA5" w:rsidP="00691BA5">
      <w:pPr>
        <w:pStyle w:val="pseudo"/>
        <w:ind w:left="0"/>
      </w:pPr>
      <w:r>
        <w:t xml:space="preserve">Si </w:t>
      </w:r>
      <w:r w:rsidR="00CD1266">
        <w:t>t es una hora en punto,</w:t>
      </w:r>
      <w:r>
        <w:t xml:space="preserve"> </w:t>
      </w:r>
      <w:r w:rsidR="00CD1266">
        <w:t>entonces</w:t>
      </w:r>
      <w:r>
        <w:t>:</w:t>
      </w:r>
    </w:p>
    <w:p w14:paraId="5ED6A37A" w14:textId="77777777" w:rsidR="009D396B" w:rsidRDefault="00691BA5" w:rsidP="009D396B">
      <w:pPr>
        <w:pStyle w:val="pseudo"/>
        <w:ind w:left="0"/>
      </w:pPr>
      <w:r>
        <w:tab/>
      </w:r>
      <w:r w:rsidR="009D396B">
        <w:t>De k = 1 hasta k = n-1 entonces:</w:t>
      </w:r>
    </w:p>
    <w:p w14:paraId="6B4A6F09" w14:textId="2F90B276" w:rsidR="009D396B" w:rsidRDefault="009D396B" w:rsidP="009D396B">
      <w:pPr>
        <w:pStyle w:val="pseudo"/>
        <w:ind w:left="0"/>
        <w:rPr>
          <w:rFonts w:eastAsia="Open Sans Light" w:cs="Open Sans Light"/>
          <w:lang w:eastAsia="es-ES"/>
        </w:rPr>
      </w:pPr>
      <w:r>
        <w:tab/>
      </w:r>
      <w:r>
        <w:tab/>
      </w:r>
      <m:oMath>
        <m:r>
          <w:rPr>
            <w:rFonts w:ascii="Cambria Math" w:hAnsi="Cambria Math"/>
          </w:rPr>
          <m:t>V</m:t>
        </m:r>
        <m:d>
          <m:dPr>
            <m:begChr m:val="["/>
            <m:endChr m:val="]"/>
            <m:ctrlPr>
              <w:rPr>
                <w:rFonts w:ascii="Cambria Math" w:hAnsi="Cambria Math"/>
              </w:rPr>
            </m:ctrlPr>
          </m:dPr>
          <m:e>
            <m:r>
              <w:rPr>
                <w:rFonts w:ascii="Cambria Math" w:hAnsi="Cambria Math"/>
              </w:rPr>
              <m:t>t +k</m:t>
            </m:r>
            <m:sSub>
              <m:sSubPr>
                <m:ctrlPr>
                  <w:rPr>
                    <w:rFonts w:ascii="Cambria Math" w:hAnsi="Cambria Math"/>
                  </w:rPr>
                </m:ctrlPr>
              </m:sSubPr>
              <m:e>
                <m:r>
                  <w:rPr>
                    <w:rFonts w:ascii="Cambria Math" w:hAnsi="Cambria Math"/>
                  </w:rPr>
                  <m:t>Δ</m:t>
                </m:r>
                <m:ctrlPr>
                  <w:rPr>
                    <w:rFonts w:ascii="Cambria Math" w:hAnsi="Cambria Math"/>
                    <w:i w:val="0"/>
                  </w:rPr>
                </m:ctrlPr>
              </m:e>
              <m:sub>
                <m:r>
                  <w:rPr>
                    <w:rFonts w:ascii="Cambria Math" w:hAnsi="Cambria Math"/>
                  </w:rPr>
                  <m:t>t</m:t>
                </m:r>
              </m:sub>
            </m:sSub>
          </m:e>
        </m:d>
        <m:r>
          <w:rPr>
            <w:rFonts w:ascii="Cambria Math" w:hAnsi="Cambria Math"/>
          </w:rPr>
          <m:t>= V</m:t>
        </m:r>
        <m:d>
          <m:dPr>
            <m:begChr m:val="["/>
            <m:endChr m:val="]"/>
            <m:ctrlPr>
              <w:rPr>
                <w:rFonts w:ascii="Cambria Math" w:hAnsi="Cambria Math"/>
              </w:rPr>
            </m:ctrlPr>
          </m:dPr>
          <m:e>
            <m:r>
              <w:rPr>
                <w:rFonts w:ascii="Cambria Math" w:hAnsi="Cambria Math"/>
              </w:rPr>
              <m:t>t</m:t>
            </m:r>
          </m:e>
        </m:d>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V</m:t>
                </m:r>
                <m:d>
                  <m:dPr>
                    <m:begChr m:val="["/>
                    <m:endChr m:val="]"/>
                    <m:ctrlPr>
                      <w:rPr>
                        <w:rFonts w:ascii="Cambria Math" w:hAnsi="Cambria Math"/>
                      </w:rPr>
                    </m:ctrlPr>
                  </m:dPr>
                  <m:e>
                    <m:r>
                      <w:rPr>
                        <w:rFonts w:ascii="Cambria Math" w:hAnsi="Cambria Math"/>
                      </w:rPr>
                      <m:t>t +n</m:t>
                    </m:r>
                    <m:sSub>
                      <m:sSubPr>
                        <m:ctrlPr>
                          <w:rPr>
                            <w:rFonts w:ascii="Cambria Math" w:hAnsi="Cambria Math"/>
                          </w:rPr>
                        </m:ctrlPr>
                      </m:sSubPr>
                      <m:e>
                        <m:r>
                          <w:rPr>
                            <w:rFonts w:ascii="Cambria Math" w:hAnsi="Cambria Math"/>
                          </w:rPr>
                          <m:t>Δ</m:t>
                        </m:r>
                        <m:ctrlPr>
                          <w:rPr>
                            <w:rFonts w:ascii="Cambria Math" w:hAnsi="Cambria Math"/>
                            <w:i w:val="0"/>
                          </w:rPr>
                        </m:ctrlPr>
                      </m:e>
                      <m:sub>
                        <m:r>
                          <w:rPr>
                            <w:rFonts w:ascii="Cambria Math" w:hAnsi="Cambria Math"/>
                          </w:rPr>
                          <m:t>t</m:t>
                        </m:r>
                      </m:sub>
                    </m:sSub>
                  </m:e>
                </m:d>
                <m:r>
                  <w:rPr>
                    <w:rFonts w:ascii="Cambria Math" w:hAnsi="Cambria Math"/>
                  </w:rPr>
                  <m:t>- V</m:t>
                </m:r>
                <m:d>
                  <m:dPr>
                    <m:begChr m:val="["/>
                    <m:endChr m:val="]"/>
                    <m:ctrlPr>
                      <w:rPr>
                        <w:rFonts w:ascii="Cambria Math" w:hAnsi="Cambria Math"/>
                      </w:rPr>
                    </m:ctrlPr>
                  </m:dPr>
                  <m:e>
                    <m:r>
                      <w:rPr>
                        <w:rFonts w:ascii="Cambria Math" w:hAnsi="Cambria Math"/>
                      </w:rPr>
                      <m:t>t</m:t>
                    </m:r>
                  </m:e>
                </m:d>
              </m:e>
            </m:d>
          </m:num>
          <m:den>
            <m:r>
              <w:rPr>
                <w:rFonts w:ascii="Cambria Math" w:hAnsi="Cambria Math"/>
              </w:rPr>
              <m:t>n</m:t>
            </m:r>
          </m:den>
        </m:f>
        <m:r>
          <w:rPr>
            <w:rFonts w:ascii="Cambria Math" w:hAnsi="Cambria Math"/>
          </w:rPr>
          <m:t>×k</m:t>
        </m:r>
      </m:oMath>
      <w:r>
        <w:rPr>
          <w:rFonts w:eastAsiaTheme="minorEastAsia"/>
        </w:rPr>
        <w:t xml:space="preserve">  </w:t>
      </w:r>
      <w:r>
        <w:t xml:space="preserve">  </w:t>
      </w:r>
    </w:p>
    <w:p w14:paraId="52D6A38A" w14:textId="39251656" w:rsidR="00691BA5" w:rsidRPr="00D02BD9" w:rsidRDefault="00691BA5" w:rsidP="009D396B">
      <w:pPr>
        <w:pStyle w:val="pseudo"/>
        <w:ind w:left="0"/>
        <w:rPr>
          <w:rFonts w:eastAsiaTheme="minorEastAsia"/>
        </w:rPr>
      </w:pPr>
      <w:r>
        <w:t>Fin Si</w:t>
      </w:r>
    </w:p>
    <w:p w14:paraId="6C881DB0" w14:textId="4FB195F4" w:rsidR="0075138C" w:rsidRDefault="0075138C" w:rsidP="00B37859">
      <w:pPr>
        <w:rPr>
          <w:lang w:val="es-ES"/>
        </w:rPr>
      </w:pPr>
    </w:p>
    <w:p w14:paraId="07EDF9F3" w14:textId="77777777" w:rsidR="0075138C" w:rsidRDefault="0075138C" w:rsidP="00B37859">
      <w:pPr>
        <w:rPr>
          <w:lang w:val="es-ES"/>
        </w:rPr>
      </w:pPr>
    </w:p>
    <w:p w14:paraId="59417A38" w14:textId="65B6BF1E" w:rsidR="0043045C" w:rsidRDefault="00AF6F23" w:rsidP="0043045C">
      <w:pPr>
        <w:pStyle w:val="Heading2"/>
        <w:numPr>
          <w:ilvl w:val="1"/>
          <w:numId w:val="7"/>
        </w:numPr>
        <w:rPr>
          <w:lang w:val="es-ES"/>
        </w:rPr>
      </w:pPr>
      <w:bookmarkStart w:id="31" w:name="_Toc117843053"/>
      <w:r>
        <w:rPr>
          <w:lang w:val="es-ES"/>
        </w:rPr>
        <w:t xml:space="preserve">Datos a tiempo real </w:t>
      </w:r>
      <w:proofErr w:type="gramStart"/>
      <w:r>
        <w:rPr>
          <w:lang w:val="es-ES"/>
        </w:rPr>
        <w:t xml:space="preserve">en </w:t>
      </w:r>
      <w:r w:rsidR="0043045C">
        <w:rPr>
          <w:lang w:val="es-ES"/>
        </w:rPr>
        <w:t xml:space="preserve"> </w:t>
      </w:r>
      <w:proofErr w:type="spellStart"/>
      <w:r w:rsidR="0043045C">
        <w:rPr>
          <w:lang w:val="es-ES"/>
        </w:rPr>
        <w:t>WeatherBit</w:t>
      </w:r>
      <w:bookmarkEnd w:id="31"/>
      <w:proofErr w:type="spellEnd"/>
      <w:proofErr w:type="gramEnd"/>
    </w:p>
    <w:p w14:paraId="5353E1F9" w14:textId="4F2735D5" w:rsidR="0043045C" w:rsidRDefault="0043045C" w:rsidP="00AF6F23">
      <w:pPr>
        <w:rPr>
          <w:lang w:val="es-ES"/>
        </w:rPr>
      </w:pPr>
      <w:r>
        <w:rPr>
          <w:lang w:val="es-ES"/>
        </w:rPr>
        <w:t xml:space="preserve">Cuando se desea una frecuencia inferior a la horaria, por </w:t>
      </w:r>
      <w:proofErr w:type="gramStart"/>
      <w:r>
        <w:rPr>
          <w:lang w:val="es-ES"/>
        </w:rPr>
        <w:t>ejemplo</w:t>
      </w:r>
      <w:proofErr w:type="gramEnd"/>
      <w:r>
        <w:rPr>
          <w:lang w:val="es-ES"/>
        </w:rPr>
        <w:t xml:space="preserve"> </w:t>
      </w:r>
      <w:proofErr w:type="spellStart"/>
      <w:r>
        <w:rPr>
          <w:lang w:val="es-ES"/>
        </w:rPr>
        <w:t>cuartohoraria</w:t>
      </w:r>
      <w:proofErr w:type="spellEnd"/>
      <w:r>
        <w:rPr>
          <w:lang w:val="es-ES"/>
        </w:rPr>
        <w:t xml:space="preserve">, se puede llegar a necesitar información meteorológica de la hora en curso. </w:t>
      </w:r>
      <w:r w:rsidR="00AF6F23">
        <w:rPr>
          <w:lang w:val="es-ES"/>
        </w:rPr>
        <w:t xml:space="preserve"> Para la información meteorológica de la hora actual, </w:t>
      </w:r>
      <w:proofErr w:type="spellStart"/>
      <w:r>
        <w:rPr>
          <w:lang w:val="es-ES"/>
        </w:rPr>
        <w:t>WeatherBit</w:t>
      </w:r>
      <w:proofErr w:type="spellEnd"/>
      <w:r>
        <w:rPr>
          <w:lang w:val="es-ES"/>
        </w:rPr>
        <w:t xml:space="preserve"> </w:t>
      </w:r>
      <w:r w:rsidR="00AF6F23">
        <w:rPr>
          <w:lang w:val="es-ES"/>
        </w:rPr>
        <w:t xml:space="preserve">tiene la herramienta </w:t>
      </w:r>
      <w:r>
        <w:rPr>
          <w:lang w:val="es-ES"/>
        </w:rPr>
        <w:t>“</w:t>
      </w:r>
      <w:proofErr w:type="spellStart"/>
      <w:r w:rsidRPr="0043045C">
        <w:rPr>
          <w:i/>
          <w:lang w:val="es-ES"/>
        </w:rPr>
        <w:t>Current</w:t>
      </w:r>
      <w:proofErr w:type="spellEnd"/>
      <w:r w:rsidRPr="0043045C">
        <w:rPr>
          <w:i/>
          <w:lang w:val="es-ES"/>
        </w:rPr>
        <w:t xml:space="preserve"> </w:t>
      </w:r>
      <w:proofErr w:type="spellStart"/>
      <w:r w:rsidRPr="0043045C">
        <w:rPr>
          <w:i/>
          <w:lang w:val="es-ES"/>
        </w:rPr>
        <w:t>Weather</w:t>
      </w:r>
      <w:proofErr w:type="spellEnd"/>
      <w:r>
        <w:rPr>
          <w:lang w:val="es-ES"/>
        </w:rPr>
        <w:t>”.</w:t>
      </w:r>
      <w:r w:rsidR="00BC2B57">
        <w:rPr>
          <w:lang w:val="es-ES"/>
        </w:rPr>
        <w:t xml:space="preserve"> </w:t>
      </w:r>
    </w:p>
    <w:p w14:paraId="05AFC3E9" w14:textId="6416A546" w:rsidR="00BC2B57" w:rsidRDefault="00BC2B57" w:rsidP="00BC2B57">
      <w:pPr>
        <w:ind w:left="360"/>
        <w:rPr>
          <w:lang w:val="es-ES"/>
        </w:rPr>
      </w:pPr>
    </w:p>
    <w:p w14:paraId="76F226A2" w14:textId="4EEFB023" w:rsidR="00BC2B57" w:rsidRDefault="00BC2B57" w:rsidP="00BC2B57">
      <w:pPr>
        <w:pStyle w:val="Heading3"/>
        <w:rPr>
          <w:lang w:val="es-ES"/>
        </w:rPr>
      </w:pPr>
      <w:bookmarkStart w:id="32" w:name="_Toc117843054"/>
      <w:r>
        <w:rPr>
          <w:lang w:val="es-ES"/>
        </w:rPr>
        <w:t xml:space="preserve">2.6.1 </w:t>
      </w:r>
      <w:proofErr w:type="spellStart"/>
      <w:r>
        <w:rPr>
          <w:lang w:val="es-ES"/>
        </w:rPr>
        <w:t>Current</w:t>
      </w:r>
      <w:proofErr w:type="spellEnd"/>
      <w:r>
        <w:rPr>
          <w:lang w:val="es-ES"/>
        </w:rPr>
        <w:t xml:space="preserve"> </w:t>
      </w:r>
      <w:proofErr w:type="spellStart"/>
      <w:r>
        <w:rPr>
          <w:lang w:val="es-ES"/>
        </w:rPr>
        <w:t>Weather</w:t>
      </w:r>
      <w:proofErr w:type="spellEnd"/>
      <w:r>
        <w:rPr>
          <w:lang w:val="es-ES"/>
        </w:rPr>
        <w:t xml:space="preserve"> API</w:t>
      </w:r>
      <w:bookmarkEnd w:id="32"/>
    </w:p>
    <w:p w14:paraId="1A66C0A2" w14:textId="65895A13" w:rsidR="00BC2B57" w:rsidRDefault="00AF6F23" w:rsidP="00AF6F23">
      <w:pPr>
        <w:ind w:left="414"/>
        <w:rPr>
          <w:lang w:val="es-ES"/>
        </w:rPr>
      </w:pPr>
      <w:r>
        <w:rPr>
          <w:lang w:val="es-ES"/>
        </w:rPr>
        <w:t xml:space="preserve">Los inputs necesarios para generar la petición de datos actuales son los mismos que los descritos en el apartado </w:t>
      </w:r>
      <w:r>
        <w:rPr>
          <w:lang w:val="es-ES"/>
        </w:rPr>
        <w:fldChar w:fldCharType="begin"/>
      </w:r>
      <w:r>
        <w:rPr>
          <w:lang w:val="es-ES"/>
        </w:rPr>
        <w:instrText xml:space="preserve"> REF _Ref117588014 \r \h </w:instrText>
      </w:r>
      <w:r>
        <w:rPr>
          <w:lang w:val="es-ES"/>
        </w:rPr>
      </w:r>
      <w:r>
        <w:rPr>
          <w:lang w:val="es-ES"/>
        </w:rPr>
        <w:fldChar w:fldCharType="separate"/>
      </w:r>
      <w:r>
        <w:rPr>
          <w:lang w:val="es-ES"/>
        </w:rPr>
        <w:t>2.1</w:t>
      </w:r>
      <w:r>
        <w:rPr>
          <w:lang w:val="es-ES"/>
        </w:rPr>
        <w:fldChar w:fldCharType="end"/>
      </w:r>
      <w:r>
        <w:rPr>
          <w:lang w:val="es-ES"/>
        </w:rPr>
        <w:t xml:space="preserve"> a excepción de la URL base, que en este caso viene dada por;</w:t>
      </w:r>
    </w:p>
    <w:p w14:paraId="7C37988C" w14:textId="2F2D0D46" w:rsidR="00AF6F23" w:rsidRPr="00B5345E" w:rsidRDefault="00AF6F23" w:rsidP="00AF6F23">
      <w:pPr>
        <w:pStyle w:val="ListParagraph"/>
        <w:numPr>
          <w:ilvl w:val="0"/>
          <w:numId w:val="5"/>
        </w:numPr>
        <w:rPr>
          <w:lang w:val="es-ES"/>
        </w:rPr>
      </w:pPr>
      <w:r w:rsidRPr="00B5345E">
        <w:rPr>
          <w:b/>
          <w:lang w:val="es-ES"/>
        </w:rPr>
        <w:t xml:space="preserve">API </w:t>
      </w:r>
      <w:proofErr w:type="spellStart"/>
      <w:r w:rsidRPr="00B5345E">
        <w:rPr>
          <w:b/>
          <w:lang w:val="es-ES"/>
        </w:rPr>
        <w:t>url</w:t>
      </w:r>
      <w:proofErr w:type="spellEnd"/>
      <w:r w:rsidRPr="00B5345E">
        <w:rPr>
          <w:b/>
          <w:lang w:val="es-ES"/>
        </w:rPr>
        <w:t xml:space="preserve"> base</w:t>
      </w:r>
      <w:r>
        <w:rPr>
          <w:lang w:val="es-ES"/>
        </w:rPr>
        <w:t xml:space="preserve">: para el servicio </w:t>
      </w:r>
      <w:proofErr w:type="spellStart"/>
      <w:r>
        <w:rPr>
          <w:lang w:val="es-ES"/>
        </w:rPr>
        <w:t>current</w:t>
      </w:r>
      <w:proofErr w:type="spellEnd"/>
      <w:r>
        <w:rPr>
          <w:lang w:val="es-ES"/>
        </w:rPr>
        <w:t xml:space="preserve"> </w:t>
      </w:r>
      <w:proofErr w:type="spellStart"/>
      <w:r>
        <w:rPr>
          <w:lang w:val="es-ES"/>
        </w:rPr>
        <w:t>Weather</w:t>
      </w:r>
      <w:proofErr w:type="spellEnd"/>
      <w:r>
        <w:rPr>
          <w:lang w:val="es-ES"/>
        </w:rPr>
        <w:t xml:space="preserve">, la </w:t>
      </w:r>
      <w:proofErr w:type="spellStart"/>
      <w:r>
        <w:rPr>
          <w:lang w:val="es-ES"/>
        </w:rPr>
        <w:t>url</w:t>
      </w:r>
      <w:proofErr w:type="spellEnd"/>
      <w:r>
        <w:rPr>
          <w:lang w:val="es-ES"/>
        </w:rPr>
        <w:t xml:space="preserve"> para realizar la petición a </w:t>
      </w:r>
      <w:proofErr w:type="spellStart"/>
      <w:r>
        <w:rPr>
          <w:lang w:val="es-ES"/>
        </w:rPr>
        <w:t>Weatherbit</w:t>
      </w:r>
      <w:proofErr w:type="spellEnd"/>
      <w:r>
        <w:rPr>
          <w:lang w:val="es-ES"/>
        </w:rPr>
        <w:t xml:space="preserve"> comienza de la siguiente manera: </w:t>
      </w:r>
      <w:r w:rsidRPr="006C10E2">
        <w:rPr>
          <w:lang w:val="ca-ES"/>
        </w:rPr>
        <w:t>'https://api.weatherbit.io/v2.0/</w:t>
      </w:r>
      <w:r>
        <w:rPr>
          <w:lang w:val="ca-ES"/>
        </w:rPr>
        <w:t>current</w:t>
      </w:r>
    </w:p>
    <w:p w14:paraId="585B014D" w14:textId="0DBB49F6" w:rsidR="00AF6F23" w:rsidRDefault="00AF6F23" w:rsidP="00AF6F23">
      <w:pPr>
        <w:ind w:left="360"/>
        <w:rPr>
          <w:lang w:val="es-ES"/>
        </w:rPr>
      </w:pPr>
      <w:r>
        <w:rPr>
          <w:lang w:val="es-ES"/>
        </w:rPr>
        <w:t xml:space="preserve">De esta manera, la </w:t>
      </w:r>
      <w:proofErr w:type="spellStart"/>
      <w:r>
        <w:rPr>
          <w:lang w:val="es-ES"/>
        </w:rPr>
        <w:t>url</w:t>
      </w:r>
      <w:proofErr w:type="spellEnd"/>
      <w:r>
        <w:rPr>
          <w:lang w:val="es-ES"/>
        </w:rPr>
        <w:t xml:space="preserve"> final seguiría el siguiente formato:</w:t>
      </w:r>
    </w:p>
    <w:p w14:paraId="0503305D" w14:textId="4E09C839" w:rsidR="00BC2B57" w:rsidRPr="00BC2B57" w:rsidRDefault="00BC2B57" w:rsidP="00BC2B57">
      <w:pPr>
        <w:pStyle w:val="ListParagraph"/>
        <w:rPr>
          <w:lang w:val="es-ES"/>
        </w:rPr>
      </w:pPr>
      <w:r w:rsidRPr="00BC2B57">
        <w:rPr>
          <w:noProof/>
          <w:lang w:val="ca-ES" w:eastAsia="ca-ES"/>
        </w:rPr>
        <mc:AlternateContent>
          <mc:Choice Requires="wps">
            <w:drawing>
              <wp:anchor distT="45720" distB="45720" distL="114300" distR="114300" simplePos="0" relativeHeight="251666432" behindDoc="0" locked="0" layoutInCell="1" allowOverlap="1" wp14:anchorId="3B0099DF" wp14:editId="6B6A3C77">
                <wp:simplePos x="0" y="0"/>
                <wp:positionH relativeFrom="column">
                  <wp:posOffset>203200</wp:posOffset>
                </wp:positionH>
                <wp:positionV relativeFrom="paragraph">
                  <wp:posOffset>233680</wp:posOffset>
                </wp:positionV>
                <wp:extent cx="5601970" cy="589915"/>
                <wp:effectExtent l="0" t="0" r="17780"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1970" cy="589915"/>
                        </a:xfrm>
                        <a:prstGeom prst="rect">
                          <a:avLst/>
                        </a:prstGeom>
                        <a:solidFill>
                          <a:srgbClr val="FFFFFF"/>
                        </a:solidFill>
                        <a:ln w="9525">
                          <a:solidFill>
                            <a:srgbClr val="000000"/>
                          </a:solidFill>
                          <a:miter lim="800000"/>
                          <a:headEnd/>
                          <a:tailEnd/>
                        </a:ln>
                      </wps:spPr>
                      <wps:txbx>
                        <w:txbxContent>
                          <w:p w14:paraId="305D5CBE" w14:textId="4E8E84F4" w:rsidR="00683D13" w:rsidRPr="006C10E2" w:rsidRDefault="00683D13" w:rsidP="00BC2B57">
                            <w:pPr>
                              <w:rPr>
                                <w:lang w:val="ca-ES"/>
                              </w:rPr>
                            </w:pPr>
                            <w:proofErr w:type="spellStart"/>
                            <w:r w:rsidRPr="006C10E2">
                              <w:rPr>
                                <w:lang w:val="ca-ES"/>
                              </w:rPr>
                              <w:t>url</w:t>
                            </w:r>
                            <w:proofErr w:type="spellEnd"/>
                            <w:r w:rsidRPr="006C10E2">
                              <w:rPr>
                                <w:lang w:val="ca-ES"/>
                              </w:rPr>
                              <w:t xml:space="preserve"> = 'https://api.weatherbit.io/v2.0/</w:t>
                            </w:r>
                            <w:r>
                              <w:rPr>
                                <w:lang w:val="ca-ES"/>
                              </w:rPr>
                              <w:t>current</w:t>
                            </w:r>
                            <w:r w:rsidRPr="006C10E2">
                              <w:rPr>
                                <w:lang w:val="ca-ES"/>
                              </w:rPr>
                              <w:t>?lat='+\</w:t>
                            </w:r>
                          </w:p>
                          <w:p w14:paraId="24F4FD34" w14:textId="420DCAE2" w:rsidR="00683D13" w:rsidRDefault="00683D13" w:rsidP="00BC2B57">
                            <w:pPr>
                              <w:rPr>
                                <w:lang w:val="ca-ES"/>
                              </w:rPr>
                            </w:pPr>
                            <w:r w:rsidRPr="006C10E2">
                              <w:rPr>
                                <w:lang w:val="ca-ES"/>
                              </w:rPr>
                              <w:t xml:space="preserve">        lat+"&amp;</w:t>
                            </w:r>
                            <w:proofErr w:type="spellStart"/>
                            <w:r w:rsidRPr="006C10E2">
                              <w:rPr>
                                <w:lang w:val="ca-ES"/>
                              </w:rPr>
                              <w:t>lon</w:t>
                            </w:r>
                            <w:proofErr w:type="spellEnd"/>
                            <w:r w:rsidRPr="006C10E2">
                              <w:rPr>
                                <w:lang w:val="ca-ES"/>
                              </w:rPr>
                              <w:t>="+</w:t>
                            </w:r>
                            <w:proofErr w:type="spellStart"/>
                            <w:r w:rsidRPr="006C10E2">
                              <w:rPr>
                                <w:lang w:val="ca-ES"/>
                              </w:rPr>
                              <w:t>lon</w:t>
                            </w:r>
                            <w:proofErr w:type="spellEnd"/>
                            <w:r w:rsidRPr="006C10E2">
                              <w:rPr>
                                <w:lang w:val="ca-ES"/>
                              </w:rPr>
                              <w:t>+"&amp;</w:t>
                            </w:r>
                            <w:proofErr w:type="spellStart"/>
                            <w:r w:rsidRPr="006C10E2">
                              <w:rPr>
                                <w:lang w:val="ca-ES"/>
                              </w:rPr>
                              <w:t>key</w:t>
                            </w:r>
                            <w:proofErr w:type="spellEnd"/>
                            <w:r w:rsidRPr="006C10E2">
                              <w:rPr>
                                <w:lang w:val="ca-ES"/>
                              </w:rPr>
                              <w:t>="+</w:t>
                            </w:r>
                            <w:proofErr w:type="spellStart"/>
                            <w:r w:rsidRPr="006C10E2">
                              <w:rPr>
                                <w:lang w:val="ca-ES"/>
                              </w:rPr>
                              <w:t>ApiKey</w:t>
                            </w:r>
                            <w:proofErr w:type="spellEnd"/>
                            <w:r w:rsidRPr="006C10E2">
                              <w:rPr>
                                <w:lang w:val="ca-ES"/>
                              </w:rPr>
                              <w:t>+"&amp;units="+units+"&amp;</w:t>
                            </w:r>
                            <w:proofErr w:type="spellStart"/>
                            <w:r w:rsidRPr="006C10E2">
                              <w:rPr>
                                <w:lang w:val="ca-ES"/>
                              </w:rPr>
                              <w:t>lang</w:t>
                            </w:r>
                            <w:proofErr w:type="spellEnd"/>
                            <w:r w:rsidRPr="006C10E2">
                              <w:rPr>
                                <w:lang w:val="ca-ES"/>
                              </w:rPr>
                              <w:t>="+</w:t>
                            </w:r>
                            <w:proofErr w:type="spellStart"/>
                            <w:r w:rsidRPr="006C10E2">
                              <w:rPr>
                                <w:lang w:val="ca-ES"/>
                              </w:rPr>
                              <w:t>lang</w:t>
                            </w:r>
                            <w:proofErr w:type="spellEnd"/>
                          </w:p>
                          <w:p w14:paraId="0C223A56" w14:textId="5A56EF75" w:rsidR="00683D13" w:rsidRPr="00BC2B57" w:rsidRDefault="00683D1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099DF" id="_x0000_s1028" type="#_x0000_t202" style="position:absolute;left:0;text-align:left;margin-left:16pt;margin-top:18.4pt;width:441.1pt;height:46.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">
                <v:textbox>
                  <w:txbxContent>
                    <w:p w14:paraId="305D5CBE" w14:textId="4E8E84F4" w:rsidR="00683D13" w:rsidRPr="006C10E2" w:rsidRDefault="00683D13" w:rsidP="00BC2B57">
                      <w:pPr>
                        <w:rPr>
                          <w:lang w:val="ca-ES"/>
                        </w:rPr>
                      </w:pPr>
                      <w:proofErr w:type="spellStart"/>
                      <w:r w:rsidRPr="006C10E2">
                        <w:rPr>
                          <w:lang w:val="ca-ES"/>
                        </w:rPr>
                        <w:t>url</w:t>
                      </w:r>
                      <w:proofErr w:type="spellEnd"/>
                      <w:r w:rsidRPr="006C10E2">
                        <w:rPr>
                          <w:lang w:val="ca-ES"/>
                        </w:rPr>
                        <w:t xml:space="preserve"> = 'https://api.weatherbit.io/v2.0/</w:t>
                      </w:r>
                      <w:r>
                        <w:rPr>
                          <w:lang w:val="ca-ES"/>
                        </w:rPr>
                        <w:t>current</w:t>
                      </w:r>
                      <w:r w:rsidRPr="006C10E2">
                        <w:rPr>
                          <w:lang w:val="ca-ES"/>
                        </w:rPr>
                        <w:t>?lat='+\</w:t>
                      </w:r>
                    </w:p>
                    <w:p w14:paraId="24F4FD34" w14:textId="420DCAE2" w:rsidR="00683D13" w:rsidRDefault="00683D13" w:rsidP="00BC2B57">
                      <w:pPr>
                        <w:rPr>
                          <w:lang w:val="ca-ES"/>
                        </w:rPr>
                      </w:pPr>
                      <w:r w:rsidRPr="006C10E2">
                        <w:rPr>
                          <w:lang w:val="ca-ES"/>
                        </w:rPr>
                        <w:t xml:space="preserve">        lat+"&amp;</w:t>
                      </w:r>
                      <w:proofErr w:type="spellStart"/>
                      <w:r w:rsidRPr="006C10E2">
                        <w:rPr>
                          <w:lang w:val="ca-ES"/>
                        </w:rPr>
                        <w:t>lon</w:t>
                      </w:r>
                      <w:proofErr w:type="spellEnd"/>
                      <w:r w:rsidRPr="006C10E2">
                        <w:rPr>
                          <w:lang w:val="ca-ES"/>
                        </w:rPr>
                        <w:t>="+</w:t>
                      </w:r>
                      <w:proofErr w:type="spellStart"/>
                      <w:r w:rsidRPr="006C10E2">
                        <w:rPr>
                          <w:lang w:val="ca-ES"/>
                        </w:rPr>
                        <w:t>lon</w:t>
                      </w:r>
                      <w:proofErr w:type="spellEnd"/>
                      <w:r w:rsidRPr="006C10E2">
                        <w:rPr>
                          <w:lang w:val="ca-ES"/>
                        </w:rPr>
                        <w:t>+"&amp;</w:t>
                      </w:r>
                      <w:proofErr w:type="spellStart"/>
                      <w:r w:rsidRPr="006C10E2">
                        <w:rPr>
                          <w:lang w:val="ca-ES"/>
                        </w:rPr>
                        <w:t>key</w:t>
                      </w:r>
                      <w:proofErr w:type="spellEnd"/>
                      <w:r w:rsidRPr="006C10E2">
                        <w:rPr>
                          <w:lang w:val="ca-ES"/>
                        </w:rPr>
                        <w:t>="+</w:t>
                      </w:r>
                      <w:proofErr w:type="spellStart"/>
                      <w:r w:rsidRPr="006C10E2">
                        <w:rPr>
                          <w:lang w:val="ca-ES"/>
                        </w:rPr>
                        <w:t>ApiKey</w:t>
                      </w:r>
                      <w:proofErr w:type="spellEnd"/>
                      <w:r w:rsidRPr="006C10E2">
                        <w:rPr>
                          <w:lang w:val="ca-ES"/>
                        </w:rPr>
                        <w:t>+"&amp;units="+units+"&amp;</w:t>
                      </w:r>
                      <w:proofErr w:type="spellStart"/>
                      <w:r w:rsidRPr="006C10E2">
                        <w:rPr>
                          <w:lang w:val="ca-ES"/>
                        </w:rPr>
                        <w:t>lang</w:t>
                      </w:r>
                      <w:proofErr w:type="spellEnd"/>
                      <w:r w:rsidRPr="006C10E2">
                        <w:rPr>
                          <w:lang w:val="ca-ES"/>
                        </w:rPr>
                        <w:t>="+</w:t>
                      </w:r>
                      <w:proofErr w:type="spellStart"/>
                      <w:r w:rsidRPr="006C10E2">
                        <w:rPr>
                          <w:lang w:val="ca-ES"/>
                        </w:rPr>
                        <w:t>lang</w:t>
                      </w:r>
                      <w:proofErr w:type="spellEnd"/>
                    </w:p>
                    <w:p w14:paraId="0C223A56" w14:textId="5A56EF75" w:rsidR="00683D13" w:rsidRPr="00BC2B57" w:rsidRDefault="00683D13">
                      <w:pPr>
                        <w:rPr>
                          <w:lang w:val="en-US"/>
                        </w:rPr>
                      </w:pPr>
                    </w:p>
                  </w:txbxContent>
                </v:textbox>
                <w10:wrap type="square"/>
              </v:shape>
            </w:pict>
          </mc:Fallback>
        </mc:AlternateContent>
      </w:r>
    </w:p>
    <w:p w14:paraId="3F086397" w14:textId="1FADA8D5" w:rsidR="00B27294" w:rsidRPr="00B37859" w:rsidRDefault="00B27294" w:rsidP="00B37859">
      <w:pPr>
        <w:rPr>
          <w:lang w:val="es-ES"/>
        </w:rPr>
      </w:pPr>
    </w:p>
    <w:p w14:paraId="68C411D5" w14:textId="31CBDB2C" w:rsidR="00B37859" w:rsidRDefault="00B37859" w:rsidP="00DE14AA">
      <w:pPr>
        <w:rPr>
          <w:lang w:val="es-ES"/>
        </w:rPr>
      </w:pPr>
    </w:p>
    <w:p w14:paraId="444E3ADD" w14:textId="67612E8C" w:rsidR="00DE14AA" w:rsidRDefault="00DE14AA" w:rsidP="00DE14AA">
      <w:pPr>
        <w:rPr>
          <w:lang w:val="es-ES"/>
        </w:rPr>
      </w:pPr>
    </w:p>
    <w:p w14:paraId="1643A7B3" w14:textId="53FBE348" w:rsidR="00BC2B57" w:rsidRDefault="00BC2B57" w:rsidP="00DE14AA">
      <w:pPr>
        <w:rPr>
          <w:lang w:val="es-ES"/>
        </w:rPr>
      </w:pPr>
    </w:p>
    <w:p w14:paraId="014B20FE" w14:textId="61F4B8F9" w:rsidR="00BC2B57" w:rsidRPr="008C2BB0" w:rsidRDefault="00486A49" w:rsidP="008C2BB0">
      <w:pPr>
        <w:ind w:left="360"/>
        <w:rPr>
          <w:lang w:val="es-ES"/>
        </w:rPr>
      </w:pPr>
      <w:r>
        <w:rPr>
          <w:lang w:val="es-ES"/>
        </w:rPr>
        <w:t xml:space="preserve">Como se puede observar en la </w:t>
      </w:r>
      <w:r>
        <w:rPr>
          <w:lang w:val="es-ES"/>
        </w:rPr>
        <w:fldChar w:fldCharType="begin"/>
      </w:r>
      <w:r>
        <w:rPr>
          <w:lang w:val="es-ES"/>
        </w:rPr>
        <w:instrText xml:space="preserve"> REF _Ref117771307 \h </w:instrText>
      </w:r>
      <w:r>
        <w:rPr>
          <w:lang w:val="es-ES"/>
        </w:rPr>
      </w:r>
      <w:r>
        <w:rPr>
          <w:lang w:val="es-ES"/>
        </w:rPr>
        <w:fldChar w:fldCharType="separate"/>
      </w:r>
      <w:r>
        <w:t xml:space="preserve">Ilustración </w:t>
      </w:r>
      <w:r>
        <w:rPr>
          <w:noProof/>
        </w:rPr>
        <w:t>4</w:t>
      </w:r>
      <w:r>
        <w:rPr>
          <w:lang w:val="es-ES"/>
        </w:rPr>
        <w:fldChar w:fldCharType="end"/>
      </w:r>
      <w:r w:rsidR="00130D78">
        <w:rPr>
          <w:lang w:val="es-ES"/>
        </w:rPr>
        <w:t xml:space="preserve">, el nuevo JSON generado no incluye el campo </w:t>
      </w:r>
      <w:r w:rsidR="00BC2B57" w:rsidRPr="008C2BB0">
        <w:rPr>
          <w:lang w:val="es-ES"/>
        </w:rPr>
        <w:t xml:space="preserve">fecha </w:t>
      </w:r>
      <w:r w:rsidR="00FA75B5">
        <w:rPr>
          <w:lang w:val="es-ES"/>
        </w:rPr>
        <w:t>(</w:t>
      </w:r>
      <w:proofErr w:type="spellStart"/>
      <w:r w:rsidR="00677CFC">
        <w:rPr>
          <w:lang w:val="es-ES"/>
        </w:rPr>
        <w:t>timesta</w:t>
      </w:r>
      <w:r w:rsidR="00FA75B5">
        <w:rPr>
          <w:lang w:val="es-ES"/>
        </w:rPr>
        <w:t>mp</w:t>
      </w:r>
      <w:proofErr w:type="spellEnd"/>
      <w:r w:rsidR="00FA75B5">
        <w:rPr>
          <w:lang w:val="es-ES"/>
        </w:rPr>
        <w:t xml:space="preserve"> o </w:t>
      </w:r>
      <w:proofErr w:type="spellStart"/>
      <w:r w:rsidR="00677CFC">
        <w:rPr>
          <w:lang w:val="es-ES"/>
        </w:rPr>
        <w:t>datetime</w:t>
      </w:r>
      <w:proofErr w:type="spellEnd"/>
      <w:r w:rsidR="00677CFC">
        <w:rPr>
          <w:lang w:val="es-ES"/>
        </w:rPr>
        <w:t>)</w:t>
      </w:r>
      <w:r w:rsidR="00BC2B57" w:rsidRPr="008C2BB0">
        <w:rPr>
          <w:lang w:val="es-ES"/>
        </w:rPr>
        <w:t xml:space="preserve">. </w:t>
      </w:r>
      <w:r w:rsidR="0034724B">
        <w:rPr>
          <w:lang w:val="es-ES"/>
        </w:rPr>
        <w:t xml:space="preserve">Para generar este dato de fecha y poder guardar la información descargada </w:t>
      </w:r>
      <w:r w:rsidR="0034724B">
        <w:rPr>
          <w:lang w:val="es-ES"/>
        </w:rPr>
        <w:lastRenderedPageBreak/>
        <w:t>cronológicamente en la base de datos, s</w:t>
      </w:r>
      <w:r w:rsidR="00BC2B57" w:rsidRPr="008C2BB0">
        <w:rPr>
          <w:lang w:val="es-ES"/>
        </w:rPr>
        <w:t xml:space="preserve">e pueden tomar por ejemplo el primer tiempo de la predicción de </w:t>
      </w:r>
      <w:proofErr w:type="spellStart"/>
      <w:r w:rsidR="00BC2B57" w:rsidRPr="008C2BB0">
        <w:rPr>
          <w:lang w:val="es-ES"/>
        </w:rPr>
        <w:t>meteo</w:t>
      </w:r>
      <w:proofErr w:type="spellEnd"/>
      <w:r w:rsidR="00BC2B57" w:rsidRPr="008C2BB0">
        <w:rPr>
          <w:lang w:val="es-ES"/>
        </w:rPr>
        <w:t xml:space="preserve"> y restarle una hora: </w:t>
      </w:r>
      <w:proofErr w:type="spellStart"/>
      <w:r w:rsidR="00BC2B57" w:rsidRPr="008C2BB0">
        <w:rPr>
          <w:i/>
          <w:lang w:val="es-ES"/>
        </w:rPr>
        <w:t>datetime_local</w:t>
      </w:r>
      <w:proofErr w:type="spellEnd"/>
      <w:r w:rsidR="00BC2B57" w:rsidRPr="008C2BB0">
        <w:rPr>
          <w:i/>
          <w:lang w:val="es-ES"/>
        </w:rPr>
        <w:t>(</w:t>
      </w:r>
      <w:proofErr w:type="spellStart"/>
      <w:r w:rsidR="00BC2B57" w:rsidRPr="008C2BB0">
        <w:rPr>
          <w:i/>
          <w:lang w:val="es-ES"/>
        </w:rPr>
        <w:t>utc</w:t>
      </w:r>
      <w:proofErr w:type="spellEnd"/>
      <w:r w:rsidR="00BC2B57" w:rsidRPr="008C2BB0">
        <w:rPr>
          <w:i/>
          <w:lang w:val="es-ES"/>
        </w:rPr>
        <w:t>) – 1 hora.</w:t>
      </w:r>
    </w:p>
    <w:p w14:paraId="36F79E68" w14:textId="77777777" w:rsidR="00BC2B57" w:rsidRDefault="00BC2B57" w:rsidP="00BC2B57">
      <w:pPr>
        <w:ind w:left="360"/>
        <w:rPr>
          <w:lang w:val="es-ES"/>
        </w:rPr>
      </w:pPr>
    </w:p>
    <w:p w14:paraId="188ACBA2" w14:textId="79D6242C" w:rsidR="00BC2B57" w:rsidRDefault="00BC2B57" w:rsidP="00BC2B57">
      <w:pPr>
        <w:ind w:left="360"/>
        <w:rPr>
          <w:lang w:val="es-ES"/>
        </w:rPr>
      </w:pPr>
      <w:r>
        <w:rPr>
          <w:lang w:val="es-ES"/>
        </w:rPr>
        <w:t xml:space="preserve">El resto de </w:t>
      </w:r>
      <w:proofErr w:type="gramStart"/>
      <w:r>
        <w:rPr>
          <w:lang w:val="es-ES"/>
        </w:rPr>
        <w:t>procedimientos</w:t>
      </w:r>
      <w:proofErr w:type="gramEnd"/>
      <w:r>
        <w:rPr>
          <w:lang w:val="es-ES"/>
        </w:rPr>
        <w:t xml:space="preserve"> o información obtenida es la misma que la descrita </w:t>
      </w:r>
      <w:r w:rsidR="00AE4038">
        <w:rPr>
          <w:lang w:val="es-ES"/>
        </w:rPr>
        <w:t xml:space="preserve">en </w:t>
      </w:r>
      <w:r>
        <w:rPr>
          <w:lang w:val="es-ES"/>
        </w:rPr>
        <w:t>la explicación de la obtención de datos meteorológicos futuros.</w:t>
      </w:r>
    </w:p>
    <w:p w14:paraId="2736957C" w14:textId="5DA073BB" w:rsidR="0076209D" w:rsidRDefault="0076209D" w:rsidP="00BC2B57">
      <w:pPr>
        <w:ind w:left="360"/>
        <w:rPr>
          <w:lang w:val="es-ES"/>
        </w:rPr>
      </w:pPr>
    </w:p>
    <w:p w14:paraId="6F84B41B" w14:textId="627E1799" w:rsidR="0076209D" w:rsidRPr="00BC2B57" w:rsidRDefault="0076209D" w:rsidP="00BC2B57">
      <w:pPr>
        <w:ind w:left="360"/>
        <w:rPr>
          <w:lang w:val="es-ES"/>
        </w:rPr>
      </w:pPr>
      <w:r w:rsidRPr="0076209D">
        <w:rPr>
          <w:noProof/>
          <w:lang w:val="ca-ES" w:eastAsia="ca-ES"/>
        </w:rPr>
        <w:drawing>
          <wp:inline distT="0" distB="0" distL="0" distR="0" wp14:anchorId="1A5C3156" wp14:editId="74319F10">
            <wp:extent cx="5797478" cy="645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1575" cy="6473653"/>
                    </a:xfrm>
                    <a:prstGeom prst="rect">
                      <a:avLst/>
                    </a:prstGeom>
                  </pic:spPr>
                </pic:pic>
              </a:graphicData>
            </a:graphic>
          </wp:inline>
        </w:drawing>
      </w:r>
    </w:p>
    <w:p w14:paraId="2CF92E0F" w14:textId="794EAFB4" w:rsidR="0076209D" w:rsidRDefault="0076209D" w:rsidP="206EEDDF">
      <w:pPr>
        <w:pStyle w:val="Caption"/>
        <w:rPr>
          <w:lang w:val="es-ES"/>
        </w:rPr>
      </w:pPr>
      <w:bookmarkStart w:id="33" w:name="_Ref117771307"/>
      <w:bookmarkStart w:id="34" w:name="_Toc117843103"/>
      <w:r w:rsidRPr="206EEDDF">
        <w:rPr>
          <w:lang w:val="es-ES"/>
        </w:rPr>
        <w:t xml:space="preserve">Ilustración </w:t>
      </w:r>
      <w:r>
        <w:fldChar w:fldCharType="begin"/>
      </w:r>
      <w:r>
        <w:instrText xml:space="preserve"> SEQ Ilustración \* ARABIC </w:instrText>
      </w:r>
      <w:r>
        <w:fldChar w:fldCharType="separate"/>
      </w:r>
      <w:r w:rsidR="0093642D" w:rsidRPr="206EEDDF">
        <w:rPr>
          <w:noProof/>
          <w:lang w:val="es-ES"/>
        </w:rPr>
        <w:t>4</w:t>
      </w:r>
      <w:r>
        <w:fldChar w:fldCharType="end"/>
      </w:r>
      <w:bookmarkEnd w:id="33"/>
      <w:r w:rsidRPr="206EEDDF">
        <w:rPr>
          <w:lang w:val="es-ES"/>
        </w:rPr>
        <w:t>: Ejemplo JSON de la API “</w:t>
      </w:r>
      <w:proofErr w:type="spellStart"/>
      <w:r w:rsidRPr="206EEDDF">
        <w:rPr>
          <w:lang w:val="es-ES"/>
        </w:rPr>
        <w:t>Current</w:t>
      </w:r>
      <w:proofErr w:type="spellEnd"/>
      <w:r w:rsidRPr="206EEDDF">
        <w:rPr>
          <w:lang w:val="es-ES"/>
        </w:rPr>
        <w:t xml:space="preserve"> </w:t>
      </w:r>
      <w:proofErr w:type="spellStart"/>
      <w:r w:rsidRPr="206EEDDF">
        <w:rPr>
          <w:lang w:val="es-ES"/>
        </w:rPr>
        <w:t>Weather</w:t>
      </w:r>
      <w:proofErr w:type="spellEnd"/>
      <w:r w:rsidRPr="206EEDDF">
        <w:rPr>
          <w:lang w:val="es-ES"/>
        </w:rPr>
        <w:t xml:space="preserve">”. Fuente: </w:t>
      </w:r>
      <w:proofErr w:type="spellStart"/>
      <w:r w:rsidRPr="206EEDDF">
        <w:rPr>
          <w:lang w:val="es-ES"/>
        </w:rPr>
        <w:t>Weatherbit</w:t>
      </w:r>
      <w:bookmarkEnd w:id="34"/>
      <w:proofErr w:type="spellEnd"/>
      <w:r>
        <w:tab/>
      </w:r>
    </w:p>
    <w:p w14:paraId="4E73F4C6" w14:textId="7A371376" w:rsidR="00BC2B57" w:rsidRDefault="00BC2B57" w:rsidP="00DE14AA">
      <w:pPr>
        <w:rPr>
          <w:lang w:val="es-ES"/>
        </w:rPr>
      </w:pPr>
    </w:p>
    <w:p w14:paraId="2DF29AB7" w14:textId="7555A7E7" w:rsidR="000C0ACD" w:rsidRDefault="000C0ACD" w:rsidP="00DE14AA">
      <w:pPr>
        <w:rPr>
          <w:lang w:val="es-ES"/>
        </w:rPr>
      </w:pPr>
    </w:p>
    <w:p w14:paraId="6FFEB261" w14:textId="0D8EEF50" w:rsidR="0060768D" w:rsidRDefault="000C0ACD" w:rsidP="0060768D">
      <w:pPr>
        <w:ind w:left="708"/>
        <w:rPr>
          <w:lang w:val="es-ES"/>
        </w:rPr>
      </w:pPr>
      <w:r>
        <w:rPr>
          <w:noProof/>
          <w:lang w:val="ca-ES" w:eastAsia="ca-ES"/>
        </w:rPr>
        <mc:AlternateContent>
          <mc:Choice Requires="wps">
            <w:drawing>
              <wp:anchor distT="0" distB="0" distL="114300" distR="114300" simplePos="0" relativeHeight="251658240" behindDoc="0" locked="0" layoutInCell="1" allowOverlap="1" wp14:anchorId="4CE3E18E" wp14:editId="6450590E">
                <wp:simplePos x="0" y="0"/>
                <wp:positionH relativeFrom="page">
                  <wp:align>center</wp:align>
                </wp:positionH>
                <wp:positionV relativeFrom="paragraph">
                  <wp:posOffset>7699425</wp:posOffset>
                </wp:positionV>
                <wp:extent cx="6127750" cy="635"/>
                <wp:effectExtent l="0" t="0" r="6350" b="0"/>
                <wp:wrapTopAndBottom/>
                <wp:docPr id="17" name="Text Box 17"/>
                <wp:cNvGraphicFramePr/>
                <a:graphic xmlns:a="http://schemas.openxmlformats.org/drawingml/2006/main">
                  <a:graphicData uri="http://schemas.microsoft.com/office/word/2010/wordprocessingShape">
                    <wps:wsp>
                      <wps:cNvSpPr txBox="1"/>
                      <wps:spPr>
                        <a:xfrm>
                          <a:off x="0" y="0"/>
                          <a:ext cx="6127750" cy="635"/>
                        </a:xfrm>
                        <a:prstGeom prst="rect">
                          <a:avLst/>
                        </a:prstGeom>
                        <a:solidFill>
                          <a:prstClr val="white"/>
                        </a:solidFill>
                        <a:ln>
                          <a:noFill/>
                        </a:ln>
                      </wps:spPr>
                      <wps:txbx>
                        <w:txbxContent>
                          <w:p w14:paraId="0A029666" w14:textId="613BA4CE" w:rsidR="00683D13" w:rsidRPr="00120F70" w:rsidRDefault="00683D13" w:rsidP="0093642D">
                            <w:pPr>
                              <w:pStyle w:val="Caption"/>
                              <w:rPr>
                                <w:noProof/>
                              </w:rPr>
                            </w:pPr>
                            <w:bookmarkStart w:id="35" w:name="_Toc117843104"/>
                            <w:r>
                              <w:t xml:space="preserve">Ilustración </w:t>
                            </w:r>
                            <w:r>
                              <w:fldChar w:fldCharType="begin"/>
                            </w:r>
                            <w:r>
                              <w:instrText xml:space="preserve"> SEQ Ilustración \* ARABIC </w:instrText>
                            </w:r>
                            <w:r>
                              <w:fldChar w:fldCharType="separate"/>
                            </w:r>
                            <w:r>
                              <w:rPr>
                                <w:noProof/>
                              </w:rPr>
                              <w:t>5</w:t>
                            </w:r>
                            <w:r>
                              <w:fldChar w:fldCharType="end"/>
                            </w:r>
                            <w:r>
                              <w:t xml:space="preserve">: Código en Python para la descarga de información de </w:t>
                            </w:r>
                            <w:proofErr w:type="spellStart"/>
                            <w:r>
                              <w:t>WeatherBit</w:t>
                            </w:r>
                            <w:proofErr w:type="spellEnd"/>
                            <w:r>
                              <w:t>, incluyendo la información a futuro y la presente.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E18E" id="Text Box 17" o:spid="_x0000_s1029" type="#_x0000_t202" style="position:absolute;left:0;text-align:left;margin-left:0;margin-top:606.25pt;width:482.5pt;height:.05pt;z-index:2516582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69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ZZHp3d0s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" stroked="f">
                <v:textbox style="mso-fit-shape-to-text:t" inset="0,0,0,0">
                  <w:txbxContent>
                    <w:p w14:paraId="0A029666" w14:textId="613BA4CE" w:rsidR="00683D13" w:rsidRPr="00120F70" w:rsidRDefault="00683D13" w:rsidP="0093642D">
                      <w:pPr>
                        <w:pStyle w:val="Caption"/>
                        <w:rPr>
                          <w:noProof/>
                        </w:rPr>
                      </w:pPr>
                      <w:bookmarkStart w:id="36" w:name="_Toc117843104"/>
                      <w:r>
                        <w:t xml:space="preserve">Ilustración </w:t>
                      </w:r>
                      <w:r>
                        <w:fldChar w:fldCharType="begin"/>
                      </w:r>
                      <w:r>
                        <w:instrText xml:space="preserve"> SEQ Ilustración \* ARABIC </w:instrText>
                      </w:r>
                      <w:r>
                        <w:fldChar w:fldCharType="separate"/>
                      </w:r>
                      <w:r>
                        <w:rPr>
                          <w:noProof/>
                        </w:rPr>
                        <w:t>5</w:t>
                      </w:r>
                      <w:r>
                        <w:fldChar w:fldCharType="end"/>
                      </w:r>
                      <w:r>
                        <w:t xml:space="preserve">: Código en Python para la descarga de información de </w:t>
                      </w:r>
                      <w:proofErr w:type="spellStart"/>
                      <w:r>
                        <w:t>WeatherBit</w:t>
                      </w:r>
                      <w:proofErr w:type="spellEnd"/>
                      <w:r>
                        <w:t>, incluyendo la información a futuro y la presente.</w:t>
                      </w:r>
                      <w:bookmarkEnd w:id="36"/>
                    </w:p>
                  </w:txbxContent>
                </v:textbox>
                <w10:wrap type="topAndBottom" anchorx="page"/>
              </v:shape>
            </w:pict>
          </mc:Fallback>
        </mc:AlternateContent>
      </w:r>
      <w:r w:rsidRPr="006C10E2">
        <w:rPr>
          <w:noProof/>
          <w:lang w:val="ca-ES" w:eastAsia="ca-ES"/>
        </w:rPr>
        <mc:AlternateContent>
          <mc:Choice Requires="wps">
            <w:drawing>
              <wp:anchor distT="45720" distB="45720" distL="114300" distR="114300" simplePos="0" relativeHeight="251656192" behindDoc="0" locked="0" layoutInCell="1" allowOverlap="1" wp14:anchorId="634F2FA0" wp14:editId="500B776E">
                <wp:simplePos x="0" y="0"/>
                <wp:positionH relativeFrom="margin">
                  <wp:posOffset>27940</wp:posOffset>
                </wp:positionH>
                <wp:positionV relativeFrom="paragraph">
                  <wp:posOffset>0</wp:posOffset>
                </wp:positionV>
                <wp:extent cx="6127750" cy="7614920"/>
                <wp:effectExtent l="0" t="0" r="25400" b="2413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0" cy="7614920"/>
                        </a:xfrm>
                        <a:prstGeom prst="rect">
                          <a:avLst/>
                        </a:prstGeom>
                        <a:solidFill>
                          <a:srgbClr val="FFFFFF"/>
                        </a:solidFill>
                        <a:ln w="9525">
                          <a:solidFill>
                            <a:srgbClr val="000000"/>
                          </a:solidFill>
                          <a:miter lim="800000"/>
                          <a:headEnd/>
                          <a:tailEnd/>
                        </a:ln>
                      </wps:spPr>
                      <wps:txbx>
                        <w:txbxContent>
                          <w:p w14:paraId="1DCB84F7" w14:textId="77777777" w:rsidR="00683D13" w:rsidRPr="000C0ACD" w:rsidRDefault="00683D13" w:rsidP="008F76D0">
                            <w:pPr>
                              <w:rPr>
                                <w:color w:val="70AD47" w:themeColor="accent6"/>
                                <w:sz w:val="16"/>
                                <w:lang w:val="en-US"/>
                              </w:rPr>
                            </w:pPr>
                            <w:r w:rsidRPr="000C0ACD">
                              <w:rPr>
                                <w:color w:val="70AD47" w:themeColor="accent6"/>
                                <w:sz w:val="16"/>
                                <w:lang w:val="en-US"/>
                              </w:rPr>
                              <w:t>#Python Code</w:t>
                            </w:r>
                          </w:p>
                          <w:p w14:paraId="23B8BC71" w14:textId="77777777" w:rsidR="00683D13" w:rsidRPr="000C0ACD" w:rsidRDefault="00683D13" w:rsidP="008F76D0">
                            <w:pPr>
                              <w:rPr>
                                <w:color w:val="70AD47" w:themeColor="accent6"/>
                                <w:sz w:val="16"/>
                                <w:lang w:val="en-US"/>
                              </w:rPr>
                            </w:pPr>
                            <w:r w:rsidRPr="000C0ACD">
                              <w:rPr>
                                <w:color w:val="70AD47" w:themeColor="accent6"/>
                                <w:sz w:val="16"/>
                                <w:lang w:val="en-US"/>
                              </w:rPr>
                              <w:t>#Headers</w:t>
                            </w:r>
                          </w:p>
                          <w:p w14:paraId="0122042F" w14:textId="77777777"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 = </w:t>
                            </w:r>
                            <w:proofErr w:type="spellStart"/>
                            <w:proofErr w:type="gramStart"/>
                            <w:r w:rsidRPr="000C0ACD">
                              <w:rPr>
                                <w:color w:val="808080" w:themeColor="background1" w:themeShade="80"/>
                                <w:sz w:val="16"/>
                                <w:lang w:val="en-US"/>
                              </w:rPr>
                              <w:t>dict</w:t>
                            </w:r>
                            <w:proofErr w:type="spellEnd"/>
                            <w:r w:rsidRPr="000C0ACD">
                              <w:rPr>
                                <w:color w:val="808080" w:themeColor="background1" w:themeShade="80"/>
                                <w:sz w:val="16"/>
                                <w:lang w:val="en-US"/>
                              </w:rPr>
                              <w:t>(</w:t>
                            </w:r>
                            <w:proofErr w:type="gramEnd"/>
                            <w:r w:rsidRPr="000C0ACD">
                              <w:rPr>
                                <w:color w:val="808080" w:themeColor="background1" w:themeShade="80"/>
                                <w:sz w:val="16"/>
                                <w:lang w:val="en-US"/>
                              </w:rPr>
                              <w:t>)</w:t>
                            </w:r>
                          </w:p>
                          <w:p w14:paraId="11073D58" w14:textId="77777777"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headers['Accept'] = 'application/</w:t>
                            </w:r>
                            <w:proofErr w:type="spellStart"/>
                            <w:r w:rsidRPr="000C0ACD">
                              <w:rPr>
                                <w:color w:val="808080" w:themeColor="background1" w:themeShade="80"/>
                                <w:sz w:val="16"/>
                                <w:lang w:val="en-US"/>
                              </w:rPr>
                              <w:t>json</w:t>
                            </w:r>
                            <w:proofErr w:type="spellEnd"/>
                            <w:r w:rsidRPr="000C0ACD">
                              <w:rPr>
                                <w:color w:val="808080" w:themeColor="background1" w:themeShade="80"/>
                                <w:sz w:val="16"/>
                                <w:lang w:val="en-US"/>
                              </w:rPr>
                              <w:t>'</w:t>
                            </w:r>
                          </w:p>
                          <w:p w14:paraId="5DC90A45" w14:textId="77777777"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headers['content-type'] = "application/</w:t>
                            </w:r>
                            <w:proofErr w:type="spellStart"/>
                            <w:r w:rsidRPr="000C0ACD">
                              <w:rPr>
                                <w:color w:val="808080" w:themeColor="background1" w:themeShade="80"/>
                                <w:sz w:val="16"/>
                                <w:lang w:val="en-US"/>
                              </w:rPr>
                              <w:t>json</w:t>
                            </w:r>
                            <w:proofErr w:type="spellEnd"/>
                            <w:r w:rsidRPr="000C0ACD">
                              <w:rPr>
                                <w:color w:val="808080" w:themeColor="background1" w:themeShade="80"/>
                                <w:sz w:val="16"/>
                                <w:lang w:val="en-US"/>
                              </w:rPr>
                              <w:t>; charset=utf-8"</w:t>
                            </w:r>
                          </w:p>
                          <w:p w14:paraId="675A0E9C" w14:textId="3DC75D4B"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headers['keep-alive'] = "timeout=5"</w:t>
                            </w:r>
                          </w:p>
                          <w:p w14:paraId="04EF735B" w14:textId="77777777" w:rsidR="00683D13" w:rsidRPr="000C0ACD" w:rsidRDefault="00683D13" w:rsidP="008F76D0">
                            <w:pPr>
                              <w:rPr>
                                <w:color w:val="70AD47" w:themeColor="accent6"/>
                                <w:sz w:val="16"/>
                                <w:lang w:val="en-US"/>
                              </w:rPr>
                            </w:pPr>
                            <w:r w:rsidRPr="000C0ACD">
                              <w:rPr>
                                <w:color w:val="70AD47" w:themeColor="accent6"/>
                                <w:sz w:val="16"/>
                                <w:lang w:val="en-US"/>
                              </w:rPr>
                              <w:t xml:space="preserve">#URL    </w:t>
                            </w:r>
                          </w:p>
                          <w:p w14:paraId="7129271F" w14:textId="77777777" w:rsidR="00683D13" w:rsidRPr="000C0ACD" w:rsidRDefault="00683D13" w:rsidP="008F76D0">
                            <w:pPr>
                              <w:rPr>
                                <w:color w:val="808080" w:themeColor="background1" w:themeShade="80"/>
                                <w:sz w:val="16"/>
                                <w:lang w:val="ca-ES"/>
                              </w:rPr>
                            </w:pPr>
                            <w:proofErr w:type="spellStart"/>
                            <w:r w:rsidRPr="000C0ACD">
                              <w:rPr>
                                <w:color w:val="808080" w:themeColor="background1" w:themeShade="80"/>
                                <w:sz w:val="16"/>
                                <w:lang w:val="ca-ES"/>
                              </w:rPr>
                              <w:t>url</w:t>
                            </w:r>
                            <w:proofErr w:type="spellEnd"/>
                            <w:r w:rsidRPr="000C0ACD">
                              <w:rPr>
                                <w:color w:val="808080" w:themeColor="background1" w:themeShade="80"/>
                                <w:sz w:val="16"/>
                                <w:lang w:val="ca-ES"/>
                              </w:rPr>
                              <w:t xml:space="preserve"> = 'https://api.weatherbit.io/v2.0/forecast/hourly?lat='+\</w:t>
                            </w:r>
                          </w:p>
                          <w:p w14:paraId="52CED1E3"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lat+"&amp;</w:t>
                            </w:r>
                            <w:proofErr w:type="spellStart"/>
                            <w:r w:rsidRPr="000C0ACD">
                              <w:rPr>
                                <w:color w:val="808080" w:themeColor="background1" w:themeShade="80"/>
                                <w:sz w:val="16"/>
                                <w:lang w:val="ca-ES"/>
                              </w:rPr>
                              <w:t>lon</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lon</w:t>
                            </w:r>
                            <w:proofErr w:type="spellEnd"/>
                            <w:r w:rsidRPr="000C0ACD">
                              <w:rPr>
                                <w:color w:val="808080" w:themeColor="background1" w:themeShade="80"/>
                                <w:sz w:val="16"/>
                                <w:lang w:val="ca-ES"/>
                              </w:rPr>
                              <w:t>+"&amp;</w:t>
                            </w:r>
                            <w:proofErr w:type="spellStart"/>
                            <w:r w:rsidRPr="000C0ACD">
                              <w:rPr>
                                <w:color w:val="808080" w:themeColor="background1" w:themeShade="80"/>
                                <w:sz w:val="16"/>
                                <w:lang w:val="ca-ES"/>
                              </w:rPr>
                              <w:t>key</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ApiKey</w:t>
                            </w:r>
                            <w:proofErr w:type="spellEnd"/>
                            <w:r w:rsidRPr="000C0ACD">
                              <w:rPr>
                                <w:color w:val="808080" w:themeColor="background1" w:themeShade="80"/>
                                <w:sz w:val="16"/>
                                <w:lang w:val="ca-ES"/>
                              </w:rPr>
                              <w:t>+"&amp;units="+units+"&amp;</w:t>
                            </w:r>
                            <w:proofErr w:type="spellStart"/>
                            <w:r w:rsidRPr="000C0ACD">
                              <w:rPr>
                                <w:color w:val="808080" w:themeColor="background1" w:themeShade="80"/>
                                <w:sz w:val="16"/>
                                <w:lang w:val="ca-ES"/>
                              </w:rPr>
                              <w:t>lang</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lang</w:t>
                            </w:r>
                            <w:proofErr w:type="spellEnd"/>
                            <w:r w:rsidRPr="000C0ACD">
                              <w:rPr>
                                <w:color w:val="808080" w:themeColor="background1" w:themeShade="80"/>
                                <w:sz w:val="16"/>
                                <w:lang w:val="ca-ES"/>
                              </w:rPr>
                              <w:t>+\</w:t>
                            </w:r>
                          </w:p>
                          <w:p w14:paraId="6356D498"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"&amp;</w:t>
                            </w:r>
                            <w:proofErr w:type="spellStart"/>
                            <w:r w:rsidRPr="000C0ACD">
                              <w:rPr>
                                <w:color w:val="808080" w:themeColor="background1" w:themeShade="80"/>
                                <w:sz w:val="16"/>
                                <w:lang w:val="ca-ES"/>
                              </w:rPr>
                              <w:t>hours</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hours</w:t>
                            </w:r>
                            <w:proofErr w:type="spellEnd"/>
                          </w:p>
                          <w:p w14:paraId="1526B0F9" w14:textId="77777777" w:rsidR="00683D13" w:rsidRPr="000C0ACD" w:rsidRDefault="00683D13" w:rsidP="008F76D0">
                            <w:pPr>
                              <w:rPr>
                                <w:color w:val="70AD47" w:themeColor="accent6"/>
                                <w:sz w:val="16"/>
                                <w:lang w:val="ca-ES"/>
                              </w:rPr>
                            </w:pPr>
                            <w:r w:rsidRPr="000C0ACD">
                              <w:rPr>
                                <w:color w:val="70AD47" w:themeColor="accent6"/>
                                <w:sz w:val="16"/>
                                <w:lang w:val="ca-ES"/>
                              </w:rPr>
                              <w:t>#Request</w:t>
                            </w:r>
                          </w:p>
                          <w:p w14:paraId="08600D90"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req</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request.Request</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url</w:t>
                            </w:r>
                            <w:proofErr w:type="spellEnd"/>
                            <w:r w:rsidRPr="000C0ACD">
                              <w:rPr>
                                <w:color w:val="808080" w:themeColor="background1" w:themeShade="80"/>
                                <w:sz w:val="16"/>
                                <w:lang w:val="ca-ES"/>
                              </w:rPr>
                              <w:t xml:space="preserve">, </w:t>
                            </w:r>
                            <w:proofErr w:type="spellStart"/>
                            <w:r w:rsidRPr="000C0ACD">
                              <w:rPr>
                                <w:color w:val="808080" w:themeColor="background1" w:themeShade="80"/>
                                <w:sz w:val="16"/>
                                <w:lang w:val="ca-ES"/>
                              </w:rPr>
                              <w:t>headers</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headers</w:t>
                            </w:r>
                            <w:proofErr w:type="spellEnd"/>
                            <w:r w:rsidRPr="000C0ACD">
                              <w:rPr>
                                <w:color w:val="808080" w:themeColor="background1" w:themeShade="80"/>
                                <w:sz w:val="16"/>
                                <w:lang w:val="ca-ES"/>
                              </w:rPr>
                              <w:t>)</w:t>
                            </w:r>
                          </w:p>
                          <w:p w14:paraId="67F4FD44"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with</w:t>
                            </w:r>
                            <w:proofErr w:type="spellEnd"/>
                            <w:r w:rsidRPr="000C0ACD">
                              <w:rPr>
                                <w:color w:val="808080" w:themeColor="background1" w:themeShade="80"/>
                                <w:sz w:val="16"/>
                                <w:lang w:val="ca-ES"/>
                              </w:rPr>
                              <w:t xml:space="preserve"> </w:t>
                            </w:r>
                            <w:proofErr w:type="spellStart"/>
                            <w:r w:rsidRPr="000C0ACD">
                              <w:rPr>
                                <w:color w:val="808080" w:themeColor="background1" w:themeShade="80"/>
                                <w:sz w:val="16"/>
                                <w:lang w:val="ca-ES"/>
                              </w:rPr>
                              <w:t>request.urlopen</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req</w:t>
                            </w:r>
                            <w:proofErr w:type="spellEnd"/>
                            <w:r w:rsidRPr="000C0ACD">
                              <w:rPr>
                                <w:color w:val="808080" w:themeColor="background1" w:themeShade="80"/>
                                <w:sz w:val="16"/>
                                <w:lang w:val="ca-ES"/>
                              </w:rPr>
                              <w:t xml:space="preserve">) as </w:t>
                            </w:r>
                            <w:proofErr w:type="spellStart"/>
                            <w:r w:rsidRPr="000C0ACD">
                              <w:rPr>
                                <w:color w:val="808080" w:themeColor="background1" w:themeShade="80"/>
                                <w:sz w:val="16"/>
                                <w:lang w:val="ca-ES"/>
                              </w:rPr>
                              <w:t>response</w:t>
                            </w:r>
                            <w:proofErr w:type="spellEnd"/>
                            <w:r w:rsidRPr="000C0ACD">
                              <w:rPr>
                                <w:color w:val="808080" w:themeColor="background1" w:themeShade="80"/>
                                <w:sz w:val="16"/>
                                <w:lang w:val="ca-ES"/>
                              </w:rPr>
                              <w:t>:</w:t>
                            </w:r>
                          </w:p>
                          <w:p w14:paraId="3CA4FD22"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try</w:t>
                            </w:r>
                            <w:proofErr w:type="spellEnd"/>
                            <w:r w:rsidRPr="000C0ACD">
                              <w:rPr>
                                <w:color w:val="808080" w:themeColor="background1" w:themeShade="80"/>
                                <w:sz w:val="16"/>
                                <w:lang w:val="ca-ES"/>
                              </w:rPr>
                              <w:t>:</w:t>
                            </w:r>
                          </w:p>
                          <w:p w14:paraId="208FDC9E"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json_data</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response.read</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decode</w:t>
                            </w:r>
                            <w:proofErr w:type="spellEnd"/>
                            <w:r w:rsidRPr="000C0ACD">
                              <w:rPr>
                                <w:color w:val="808080" w:themeColor="background1" w:themeShade="80"/>
                                <w:sz w:val="16"/>
                                <w:lang w:val="ca-ES"/>
                              </w:rPr>
                              <w:t>('utf-8')</w:t>
                            </w:r>
                          </w:p>
                          <w:p w14:paraId="4A0F5604"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except</w:t>
                            </w:r>
                            <w:proofErr w:type="spellEnd"/>
                            <w:r w:rsidRPr="000C0ACD">
                              <w:rPr>
                                <w:color w:val="808080" w:themeColor="background1" w:themeShade="80"/>
                                <w:sz w:val="16"/>
                                <w:lang w:val="ca-ES"/>
                              </w:rPr>
                              <w:t>:</w:t>
                            </w:r>
                          </w:p>
                          <w:p w14:paraId="4963AF45"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json_data</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response.readall</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decode</w:t>
                            </w:r>
                            <w:proofErr w:type="spellEnd"/>
                            <w:r w:rsidRPr="000C0ACD">
                              <w:rPr>
                                <w:color w:val="808080" w:themeColor="background1" w:themeShade="80"/>
                                <w:sz w:val="16"/>
                                <w:lang w:val="ca-ES"/>
                              </w:rPr>
                              <w:t>('utf-8')</w:t>
                            </w:r>
                          </w:p>
                          <w:p w14:paraId="2B86F4B7" w14:textId="01CB5568"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result</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json.loads</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json_data</w:t>
                            </w:r>
                            <w:proofErr w:type="spellEnd"/>
                            <w:r w:rsidRPr="000C0ACD">
                              <w:rPr>
                                <w:color w:val="808080" w:themeColor="background1" w:themeShade="80"/>
                                <w:sz w:val="16"/>
                                <w:lang w:val="ca-ES"/>
                              </w:rPr>
                              <w:t>)</w:t>
                            </w:r>
                          </w:p>
                          <w:p w14:paraId="7366D496" w14:textId="3ADC1B45" w:rsidR="00683D13" w:rsidRPr="000C0ACD" w:rsidRDefault="00683D13" w:rsidP="008F76D0">
                            <w:pPr>
                              <w:rPr>
                                <w:color w:val="70AD47" w:themeColor="accent6"/>
                                <w:sz w:val="16"/>
                                <w:lang w:val="es-ES"/>
                              </w:rPr>
                            </w:pPr>
                            <w:r w:rsidRPr="000C0ACD">
                              <w:rPr>
                                <w:color w:val="70AD47" w:themeColor="accent6"/>
                                <w:sz w:val="16"/>
                                <w:lang w:val="es-ES"/>
                              </w:rPr>
                              <w:t xml:space="preserve">### Extraer información de </w:t>
                            </w:r>
                            <w:proofErr w:type="spellStart"/>
                            <w:r w:rsidRPr="000C0ACD">
                              <w:rPr>
                                <w:color w:val="70AD47" w:themeColor="accent6"/>
                                <w:sz w:val="16"/>
                                <w:lang w:val="es-ES"/>
                              </w:rPr>
                              <w:t>result</w:t>
                            </w:r>
                            <w:proofErr w:type="spellEnd"/>
                            <w:r w:rsidRPr="000C0ACD">
                              <w:rPr>
                                <w:color w:val="70AD47" w:themeColor="accent6"/>
                                <w:sz w:val="16"/>
                                <w:lang w:val="es-ES"/>
                              </w:rPr>
                              <w:t xml:space="preserve"> y guardarlo en </w:t>
                            </w:r>
                            <w:proofErr w:type="gramStart"/>
                            <w:r w:rsidRPr="000C0ACD">
                              <w:rPr>
                                <w:color w:val="70AD47" w:themeColor="accent6"/>
                                <w:sz w:val="16"/>
                                <w:lang w:val="es-ES"/>
                              </w:rPr>
                              <w:t>un pandas</w:t>
                            </w:r>
                            <w:proofErr w:type="gramEnd"/>
                            <w:r w:rsidRPr="000C0ACD">
                              <w:rPr>
                                <w:color w:val="70AD47" w:themeColor="accent6"/>
                                <w:sz w:val="16"/>
                                <w:lang w:val="es-ES"/>
                              </w:rPr>
                              <w:t xml:space="preserve"> </w:t>
                            </w:r>
                            <w:proofErr w:type="spellStart"/>
                            <w:r w:rsidRPr="000C0ACD">
                              <w:rPr>
                                <w:color w:val="70AD47" w:themeColor="accent6"/>
                                <w:sz w:val="16"/>
                                <w:lang w:val="es-ES"/>
                              </w:rPr>
                              <w:t>DataFrame</w:t>
                            </w:r>
                            <w:proofErr w:type="spellEnd"/>
                            <w:r w:rsidRPr="000C0ACD">
                              <w:rPr>
                                <w:color w:val="70AD47" w:themeColor="accent6"/>
                                <w:sz w:val="16"/>
                                <w:lang w:val="es-ES"/>
                              </w:rPr>
                              <w:t xml:space="preserve">, se puede llamar </w:t>
                            </w:r>
                            <w:proofErr w:type="spellStart"/>
                            <w:r w:rsidRPr="000C0ACD">
                              <w:rPr>
                                <w:color w:val="70AD47" w:themeColor="accent6"/>
                                <w:sz w:val="16"/>
                                <w:lang w:val="es-ES"/>
                              </w:rPr>
                              <w:t>out</w:t>
                            </w:r>
                            <w:proofErr w:type="spellEnd"/>
                            <w:r w:rsidRPr="000C0ACD">
                              <w:rPr>
                                <w:color w:val="70AD47" w:themeColor="accent6"/>
                                <w:sz w:val="16"/>
                                <w:lang w:val="es-ES"/>
                              </w:rPr>
                              <w:t>: ["timestamp_local","timestamp_utc","temp","wind_spd","dhi","ghi","dni"]</w:t>
                            </w:r>
                          </w:p>
                          <w:p w14:paraId="27D9A0E2" w14:textId="7C99ED45" w:rsidR="00683D13" w:rsidRPr="0093642D" w:rsidRDefault="00683D13" w:rsidP="008F76D0">
                            <w:pPr>
                              <w:rPr>
                                <w:color w:val="70AD47" w:themeColor="accent6"/>
                                <w:lang w:val="ca-ES"/>
                              </w:rPr>
                            </w:pPr>
                            <w:r w:rsidRPr="0016128D">
                              <w:rPr>
                                <w:color w:val="70AD47" w:themeColor="accent6"/>
                                <w:lang w:val="en-US"/>
                              </w:rPr>
                              <w:t>#CURRENT WEATHER API</w:t>
                            </w:r>
                          </w:p>
                          <w:p w14:paraId="6E0B1CF6" w14:textId="5DB97314" w:rsidR="00683D13" w:rsidRPr="000D6D28" w:rsidRDefault="00683D13" w:rsidP="008F76D0">
                            <w:pPr>
                              <w:rPr>
                                <w:color w:val="70AD47" w:themeColor="accent6"/>
                                <w:lang w:val="en-US"/>
                              </w:rPr>
                            </w:pPr>
                            <w:r w:rsidRPr="000D6D28">
                              <w:rPr>
                                <w:color w:val="70AD47" w:themeColor="accent6"/>
                                <w:lang w:val="en-US"/>
                              </w:rPr>
                              <w:t xml:space="preserve">#URL    </w:t>
                            </w:r>
                          </w:p>
                          <w:p w14:paraId="7EA0FB24" w14:textId="5C35DC2A" w:rsidR="00683D13" w:rsidRPr="0093642D" w:rsidRDefault="00683D13" w:rsidP="0060768D">
                            <w:pPr>
                              <w:rPr>
                                <w:lang w:val="ca-ES"/>
                              </w:rPr>
                            </w:pPr>
                            <w:r w:rsidRPr="006C10E2">
                              <w:rPr>
                                <w:lang w:val="ca-ES"/>
                              </w:rPr>
                              <w:t>url</w:t>
                            </w:r>
                            <w:r>
                              <w:rPr>
                                <w:lang w:val="ca-ES"/>
                              </w:rPr>
                              <w:t>2</w:t>
                            </w:r>
                            <w:r w:rsidRPr="006C10E2">
                              <w:rPr>
                                <w:lang w:val="ca-ES"/>
                              </w:rPr>
                              <w:t xml:space="preserve"> = </w:t>
                            </w:r>
                            <w:r w:rsidRPr="0093642D">
                              <w:rPr>
                                <w:lang w:val="ca-ES"/>
                              </w:rPr>
                              <w:t>'https://api.weatherbit.io/v2.0/current?lat='+\</w:t>
                            </w:r>
                          </w:p>
                          <w:p w14:paraId="59A10FCA" w14:textId="1A9771E6" w:rsidR="00683D13" w:rsidRDefault="00683D13" w:rsidP="0093642D">
                            <w:pPr>
                              <w:ind w:left="708"/>
                              <w:rPr>
                                <w:lang w:val="ca-ES"/>
                              </w:rPr>
                            </w:pPr>
                            <w:r>
                              <w:rPr>
                                <w:lang w:val="ca-ES"/>
                              </w:rPr>
                              <w:t xml:space="preserve">     </w:t>
                            </w:r>
                            <w:r w:rsidRPr="0093642D">
                              <w:rPr>
                                <w:lang w:val="ca-ES"/>
                              </w:rPr>
                              <w:t>lat+"&amp;</w:t>
                            </w:r>
                            <w:proofErr w:type="spellStart"/>
                            <w:r w:rsidRPr="0093642D">
                              <w:rPr>
                                <w:lang w:val="ca-ES"/>
                              </w:rPr>
                              <w:t>lon</w:t>
                            </w:r>
                            <w:proofErr w:type="spellEnd"/>
                            <w:r w:rsidRPr="0093642D">
                              <w:rPr>
                                <w:lang w:val="ca-ES"/>
                              </w:rPr>
                              <w:t>="+</w:t>
                            </w:r>
                            <w:proofErr w:type="spellStart"/>
                            <w:r w:rsidRPr="0093642D">
                              <w:rPr>
                                <w:lang w:val="ca-ES"/>
                              </w:rPr>
                              <w:t>lon</w:t>
                            </w:r>
                            <w:proofErr w:type="spellEnd"/>
                            <w:r w:rsidRPr="0093642D">
                              <w:rPr>
                                <w:lang w:val="ca-ES"/>
                              </w:rPr>
                              <w:t>+"&amp;</w:t>
                            </w:r>
                            <w:proofErr w:type="spellStart"/>
                            <w:r w:rsidRPr="0093642D">
                              <w:rPr>
                                <w:lang w:val="ca-ES"/>
                              </w:rPr>
                              <w:t>key</w:t>
                            </w:r>
                            <w:proofErr w:type="spellEnd"/>
                            <w:r w:rsidRPr="0093642D">
                              <w:rPr>
                                <w:lang w:val="ca-ES"/>
                              </w:rPr>
                              <w:t>="+</w:t>
                            </w:r>
                            <w:proofErr w:type="spellStart"/>
                            <w:r w:rsidRPr="0093642D">
                              <w:rPr>
                                <w:lang w:val="ca-ES"/>
                              </w:rPr>
                              <w:t>ApiKey</w:t>
                            </w:r>
                            <w:proofErr w:type="spellEnd"/>
                            <w:r w:rsidRPr="0093642D">
                              <w:rPr>
                                <w:lang w:val="ca-ES"/>
                              </w:rPr>
                              <w:t>+"&amp;units="+units+"&amp;</w:t>
                            </w:r>
                            <w:proofErr w:type="spellStart"/>
                            <w:r w:rsidRPr="0093642D">
                              <w:rPr>
                                <w:lang w:val="ca-ES"/>
                              </w:rPr>
                              <w:t>lang</w:t>
                            </w:r>
                            <w:proofErr w:type="spellEnd"/>
                            <w:r w:rsidRPr="0093642D">
                              <w:rPr>
                                <w:lang w:val="ca-ES"/>
                              </w:rPr>
                              <w:t>="+</w:t>
                            </w:r>
                            <w:proofErr w:type="spellStart"/>
                            <w:r w:rsidRPr="0093642D">
                              <w:rPr>
                                <w:lang w:val="ca-ES"/>
                              </w:rPr>
                              <w:t>lang</w:t>
                            </w:r>
                            <w:proofErr w:type="spellEnd"/>
                          </w:p>
                          <w:p w14:paraId="0B1E3480" w14:textId="5D84ED01" w:rsidR="00683D13" w:rsidRDefault="00683D13" w:rsidP="0093642D">
                            <w:pPr>
                              <w:ind w:left="708"/>
                              <w:rPr>
                                <w:color w:val="70AD47" w:themeColor="accent6"/>
                                <w:lang w:val="es-ES"/>
                              </w:rPr>
                            </w:pPr>
                            <w:r w:rsidRPr="0016128D">
                              <w:rPr>
                                <w:color w:val="70AD47" w:themeColor="accent6"/>
                                <w:lang w:val="es-ES"/>
                              </w:rPr>
                              <w:t xml:space="preserve">#Repetir </w:t>
                            </w:r>
                            <w:proofErr w:type="spellStart"/>
                            <w:r w:rsidRPr="0016128D">
                              <w:rPr>
                                <w:color w:val="70AD47" w:themeColor="accent6"/>
                                <w:lang w:val="es-ES"/>
                              </w:rPr>
                              <w:t>Request</w:t>
                            </w:r>
                            <w:proofErr w:type="spellEnd"/>
                            <w:r w:rsidRPr="0016128D">
                              <w:rPr>
                                <w:color w:val="70AD47" w:themeColor="accent6"/>
                                <w:lang w:val="es-ES"/>
                              </w:rPr>
                              <w:t xml:space="preserve"> con la nueva URL.</w:t>
                            </w:r>
                          </w:p>
                          <w:p w14:paraId="6C029143" w14:textId="66BA8B1E" w:rsidR="00683D13" w:rsidRPr="000C0ACD" w:rsidRDefault="00683D13" w:rsidP="000C0ACD">
                            <w:pPr>
                              <w:rPr>
                                <w:lang w:val="ca-ES"/>
                              </w:rPr>
                            </w:pPr>
                            <w:r w:rsidRPr="000C0ACD">
                              <w:rPr>
                                <w:sz w:val="18"/>
                                <w:lang w:val="ca-ES"/>
                              </w:rPr>
                              <w:t xml:space="preserve">    </w:t>
                            </w:r>
                            <w:proofErr w:type="spellStart"/>
                            <w:r w:rsidRPr="000C0ACD">
                              <w:rPr>
                                <w:lang w:val="ca-ES"/>
                              </w:rPr>
                              <w:t>req</w:t>
                            </w:r>
                            <w:proofErr w:type="spellEnd"/>
                            <w:r w:rsidRPr="000C0ACD">
                              <w:rPr>
                                <w:lang w:val="ca-ES"/>
                              </w:rPr>
                              <w:t xml:space="preserve"> = </w:t>
                            </w:r>
                            <w:proofErr w:type="spellStart"/>
                            <w:r w:rsidRPr="000C0ACD">
                              <w:rPr>
                                <w:lang w:val="ca-ES"/>
                              </w:rPr>
                              <w:t>request.Request</w:t>
                            </w:r>
                            <w:proofErr w:type="spellEnd"/>
                            <w:r w:rsidRPr="000C0ACD">
                              <w:rPr>
                                <w:lang w:val="ca-ES"/>
                              </w:rPr>
                              <w:t>(url</w:t>
                            </w:r>
                            <w:r>
                              <w:rPr>
                                <w:lang w:val="ca-ES"/>
                              </w:rPr>
                              <w:t>2</w:t>
                            </w:r>
                            <w:r w:rsidRPr="000C0ACD">
                              <w:rPr>
                                <w:lang w:val="ca-ES"/>
                              </w:rPr>
                              <w:t xml:space="preserve">, </w:t>
                            </w:r>
                            <w:proofErr w:type="spellStart"/>
                            <w:r w:rsidRPr="000C0ACD">
                              <w:rPr>
                                <w:lang w:val="ca-ES"/>
                              </w:rPr>
                              <w:t>headers</w:t>
                            </w:r>
                            <w:proofErr w:type="spellEnd"/>
                            <w:r w:rsidRPr="000C0ACD">
                              <w:rPr>
                                <w:lang w:val="ca-ES"/>
                              </w:rPr>
                              <w:t xml:space="preserve"> = </w:t>
                            </w:r>
                            <w:proofErr w:type="spellStart"/>
                            <w:r w:rsidRPr="000C0ACD">
                              <w:rPr>
                                <w:lang w:val="ca-ES"/>
                              </w:rPr>
                              <w:t>headers</w:t>
                            </w:r>
                            <w:proofErr w:type="spellEnd"/>
                            <w:r w:rsidRPr="000C0ACD">
                              <w:rPr>
                                <w:lang w:val="ca-ES"/>
                              </w:rPr>
                              <w:t>)</w:t>
                            </w:r>
                          </w:p>
                          <w:p w14:paraId="398BA69C" w14:textId="77777777" w:rsidR="00683D13" w:rsidRPr="000C0ACD" w:rsidRDefault="00683D13" w:rsidP="000C0ACD">
                            <w:pPr>
                              <w:rPr>
                                <w:lang w:val="ca-ES"/>
                              </w:rPr>
                            </w:pPr>
                            <w:r w:rsidRPr="000C0ACD">
                              <w:rPr>
                                <w:lang w:val="ca-ES"/>
                              </w:rPr>
                              <w:t xml:space="preserve">    </w:t>
                            </w:r>
                            <w:proofErr w:type="spellStart"/>
                            <w:r w:rsidRPr="000C0ACD">
                              <w:rPr>
                                <w:lang w:val="ca-ES"/>
                              </w:rPr>
                              <w:t>with</w:t>
                            </w:r>
                            <w:proofErr w:type="spellEnd"/>
                            <w:r w:rsidRPr="000C0ACD">
                              <w:rPr>
                                <w:lang w:val="ca-ES"/>
                              </w:rPr>
                              <w:t xml:space="preserve"> </w:t>
                            </w:r>
                            <w:proofErr w:type="spellStart"/>
                            <w:r w:rsidRPr="000C0ACD">
                              <w:rPr>
                                <w:lang w:val="ca-ES"/>
                              </w:rPr>
                              <w:t>request.urlopen</w:t>
                            </w:r>
                            <w:proofErr w:type="spellEnd"/>
                            <w:r w:rsidRPr="000C0ACD">
                              <w:rPr>
                                <w:lang w:val="ca-ES"/>
                              </w:rPr>
                              <w:t>(</w:t>
                            </w:r>
                            <w:proofErr w:type="spellStart"/>
                            <w:r w:rsidRPr="000C0ACD">
                              <w:rPr>
                                <w:lang w:val="ca-ES"/>
                              </w:rPr>
                              <w:t>req</w:t>
                            </w:r>
                            <w:proofErr w:type="spellEnd"/>
                            <w:r w:rsidRPr="000C0ACD">
                              <w:rPr>
                                <w:lang w:val="ca-ES"/>
                              </w:rPr>
                              <w:t xml:space="preserve">) as </w:t>
                            </w:r>
                            <w:proofErr w:type="spellStart"/>
                            <w:r w:rsidRPr="000C0ACD">
                              <w:rPr>
                                <w:lang w:val="ca-ES"/>
                              </w:rPr>
                              <w:t>response</w:t>
                            </w:r>
                            <w:proofErr w:type="spellEnd"/>
                            <w:r w:rsidRPr="000C0ACD">
                              <w:rPr>
                                <w:lang w:val="ca-ES"/>
                              </w:rPr>
                              <w:t>:</w:t>
                            </w:r>
                          </w:p>
                          <w:p w14:paraId="3D837E79" w14:textId="77777777" w:rsidR="00683D13" w:rsidRPr="000C0ACD" w:rsidRDefault="00683D13" w:rsidP="000C0ACD">
                            <w:pPr>
                              <w:rPr>
                                <w:lang w:val="ca-ES"/>
                              </w:rPr>
                            </w:pPr>
                            <w:r w:rsidRPr="000C0ACD">
                              <w:rPr>
                                <w:lang w:val="ca-ES"/>
                              </w:rPr>
                              <w:t xml:space="preserve">        </w:t>
                            </w:r>
                            <w:proofErr w:type="spellStart"/>
                            <w:r w:rsidRPr="000C0ACD">
                              <w:rPr>
                                <w:lang w:val="ca-ES"/>
                              </w:rPr>
                              <w:t>try</w:t>
                            </w:r>
                            <w:proofErr w:type="spellEnd"/>
                            <w:r w:rsidRPr="000C0ACD">
                              <w:rPr>
                                <w:lang w:val="ca-ES"/>
                              </w:rPr>
                              <w:t>:</w:t>
                            </w:r>
                          </w:p>
                          <w:p w14:paraId="7897AC97" w14:textId="77777777" w:rsidR="00683D13" w:rsidRPr="000C0ACD" w:rsidRDefault="00683D13" w:rsidP="000C0ACD">
                            <w:pPr>
                              <w:rPr>
                                <w:lang w:val="ca-ES"/>
                              </w:rPr>
                            </w:pPr>
                            <w:r w:rsidRPr="000C0ACD">
                              <w:rPr>
                                <w:lang w:val="ca-ES"/>
                              </w:rPr>
                              <w:t xml:space="preserve">            </w:t>
                            </w:r>
                            <w:proofErr w:type="spellStart"/>
                            <w:r w:rsidRPr="000C0ACD">
                              <w:rPr>
                                <w:lang w:val="ca-ES"/>
                              </w:rPr>
                              <w:t>json_data</w:t>
                            </w:r>
                            <w:proofErr w:type="spellEnd"/>
                            <w:r w:rsidRPr="000C0ACD">
                              <w:rPr>
                                <w:lang w:val="ca-ES"/>
                              </w:rPr>
                              <w:t xml:space="preserve"> = </w:t>
                            </w:r>
                            <w:proofErr w:type="spellStart"/>
                            <w:r w:rsidRPr="000C0ACD">
                              <w:rPr>
                                <w:lang w:val="ca-ES"/>
                              </w:rPr>
                              <w:t>response.read</w:t>
                            </w:r>
                            <w:proofErr w:type="spellEnd"/>
                            <w:r w:rsidRPr="000C0ACD">
                              <w:rPr>
                                <w:lang w:val="ca-ES"/>
                              </w:rPr>
                              <w:t>().</w:t>
                            </w:r>
                            <w:proofErr w:type="spellStart"/>
                            <w:r w:rsidRPr="000C0ACD">
                              <w:rPr>
                                <w:lang w:val="ca-ES"/>
                              </w:rPr>
                              <w:t>decode</w:t>
                            </w:r>
                            <w:proofErr w:type="spellEnd"/>
                            <w:r w:rsidRPr="000C0ACD">
                              <w:rPr>
                                <w:lang w:val="ca-ES"/>
                              </w:rPr>
                              <w:t>('utf-8')</w:t>
                            </w:r>
                          </w:p>
                          <w:p w14:paraId="6DC50561" w14:textId="77777777" w:rsidR="00683D13" w:rsidRPr="000C0ACD" w:rsidRDefault="00683D13" w:rsidP="000C0ACD">
                            <w:pPr>
                              <w:rPr>
                                <w:lang w:val="ca-ES"/>
                              </w:rPr>
                            </w:pPr>
                            <w:r w:rsidRPr="000C0ACD">
                              <w:rPr>
                                <w:lang w:val="ca-ES"/>
                              </w:rPr>
                              <w:t xml:space="preserve">        </w:t>
                            </w:r>
                            <w:proofErr w:type="spellStart"/>
                            <w:r w:rsidRPr="000C0ACD">
                              <w:rPr>
                                <w:lang w:val="ca-ES"/>
                              </w:rPr>
                              <w:t>except</w:t>
                            </w:r>
                            <w:proofErr w:type="spellEnd"/>
                            <w:r w:rsidRPr="000C0ACD">
                              <w:rPr>
                                <w:lang w:val="ca-ES"/>
                              </w:rPr>
                              <w:t>:</w:t>
                            </w:r>
                          </w:p>
                          <w:p w14:paraId="3A6C4310" w14:textId="77777777" w:rsidR="00683D13" w:rsidRPr="000C0ACD" w:rsidRDefault="00683D13" w:rsidP="000C0ACD">
                            <w:pPr>
                              <w:rPr>
                                <w:lang w:val="ca-ES"/>
                              </w:rPr>
                            </w:pPr>
                            <w:r w:rsidRPr="000C0ACD">
                              <w:rPr>
                                <w:lang w:val="ca-ES"/>
                              </w:rPr>
                              <w:t xml:space="preserve">            </w:t>
                            </w:r>
                            <w:proofErr w:type="spellStart"/>
                            <w:r w:rsidRPr="000C0ACD">
                              <w:rPr>
                                <w:lang w:val="ca-ES"/>
                              </w:rPr>
                              <w:t>json_data</w:t>
                            </w:r>
                            <w:proofErr w:type="spellEnd"/>
                            <w:r w:rsidRPr="000C0ACD">
                              <w:rPr>
                                <w:lang w:val="ca-ES"/>
                              </w:rPr>
                              <w:t xml:space="preserve"> = </w:t>
                            </w:r>
                            <w:proofErr w:type="spellStart"/>
                            <w:r w:rsidRPr="000C0ACD">
                              <w:rPr>
                                <w:lang w:val="ca-ES"/>
                              </w:rPr>
                              <w:t>response.readall</w:t>
                            </w:r>
                            <w:proofErr w:type="spellEnd"/>
                            <w:r w:rsidRPr="000C0ACD">
                              <w:rPr>
                                <w:lang w:val="ca-ES"/>
                              </w:rPr>
                              <w:t>().</w:t>
                            </w:r>
                            <w:proofErr w:type="spellStart"/>
                            <w:r w:rsidRPr="000C0ACD">
                              <w:rPr>
                                <w:lang w:val="ca-ES"/>
                              </w:rPr>
                              <w:t>decode</w:t>
                            </w:r>
                            <w:proofErr w:type="spellEnd"/>
                            <w:r w:rsidRPr="000C0ACD">
                              <w:rPr>
                                <w:lang w:val="ca-ES"/>
                              </w:rPr>
                              <w:t>('utf-8')</w:t>
                            </w:r>
                          </w:p>
                          <w:p w14:paraId="66559B25" w14:textId="77777777" w:rsidR="00683D13" w:rsidRPr="000C0ACD" w:rsidRDefault="00683D13" w:rsidP="000C0ACD">
                            <w:pPr>
                              <w:rPr>
                                <w:lang w:val="ca-ES"/>
                              </w:rPr>
                            </w:pPr>
                            <w:r w:rsidRPr="000C0ACD">
                              <w:rPr>
                                <w:lang w:val="ca-ES"/>
                              </w:rPr>
                              <w:t xml:space="preserve">        </w:t>
                            </w:r>
                            <w:proofErr w:type="spellStart"/>
                            <w:r w:rsidRPr="000C0ACD">
                              <w:rPr>
                                <w:lang w:val="ca-ES"/>
                              </w:rPr>
                              <w:t>result</w:t>
                            </w:r>
                            <w:proofErr w:type="spellEnd"/>
                            <w:r w:rsidRPr="000C0ACD">
                              <w:rPr>
                                <w:lang w:val="ca-ES"/>
                              </w:rPr>
                              <w:t xml:space="preserve"> = </w:t>
                            </w:r>
                            <w:proofErr w:type="spellStart"/>
                            <w:r w:rsidRPr="000C0ACD">
                              <w:rPr>
                                <w:lang w:val="ca-ES"/>
                              </w:rPr>
                              <w:t>json.loads</w:t>
                            </w:r>
                            <w:proofErr w:type="spellEnd"/>
                            <w:r w:rsidRPr="000C0ACD">
                              <w:rPr>
                                <w:lang w:val="ca-ES"/>
                              </w:rPr>
                              <w:t>(</w:t>
                            </w:r>
                            <w:proofErr w:type="spellStart"/>
                            <w:r w:rsidRPr="000C0ACD">
                              <w:rPr>
                                <w:lang w:val="ca-ES"/>
                              </w:rPr>
                              <w:t>json_data</w:t>
                            </w:r>
                            <w:proofErr w:type="spellEnd"/>
                            <w:r w:rsidRPr="000C0ACD">
                              <w:rPr>
                                <w:lang w:val="ca-ES"/>
                              </w:rPr>
                              <w:t>)</w:t>
                            </w:r>
                          </w:p>
                          <w:p w14:paraId="4F8516CE" w14:textId="77777777" w:rsidR="00683D13" w:rsidRPr="000C0ACD" w:rsidRDefault="00683D13" w:rsidP="0093642D">
                            <w:pPr>
                              <w:ind w:left="708"/>
                              <w:rPr>
                                <w:color w:val="70AD47" w:themeColor="accent6"/>
                                <w:lang w:val="ca-ES"/>
                              </w:rPr>
                            </w:pPr>
                          </w:p>
                          <w:p w14:paraId="6F21C58F" w14:textId="60AEDC58" w:rsidR="00683D13" w:rsidRPr="0016128D" w:rsidRDefault="00683D13" w:rsidP="0093642D">
                            <w:pPr>
                              <w:ind w:left="708"/>
                              <w:rPr>
                                <w:color w:val="70AD47" w:themeColor="accent6"/>
                                <w:lang w:val="es-ES"/>
                              </w:rPr>
                            </w:pPr>
                            <w:r w:rsidRPr="0016128D">
                              <w:rPr>
                                <w:color w:val="70AD47" w:themeColor="accent6"/>
                                <w:lang w:val="es-ES"/>
                              </w:rPr>
                              <w:t xml:space="preserve">#Extraer la </w:t>
                            </w:r>
                            <w:proofErr w:type="spellStart"/>
                            <w:r w:rsidRPr="0016128D">
                              <w:rPr>
                                <w:color w:val="70AD47" w:themeColor="accent6"/>
                                <w:lang w:val="es-ES"/>
                              </w:rPr>
                              <w:t>informacion</w:t>
                            </w:r>
                            <w:proofErr w:type="spellEnd"/>
                            <w:r w:rsidRPr="0016128D">
                              <w:rPr>
                                <w:color w:val="70AD47" w:themeColor="accent6"/>
                                <w:lang w:val="es-ES"/>
                              </w:rPr>
                              <w:t xml:space="preserve"> del </w:t>
                            </w:r>
                            <w:proofErr w:type="spellStart"/>
                            <w:r w:rsidRPr="0016128D">
                              <w:rPr>
                                <w:color w:val="70AD47" w:themeColor="accent6"/>
                                <w:lang w:val="es-ES"/>
                              </w:rPr>
                              <w:t>request</w:t>
                            </w:r>
                            <w:proofErr w:type="spellEnd"/>
                            <w:r w:rsidRPr="0016128D">
                              <w:rPr>
                                <w:color w:val="70AD47" w:themeColor="accent6"/>
                                <w:lang w:val="es-ES"/>
                              </w:rPr>
                              <w:t xml:space="preserve"> ["</w:t>
                            </w:r>
                            <w:proofErr w:type="spellStart"/>
                            <w:r w:rsidRPr="0016128D">
                              <w:rPr>
                                <w:color w:val="70AD47" w:themeColor="accent6"/>
                                <w:lang w:val="es-ES"/>
                              </w:rPr>
                              <w:t>temp</w:t>
                            </w:r>
                            <w:proofErr w:type="spellEnd"/>
                            <w:r w:rsidRPr="0016128D">
                              <w:rPr>
                                <w:color w:val="70AD47" w:themeColor="accent6"/>
                                <w:lang w:val="es-ES"/>
                              </w:rPr>
                              <w:t>","wind_</w:t>
                            </w:r>
                            <w:proofErr w:type="spellStart"/>
                            <w:r w:rsidRPr="0016128D">
                              <w:rPr>
                                <w:color w:val="70AD47" w:themeColor="accent6"/>
                                <w:lang w:val="es-ES"/>
                              </w:rPr>
                              <w:t>spd</w:t>
                            </w:r>
                            <w:proofErr w:type="spellEnd"/>
                            <w:r w:rsidRPr="0016128D">
                              <w:rPr>
                                <w:color w:val="70AD47" w:themeColor="accent6"/>
                                <w:lang w:val="es-ES"/>
                              </w:rPr>
                              <w:t>","</w:t>
                            </w:r>
                            <w:proofErr w:type="spellStart"/>
                            <w:r w:rsidRPr="0016128D">
                              <w:rPr>
                                <w:color w:val="70AD47" w:themeColor="accent6"/>
                                <w:lang w:val="es-ES"/>
                              </w:rPr>
                              <w:t>dhi</w:t>
                            </w:r>
                            <w:proofErr w:type="spellEnd"/>
                            <w:r w:rsidRPr="0016128D">
                              <w:rPr>
                                <w:color w:val="70AD47" w:themeColor="accent6"/>
                                <w:lang w:val="es-ES"/>
                              </w:rPr>
                              <w:t>","</w:t>
                            </w:r>
                            <w:proofErr w:type="spellStart"/>
                            <w:r w:rsidRPr="0016128D">
                              <w:rPr>
                                <w:color w:val="70AD47" w:themeColor="accent6"/>
                                <w:lang w:val="es-ES"/>
                              </w:rPr>
                              <w:t>ghi</w:t>
                            </w:r>
                            <w:proofErr w:type="spellEnd"/>
                            <w:r w:rsidRPr="0016128D">
                              <w:rPr>
                                <w:color w:val="70AD47" w:themeColor="accent6"/>
                                <w:lang w:val="es-ES"/>
                              </w:rPr>
                              <w:t>","</w:t>
                            </w:r>
                            <w:proofErr w:type="spellStart"/>
                            <w:r w:rsidRPr="0016128D">
                              <w:rPr>
                                <w:color w:val="70AD47" w:themeColor="accent6"/>
                                <w:lang w:val="es-ES"/>
                              </w:rPr>
                              <w:t>dni</w:t>
                            </w:r>
                            <w:proofErr w:type="spellEnd"/>
                            <w:r w:rsidRPr="0016128D">
                              <w:rPr>
                                <w:color w:val="70AD47" w:themeColor="accent6"/>
                                <w:lang w:val="es-ES"/>
                              </w:rPr>
                              <w:t>"]</w:t>
                            </w:r>
                            <w:r>
                              <w:rPr>
                                <w:color w:val="70AD47" w:themeColor="accent6"/>
                                <w:lang w:val="es-ES"/>
                              </w:rPr>
                              <w:t xml:space="preserve"> </w:t>
                            </w:r>
                            <w:r w:rsidRPr="0016128D">
                              <w:rPr>
                                <w:color w:val="70AD47" w:themeColor="accent6"/>
                                <w:lang w:val="es-ES"/>
                              </w:rPr>
                              <w:t xml:space="preserve">y almacenarla en el </w:t>
                            </w:r>
                            <w:proofErr w:type="spellStart"/>
                            <w:r w:rsidRPr="0016128D">
                              <w:rPr>
                                <w:color w:val="70AD47" w:themeColor="accent6"/>
                                <w:lang w:val="es-ES"/>
                              </w:rPr>
                              <w:t>dataframe</w:t>
                            </w:r>
                            <w:proofErr w:type="spellEnd"/>
                            <w:r w:rsidRPr="0016128D">
                              <w:rPr>
                                <w:color w:val="70AD47" w:themeColor="accent6"/>
                                <w:lang w:val="es-ES"/>
                              </w:rPr>
                              <w:t xml:space="preserve"> </w:t>
                            </w:r>
                            <w:proofErr w:type="spellStart"/>
                            <w:r w:rsidRPr="0016128D">
                              <w:rPr>
                                <w:color w:val="70AD47" w:themeColor="accent6"/>
                                <w:lang w:val="es-ES"/>
                              </w:rPr>
                              <w:t>out</w:t>
                            </w:r>
                            <w:proofErr w:type="spellEnd"/>
                            <w:r w:rsidRPr="0016128D">
                              <w:rPr>
                                <w:color w:val="70AD47" w:themeColor="accent6"/>
                                <w:lang w:val="es-ES"/>
                              </w:rPr>
                              <w:t>. (primera fila)</w:t>
                            </w:r>
                          </w:p>
                          <w:p w14:paraId="1D07755E" w14:textId="77F132D8" w:rsidR="00683D13" w:rsidRPr="0093642D" w:rsidRDefault="00683D13" w:rsidP="0093642D">
                            <w:pPr>
                              <w:ind w:left="708"/>
                              <w:rPr>
                                <w:color w:val="A8D08D" w:themeColor="accent6" w:themeTint="99"/>
                                <w:lang w:val="ca-ES"/>
                              </w:rPr>
                            </w:pPr>
                            <w:r w:rsidRPr="0016128D">
                              <w:rPr>
                                <w:color w:val="70AD47" w:themeColor="accent6"/>
                                <w:lang w:val="es-ES"/>
                              </w:rPr>
                              <w:t xml:space="preserve">#Añadir la información tipo fecha </w:t>
                            </w:r>
                            <w:r>
                              <w:rPr>
                                <w:color w:val="70AD47" w:themeColor="accent6"/>
                                <w:lang w:val="es-ES"/>
                              </w:rPr>
                              <w:t>(</w:t>
                            </w:r>
                            <w:r>
                              <w:rPr>
                                <w:color w:val="70AD47" w:themeColor="accent6"/>
                                <w:sz w:val="16"/>
                                <w:lang w:val="es-ES"/>
                              </w:rPr>
                              <w:t>"</w:t>
                            </w:r>
                            <w:proofErr w:type="spellStart"/>
                            <w:r>
                              <w:rPr>
                                <w:color w:val="70AD47" w:themeColor="accent6"/>
                                <w:sz w:val="16"/>
                                <w:lang w:val="es-ES"/>
                              </w:rPr>
                              <w:t>timestamp_utc</w:t>
                            </w:r>
                            <w:proofErr w:type="spellEnd"/>
                            <w:r>
                              <w:rPr>
                                <w:color w:val="70AD47" w:themeColor="accent6"/>
                                <w:sz w:val="16"/>
                                <w:lang w:val="es-ES"/>
                              </w:rPr>
                              <w:t>"</w:t>
                            </w:r>
                            <w:r>
                              <w:rPr>
                                <w:color w:val="70AD47" w:themeColor="accent6"/>
                                <w:lang w:val="es-ES"/>
                              </w:rPr>
                              <w:t xml:space="preserve">) </w:t>
                            </w:r>
                            <w:r w:rsidRPr="0016128D">
                              <w:rPr>
                                <w:color w:val="70AD47" w:themeColor="accent6"/>
                                <w:lang w:val="es-ES"/>
                              </w:rPr>
                              <w:t xml:space="preserve">con la ayuda de la información </w:t>
                            </w:r>
                            <w:r>
                              <w:rPr>
                                <w:color w:val="70AD47" w:themeColor="accent6"/>
                                <w:lang w:val="es-ES"/>
                              </w:rPr>
                              <w:t>guardada</w:t>
                            </w:r>
                            <w:r w:rsidRPr="0016128D">
                              <w:rPr>
                                <w:color w:val="70AD47" w:themeColor="accent6"/>
                                <w:lang w:val="es-ES"/>
                              </w:rPr>
                              <w:t xml:space="preserve"> en la llamada anterior.</w:t>
                            </w:r>
                            <w:r w:rsidRPr="0093642D">
                              <w:rPr>
                                <w:color w:val="A8D08D" w:themeColor="accent6" w:themeTint="99"/>
                                <w:lang w:val="ca-ES"/>
                              </w:rPr>
                              <w:tab/>
                            </w:r>
                          </w:p>
                          <w:p w14:paraId="5863E495" w14:textId="77777777" w:rsidR="00683D13" w:rsidRDefault="00683D13" w:rsidP="0093642D">
                            <w:pPr>
                              <w:rPr>
                                <w:lang w:val="ca-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F2FA0" id="_x0000_s1030" type="#_x0000_t202" style="position:absolute;left:0;text-align:left;margin-left:2.2pt;margin-top:0;width:482.5pt;height:599.6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">
                <v:textbox>
                  <w:txbxContent>
                    <w:p w14:paraId="1DCB84F7" w14:textId="77777777" w:rsidR="00683D13" w:rsidRPr="000C0ACD" w:rsidRDefault="00683D13" w:rsidP="008F76D0">
                      <w:pPr>
                        <w:rPr>
                          <w:color w:val="70AD47" w:themeColor="accent6"/>
                          <w:sz w:val="16"/>
                          <w:lang w:val="en-US"/>
                        </w:rPr>
                      </w:pPr>
                      <w:r w:rsidRPr="000C0ACD">
                        <w:rPr>
                          <w:color w:val="70AD47" w:themeColor="accent6"/>
                          <w:sz w:val="16"/>
                          <w:lang w:val="en-US"/>
                        </w:rPr>
                        <w:t>#Python Code</w:t>
                      </w:r>
                    </w:p>
                    <w:p w14:paraId="23B8BC71" w14:textId="77777777" w:rsidR="00683D13" w:rsidRPr="000C0ACD" w:rsidRDefault="00683D13" w:rsidP="008F76D0">
                      <w:pPr>
                        <w:rPr>
                          <w:color w:val="70AD47" w:themeColor="accent6"/>
                          <w:sz w:val="16"/>
                          <w:lang w:val="en-US"/>
                        </w:rPr>
                      </w:pPr>
                      <w:r w:rsidRPr="000C0ACD">
                        <w:rPr>
                          <w:color w:val="70AD47" w:themeColor="accent6"/>
                          <w:sz w:val="16"/>
                          <w:lang w:val="en-US"/>
                        </w:rPr>
                        <w:t>#Headers</w:t>
                      </w:r>
                    </w:p>
                    <w:p w14:paraId="0122042F" w14:textId="77777777"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 = </w:t>
                      </w:r>
                      <w:proofErr w:type="spellStart"/>
                      <w:proofErr w:type="gramStart"/>
                      <w:r w:rsidRPr="000C0ACD">
                        <w:rPr>
                          <w:color w:val="808080" w:themeColor="background1" w:themeShade="80"/>
                          <w:sz w:val="16"/>
                          <w:lang w:val="en-US"/>
                        </w:rPr>
                        <w:t>dict</w:t>
                      </w:r>
                      <w:proofErr w:type="spellEnd"/>
                      <w:r w:rsidRPr="000C0ACD">
                        <w:rPr>
                          <w:color w:val="808080" w:themeColor="background1" w:themeShade="80"/>
                          <w:sz w:val="16"/>
                          <w:lang w:val="en-US"/>
                        </w:rPr>
                        <w:t>(</w:t>
                      </w:r>
                      <w:proofErr w:type="gramEnd"/>
                      <w:r w:rsidRPr="000C0ACD">
                        <w:rPr>
                          <w:color w:val="808080" w:themeColor="background1" w:themeShade="80"/>
                          <w:sz w:val="16"/>
                          <w:lang w:val="en-US"/>
                        </w:rPr>
                        <w:t>)</w:t>
                      </w:r>
                    </w:p>
                    <w:p w14:paraId="11073D58" w14:textId="77777777"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headers['Accept'] = 'application/</w:t>
                      </w:r>
                      <w:proofErr w:type="spellStart"/>
                      <w:r w:rsidRPr="000C0ACD">
                        <w:rPr>
                          <w:color w:val="808080" w:themeColor="background1" w:themeShade="80"/>
                          <w:sz w:val="16"/>
                          <w:lang w:val="en-US"/>
                        </w:rPr>
                        <w:t>json</w:t>
                      </w:r>
                      <w:proofErr w:type="spellEnd"/>
                      <w:r w:rsidRPr="000C0ACD">
                        <w:rPr>
                          <w:color w:val="808080" w:themeColor="background1" w:themeShade="80"/>
                          <w:sz w:val="16"/>
                          <w:lang w:val="en-US"/>
                        </w:rPr>
                        <w:t>'</w:t>
                      </w:r>
                    </w:p>
                    <w:p w14:paraId="5DC90A45" w14:textId="77777777"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headers['content-type'] = "application/</w:t>
                      </w:r>
                      <w:proofErr w:type="spellStart"/>
                      <w:r w:rsidRPr="000C0ACD">
                        <w:rPr>
                          <w:color w:val="808080" w:themeColor="background1" w:themeShade="80"/>
                          <w:sz w:val="16"/>
                          <w:lang w:val="en-US"/>
                        </w:rPr>
                        <w:t>json</w:t>
                      </w:r>
                      <w:proofErr w:type="spellEnd"/>
                      <w:r w:rsidRPr="000C0ACD">
                        <w:rPr>
                          <w:color w:val="808080" w:themeColor="background1" w:themeShade="80"/>
                          <w:sz w:val="16"/>
                          <w:lang w:val="en-US"/>
                        </w:rPr>
                        <w:t>; charset=utf-8"</w:t>
                      </w:r>
                    </w:p>
                    <w:p w14:paraId="675A0E9C" w14:textId="3DC75D4B" w:rsidR="00683D13" w:rsidRPr="000C0ACD" w:rsidRDefault="00683D13" w:rsidP="008F76D0">
                      <w:pPr>
                        <w:rPr>
                          <w:color w:val="808080" w:themeColor="background1" w:themeShade="80"/>
                          <w:sz w:val="16"/>
                          <w:lang w:val="en-US"/>
                        </w:rPr>
                      </w:pPr>
                      <w:r w:rsidRPr="000C0ACD">
                        <w:rPr>
                          <w:color w:val="808080" w:themeColor="background1" w:themeShade="80"/>
                          <w:sz w:val="16"/>
                          <w:lang w:val="en-US"/>
                        </w:rPr>
                        <w:t xml:space="preserve">    headers['keep-alive'] = "timeout=5"</w:t>
                      </w:r>
                    </w:p>
                    <w:p w14:paraId="04EF735B" w14:textId="77777777" w:rsidR="00683D13" w:rsidRPr="000C0ACD" w:rsidRDefault="00683D13" w:rsidP="008F76D0">
                      <w:pPr>
                        <w:rPr>
                          <w:color w:val="70AD47" w:themeColor="accent6"/>
                          <w:sz w:val="16"/>
                          <w:lang w:val="en-US"/>
                        </w:rPr>
                      </w:pPr>
                      <w:r w:rsidRPr="000C0ACD">
                        <w:rPr>
                          <w:color w:val="70AD47" w:themeColor="accent6"/>
                          <w:sz w:val="16"/>
                          <w:lang w:val="en-US"/>
                        </w:rPr>
                        <w:t xml:space="preserve">#URL    </w:t>
                      </w:r>
                    </w:p>
                    <w:p w14:paraId="7129271F" w14:textId="77777777" w:rsidR="00683D13" w:rsidRPr="000C0ACD" w:rsidRDefault="00683D13" w:rsidP="008F76D0">
                      <w:pPr>
                        <w:rPr>
                          <w:color w:val="808080" w:themeColor="background1" w:themeShade="80"/>
                          <w:sz w:val="16"/>
                          <w:lang w:val="ca-ES"/>
                        </w:rPr>
                      </w:pPr>
                      <w:proofErr w:type="spellStart"/>
                      <w:r w:rsidRPr="000C0ACD">
                        <w:rPr>
                          <w:color w:val="808080" w:themeColor="background1" w:themeShade="80"/>
                          <w:sz w:val="16"/>
                          <w:lang w:val="ca-ES"/>
                        </w:rPr>
                        <w:t>url</w:t>
                      </w:r>
                      <w:proofErr w:type="spellEnd"/>
                      <w:r w:rsidRPr="000C0ACD">
                        <w:rPr>
                          <w:color w:val="808080" w:themeColor="background1" w:themeShade="80"/>
                          <w:sz w:val="16"/>
                          <w:lang w:val="ca-ES"/>
                        </w:rPr>
                        <w:t xml:space="preserve"> = 'https://api.weatherbit.io/v2.0/forecast/hourly?lat='+\</w:t>
                      </w:r>
                    </w:p>
                    <w:p w14:paraId="52CED1E3"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lat+"&amp;</w:t>
                      </w:r>
                      <w:proofErr w:type="spellStart"/>
                      <w:r w:rsidRPr="000C0ACD">
                        <w:rPr>
                          <w:color w:val="808080" w:themeColor="background1" w:themeShade="80"/>
                          <w:sz w:val="16"/>
                          <w:lang w:val="ca-ES"/>
                        </w:rPr>
                        <w:t>lon</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lon</w:t>
                      </w:r>
                      <w:proofErr w:type="spellEnd"/>
                      <w:r w:rsidRPr="000C0ACD">
                        <w:rPr>
                          <w:color w:val="808080" w:themeColor="background1" w:themeShade="80"/>
                          <w:sz w:val="16"/>
                          <w:lang w:val="ca-ES"/>
                        </w:rPr>
                        <w:t>+"&amp;</w:t>
                      </w:r>
                      <w:proofErr w:type="spellStart"/>
                      <w:r w:rsidRPr="000C0ACD">
                        <w:rPr>
                          <w:color w:val="808080" w:themeColor="background1" w:themeShade="80"/>
                          <w:sz w:val="16"/>
                          <w:lang w:val="ca-ES"/>
                        </w:rPr>
                        <w:t>key</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ApiKey</w:t>
                      </w:r>
                      <w:proofErr w:type="spellEnd"/>
                      <w:r w:rsidRPr="000C0ACD">
                        <w:rPr>
                          <w:color w:val="808080" w:themeColor="background1" w:themeShade="80"/>
                          <w:sz w:val="16"/>
                          <w:lang w:val="ca-ES"/>
                        </w:rPr>
                        <w:t>+"&amp;units="+units+"&amp;</w:t>
                      </w:r>
                      <w:proofErr w:type="spellStart"/>
                      <w:r w:rsidRPr="000C0ACD">
                        <w:rPr>
                          <w:color w:val="808080" w:themeColor="background1" w:themeShade="80"/>
                          <w:sz w:val="16"/>
                          <w:lang w:val="ca-ES"/>
                        </w:rPr>
                        <w:t>lang</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lang</w:t>
                      </w:r>
                      <w:proofErr w:type="spellEnd"/>
                      <w:r w:rsidRPr="000C0ACD">
                        <w:rPr>
                          <w:color w:val="808080" w:themeColor="background1" w:themeShade="80"/>
                          <w:sz w:val="16"/>
                          <w:lang w:val="ca-ES"/>
                        </w:rPr>
                        <w:t>+\</w:t>
                      </w:r>
                    </w:p>
                    <w:p w14:paraId="6356D498"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"&amp;</w:t>
                      </w:r>
                      <w:proofErr w:type="spellStart"/>
                      <w:r w:rsidRPr="000C0ACD">
                        <w:rPr>
                          <w:color w:val="808080" w:themeColor="background1" w:themeShade="80"/>
                          <w:sz w:val="16"/>
                          <w:lang w:val="ca-ES"/>
                        </w:rPr>
                        <w:t>hours</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hours</w:t>
                      </w:r>
                      <w:proofErr w:type="spellEnd"/>
                    </w:p>
                    <w:p w14:paraId="1526B0F9" w14:textId="77777777" w:rsidR="00683D13" w:rsidRPr="000C0ACD" w:rsidRDefault="00683D13" w:rsidP="008F76D0">
                      <w:pPr>
                        <w:rPr>
                          <w:color w:val="70AD47" w:themeColor="accent6"/>
                          <w:sz w:val="16"/>
                          <w:lang w:val="ca-ES"/>
                        </w:rPr>
                      </w:pPr>
                      <w:r w:rsidRPr="000C0ACD">
                        <w:rPr>
                          <w:color w:val="70AD47" w:themeColor="accent6"/>
                          <w:sz w:val="16"/>
                          <w:lang w:val="ca-ES"/>
                        </w:rPr>
                        <w:t>#Request</w:t>
                      </w:r>
                    </w:p>
                    <w:p w14:paraId="08600D90"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req</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request.Request</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url</w:t>
                      </w:r>
                      <w:proofErr w:type="spellEnd"/>
                      <w:r w:rsidRPr="000C0ACD">
                        <w:rPr>
                          <w:color w:val="808080" w:themeColor="background1" w:themeShade="80"/>
                          <w:sz w:val="16"/>
                          <w:lang w:val="ca-ES"/>
                        </w:rPr>
                        <w:t xml:space="preserve">, </w:t>
                      </w:r>
                      <w:proofErr w:type="spellStart"/>
                      <w:r w:rsidRPr="000C0ACD">
                        <w:rPr>
                          <w:color w:val="808080" w:themeColor="background1" w:themeShade="80"/>
                          <w:sz w:val="16"/>
                          <w:lang w:val="ca-ES"/>
                        </w:rPr>
                        <w:t>headers</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headers</w:t>
                      </w:r>
                      <w:proofErr w:type="spellEnd"/>
                      <w:r w:rsidRPr="000C0ACD">
                        <w:rPr>
                          <w:color w:val="808080" w:themeColor="background1" w:themeShade="80"/>
                          <w:sz w:val="16"/>
                          <w:lang w:val="ca-ES"/>
                        </w:rPr>
                        <w:t>)</w:t>
                      </w:r>
                    </w:p>
                    <w:p w14:paraId="67F4FD44"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with</w:t>
                      </w:r>
                      <w:proofErr w:type="spellEnd"/>
                      <w:r w:rsidRPr="000C0ACD">
                        <w:rPr>
                          <w:color w:val="808080" w:themeColor="background1" w:themeShade="80"/>
                          <w:sz w:val="16"/>
                          <w:lang w:val="ca-ES"/>
                        </w:rPr>
                        <w:t xml:space="preserve"> </w:t>
                      </w:r>
                      <w:proofErr w:type="spellStart"/>
                      <w:r w:rsidRPr="000C0ACD">
                        <w:rPr>
                          <w:color w:val="808080" w:themeColor="background1" w:themeShade="80"/>
                          <w:sz w:val="16"/>
                          <w:lang w:val="ca-ES"/>
                        </w:rPr>
                        <w:t>request.urlopen</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req</w:t>
                      </w:r>
                      <w:proofErr w:type="spellEnd"/>
                      <w:r w:rsidRPr="000C0ACD">
                        <w:rPr>
                          <w:color w:val="808080" w:themeColor="background1" w:themeShade="80"/>
                          <w:sz w:val="16"/>
                          <w:lang w:val="ca-ES"/>
                        </w:rPr>
                        <w:t xml:space="preserve">) as </w:t>
                      </w:r>
                      <w:proofErr w:type="spellStart"/>
                      <w:r w:rsidRPr="000C0ACD">
                        <w:rPr>
                          <w:color w:val="808080" w:themeColor="background1" w:themeShade="80"/>
                          <w:sz w:val="16"/>
                          <w:lang w:val="ca-ES"/>
                        </w:rPr>
                        <w:t>response</w:t>
                      </w:r>
                      <w:proofErr w:type="spellEnd"/>
                      <w:r w:rsidRPr="000C0ACD">
                        <w:rPr>
                          <w:color w:val="808080" w:themeColor="background1" w:themeShade="80"/>
                          <w:sz w:val="16"/>
                          <w:lang w:val="ca-ES"/>
                        </w:rPr>
                        <w:t>:</w:t>
                      </w:r>
                    </w:p>
                    <w:p w14:paraId="3CA4FD22"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try</w:t>
                      </w:r>
                      <w:proofErr w:type="spellEnd"/>
                      <w:r w:rsidRPr="000C0ACD">
                        <w:rPr>
                          <w:color w:val="808080" w:themeColor="background1" w:themeShade="80"/>
                          <w:sz w:val="16"/>
                          <w:lang w:val="ca-ES"/>
                        </w:rPr>
                        <w:t>:</w:t>
                      </w:r>
                    </w:p>
                    <w:p w14:paraId="208FDC9E"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json_data</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response.read</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decode</w:t>
                      </w:r>
                      <w:proofErr w:type="spellEnd"/>
                      <w:r w:rsidRPr="000C0ACD">
                        <w:rPr>
                          <w:color w:val="808080" w:themeColor="background1" w:themeShade="80"/>
                          <w:sz w:val="16"/>
                          <w:lang w:val="ca-ES"/>
                        </w:rPr>
                        <w:t>('utf-8')</w:t>
                      </w:r>
                    </w:p>
                    <w:p w14:paraId="4A0F5604"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except</w:t>
                      </w:r>
                      <w:proofErr w:type="spellEnd"/>
                      <w:r w:rsidRPr="000C0ACD">
                        <w:rPr>
                          <w:color w:val="808080" w:themeColor="background1" w:themeShade="80"/>
                          <w:sz w:val="16"/>
                          <w:lang w:val="ca-ES"/>
                        </w:rPr>
                        <w:t>:</w:t>
                      </w:r>
                    </w:p>
                    <w:p w14:paraId="4963AF45" w14:textId="77777777"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json_data</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response.readall</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decode</w:t>
                      </w:r>
                      <w:proofErr w:type="spellEnd"/>
                      <w:r w:rsidRPr="000C0ACD">
                        <w:rPr>
                          <w:color w:val="808080" w:themeColor="background1" w:themeShade="80"/>
                          <w:sz w:val="16"/>
                          <w:lang w:val="ca-ES"/>
                        </w:rPr>
                        <w:t>('utf-8')</w:t>
                      </w:r>
                    </w:p>
                    <w:p w14:paraId="2B86F4B7" w14:textId="01CB5568" w:rsidR="00683D13" w:rsidRPr="000C0ACD" w:rsidRDefault="00683D13" w:rsidP="008F76D0">
                      <w:pPr>
                        <w:rPr>
                          <w:color w:val="808080" w:themeColor="background1" w:themeShade="80"/>
                          <w:sz w:val="16"/>
                          <w:lang w:val="ca-ES"/>
                        </w:rPr>
                      </w:pPr>
                      <w:r w:rsidRPr="000C0ACD">
                        <w:rPr>
                          <w:color w:val="808080" w:themeColor="background1" w:themeShade="80"/>
                          <w:sz w:val="16"/>
                          <w:lang w:val="ca-ES"/>
                        </w:rPr>
                        <w:t xml:space="preserve">        </w:t>
                      </w:r>
                      <w:proofErr w:type="spellStart"/>
                      <w:r w:rsidRPr="000C0ACD">
                        <w:rPr>
                          <w:color w:val="808080" w:themeColor="background1" w:themeShade="80"/>
                          <w:sz w:val="16"/>
                          <w:lang w:val="ca-ES"/>
                        </w:rPr>
                        <w:t>result</w:t>
                      </w:r>
                      <w:proofErr w:type="spellEnd"/>
                      <w:r w:rsidRPr="000C0ACD">
                        <w:rPr>
                          <w:color w:val="808080" w:themeColor="background1" w:themeShade="80"/>
                          <w:sz w:val="16"/>
                          <w:lang w:val="ca-ES"/>
                        </w:rPr>
                        <w:t xml:space="preserve"> = </w:t>
                      </w:r>
                      <w:proofErr w:type="spellStart"/>
                      <w:r w:rsidRPr="000C0ACD">
                        <w:rPr>
                          <w:color w:val="808080" w:themeColor="background1" w:themeShade="80"/>
                          <w:sz w:val="16"/>
                          <w:lang w:val="ca-ES"/>
                        </w:rPr>
                        <w:t>json.loads</w:t>
                      </w:r>
                      <w:proofErr w:type="spellEnd"/>
                      <w:r w:rsidRPr="000C0ACD">
                        <w:rPr>
                          <w:color w:val="808080" w:themeColor="background1" w:themeShade="80"/>
                          <w:sz w:val="16"/>
                          <w:lang w:val="ca-ES"/>
                        </w:rPr>
                        <w:t>(</w:t>
                      </w:r>
                      <w:proofErr w:type="spellStart"/>
                      <w:r w:rsidRPr="000C0ACD">
                        <w:rPr>
                          <w:color w:val="808080" w:themeColor="background1" w:themeShade="80"/>
                          <w:sz w:val="16"/>
                          <w:lang w:val="ca-ES"/>
                        </w:rPr>
                        <w:t>json_data</w:t>
                      </w:r>
                      <w:proofErr w:type="spellEnd"/>
                      <w:r w:rsidRPr="000C0ACD">
                        <w:rPr>
                          <w:color w:val="808080" w:themeColor="background1" w:themeShade="80"/>
                          <w:sz w:val="16"/>
                          <w:lang w:val="ca-ES"/>
                        </w:rPr>
                        <w:t>)</w:t>
                      </w:r>
                    </w:p>
                    <w:p w14:paraId="7366D496" w14:textId="3ADC1B45" w:rsidR="00683D13" w:rsidRPr="000C0ACD" w:rsidRDefault="00683D13" w:rsidP="008F76D0">
                      <w:pPr>
                        <w:rPr>
                          <w:color w:val="70AD47" w:themeColor="accent6"/>
                          <w:sz w:val="16"/>
                          <w:lang w:val="es-ES"/>
                        </w:rPr>
                      </w:pPr>
                      <w:r w:rsidRPr="000C0ACD">
                        <w:rPr>
                          <w:color w:val="70AD47" w:themeColor="accent6"/>
                          <w:sz w:val="16"/>
                          <w:lang w:val="es-ES"/>
                        </w:rPr>
                        <w:t xml:space="preserve">### Extraer información de </w:t>
                      </w:r>
                      <w:proofErr w:type="spellStart"/>
                      <w:r w:rsidRPr="000C0ACD">
                        <w:rPr>
                          <w:color w:val="70AD47" w:themeColor="accent6"/>
                          <w:sz w:val="16"/>
                          <w:lang w:val="es-ES"/>
                        </w:rPr>
                        <w:t>result</w:t>
                      </w:r>
                      <w:proofErr w:type="spellEnd"/>
                      <w:r w:rsidRPr="000C0ACD">
                        <w:rPr>
                          <w:color w:val="70AD47" w:themeColor="accent6"/>
                          <w:sz w:val="16"/>
                          <w:lang w:val="es-ES"/>
                        </w:rPr>
                        <w:t xml:space="preserve"> y guardarlo en </w:t>
                      </w:r>
                      <w:proofErr w:type="gramStart"/>
                      <w:r w:rsidRPr="000C0ACD">
                        <w:rPr>
                          <w:color w:val="70AD47" w:themeColor="accent6"/>
                          <w:sz w:val="16"/>
                          <w:lang w:val="es-ES"/>
                        </w:rPr>
                        <w:t>un pandas</w:t>
                      </w:r>
                      <w:proofErr w:type="gramEnd"/>
                      <w:r w:rsidRPr="000C0ACD">
                        <w:rPr>
                          <w:color w:val="70AD47" w:themeColor="accent6"/>
                          <w:sz w:val="16"/>
                          <w:lang w:val="es-ES"/>
                        </w:rPr>
                        <w:t xml:space="preserve"> </w:t>
                      </w:r>
                      <w:proofErr w:type="spellStart"/>
                      <w:r w:rsidRPr="000C0ACD">
                        <w:rPr>
                          <w:color w:val="70AD47" w:themeColor="accent6"/>
                          <w:sz w:val="16"/>
                          <w:lang w:val="es-ES"/>
                        </w:rPr>
                        <w:t>DataFrame</w:t>
                      </w:r>
                      <w:proofErr w:type="spellEnd"/>
                      <w:r w:rsidRPr="000C0ACD">
                        <w:rPr>
                          <w:color w:val="70AD47" w:themeColor="accent6"/>
                          <w:sz w:val="16"/>
                          <w:lang w:val="es-ES"/>
                        </w:rPr>
                        <w:t xml:space="preserve">, se puede llamar </w:t>
                      </w:r>
                      <w:proofErr w:type="spellStart"/>
                      <w:r w:rsidRPr="000C0ACD">
                        <w:rPr>
                          <w:color w:val="70AD47" w:themeColor="accent6"/>
                          <w:sz w:val="16"/>
                          <w:lang w:val="es-ES"/>
                        </w:rPr>
                        <w:t>out</w:t>
                      </w:r>
                      <w:proofErr w:type="spellEnd"/>
                      <w:r w:rsidRPr="000C0ACD">
                        <w:rPr>
                          <w:color w:val="70AD47" w:themeColor="accent6"/>
                          <w:sz w:val="16"/>
                          <w:lang w:val="es-ES"/>
                        </w:rPr>
                        <w:t>: ["timestamp_local","timestamp_utc","temp","wind_spd","dhi","ghi","dni"]</w:t>
                      </w:r>
                    </w:p>
                    <w:p w14:paraId="27D9A0E2" w14:textId="7C99ED45" w:rsidR="00683D13" w:rsidRPr="0093642D" w:rsidRDefault="00683D13" w:rsidP="008F76D0">
                      <w:pPr>
                        <w:rPr>
                          <w:color w:val="70AD47" w:themeColor="accent6"/>
                          <w:lang w:val="ca-ES"/>
                        </w:rPr>
                      </w:pPr>
                      <w:r w:rsidRPr="0016128D">
                        <w:rPr>
                          <w:color w:val="70AD47" w:themeColor="accent6"/>
                          <w:lang w:val="en-US"/>
                        </w:rPr>
                        <w:t>#CURRENT WEATHER API</w:t>
                      </w:r>
                    </w:p>
                    <w:p w14:paraId="6E0B1CF6" w14:textId="5DB97314" w:rsidR="00683D13" w:rsidRPr="000D6D28" w:rsidRDefault="00683D13" w:rsidP="008F76D0">
                      <w:pPr>
                        <w:rPr>
                          <w:color w:val="70AD47" w:themeColor="accent6"/>
                          <w:lang w:val="en-US"/>
                        </w:rPr>
                      </w:pPr>
                      <w:r w:rsidRPr="000D6D28">
                        <w:rPr>
                          <w:color w:val="70AD47" w:themeColor="accent6"/>
                          <w:lang w:val="en-US"/>
                        </w:rPr>
                        <w:t xml:space="preserve">#URL    </w:t>
                      </w:r>
                    </w:p>
                    <w:p w14:paraId="7EA0FB24" w14:textId="5C35DC2A" w:rsidR="00683D13" w:rsidRPr="0093642D" w:rsidRDefault="00683D13" w:rsidP="0060768D">
                      <w:pPr>
                        <w:rPr>
                          <w:lang w:val="ca-ES"/>
                        </w:rPr>
                      </w:pPr>
                      <w:r w:rsidRPr="006C10E2">
                        <w:rPr>
                          <w:lang w:val="ca-ES"/>
                        </w:rPr>
                        <w:t>url</w:t>
                      </w:r>
                      <w:r>
                        <w:rPr>
                          <w:lang w:val="ca-ES"/>
                        </w:rPr>
                        <w:t>2</w:t>
                      </w:r>
                      <w:r w:rsidRPr="006C10E2">
                        <w:rPr>
                          <w:lang w:val="ca-ES"/>
                        </w:rPr>
                        <w:t xml:space="preserve"> = </w:t>
                      </w:r>
                      <w:r w:rsidRPr="0093642D">
                        <w:rPr>
                          <w:lang w:val="ca-ES"/>
                        </w:rPr>
                        <w:t>'https://api.weatherbit.io/v2.0/current?lat='+\</w:t>
                      </w:r>
                    </w:p>
                    <w:p w14:paraId="59A10FCA" w14:textId="1A9771E6" w:rsidR="00683D13" w:rsidRDefault="00683D13" w:rsidP="0093642D">
                      <w:pPr>
                        <w:ind w:left="708"/>
                        <w:rPr>
                          <w:lang w:val="ca-ES"/>
                        </w:rPr>
                      </w:pPr>
                      <w:r>
                        <w:rPr>
                          <w:lang w:val="ca-ES"/>
                        </w:rPr>
                        <w:t xml:space="preserve">     </w:t>
                      </w:r>
                      <w:r w:rsidRPr="0093642D">
                        <w:rPr>
                          <w:lang w:val="ca-ES"/>
                        </w:rPr>
                        <w:t>lat+"&amp;</w:t>
                      </w:r>
                      <w:proofErr w:type="spellStart"/>
                      <w:r w:rsidRPr="0093642D">
                        <w:rPr>
                          <w:lang w:val="ca-ES"/>
                        </w:rPr>
                        <w:t>lon</w:t>
                      </w:r>
                      <w:proofErr w:type="spellEnd"/>
                      <w:r w:rsidRPr="0093642D">
                        <w:rPr>
                          <w:lang w:val="ca-ES"/>
                        </w:rPr>
                        <w:t>="+</w:t>
                      </w:r>
                      <w:proofErr w:type="spellStart"/>
                      <w:r w:rsidRPr="0093642D">
                        <w:rPr>
                          <w:lang w:val="ca-ES"/>
                        </w:rPr>
                        <w:t>lon</w:t>
                      </w:r>
                      <w:proofErr w:type="spellEnd"/>
                      <w:r w:rsidRPr="0093642D">
                        <w:rPr>
                          <w:lang w:val="ca-ES"/>
                        </w:rPr>
                        <w:t>+"&amp;</w:t>
                      </w:r>
                      <w:proofErr w:type="spellStart"/>
                      <w:r w:rsidRPr="0093642D">
                        <w:rPr>
                          <w:lang w:val="ca-ES"/>
                        </w:rPr>
                        <w:t>key</w:t>
                      </w:r>
                      <w:proofErr w:type="spellEnd"/>
                      <w:r w:rsidRPr="0093642D">
                        <w:rPr>
                          <w:lang w:val="ca-ES"/>
                        </w:rPr>
                        <w:t>="+</w:t>
                      </w:r>
                      <w:proofErr w:type="spellStart"/>
                      <w:r w:rsidRPr="0093642D">
                        <w:rPr>
                          <w:lang w:val="ca-ES"/>
                        </w:rPr>
                        <w:t>ApiKey</w:t>
                      </w:r>
                      <w:proofErr w:type="spellEnd"/>
                      <w:r w:rsidRPr="0093642D">
                        <w:rPr>
                          <w:lang w:val="ca-ES"/>
                        </w:rPr>
                        <w:t>+"&amp;units="+units+"&amp;</w:t>
                      </w:r>
                      <w:proofErr w:type="spellStart"/>
                      <w:r w:rsidRPr="0093642D">
                        <w:rPr>
                          <w:lang w:val="ca-ES"/>
                        </w:rPr>
                        <w:t>lang</w:t>
                      </w:r>
                      <w:proofErr w:type="spellEnd"/>
                      <w:r w:rsidRPr="0093642D">
                        <w:rPr>
                          <w:lang w:val="ca-ES"/>
                        </w:rPr>
                        <w:t>="+</w:t>
                      </w:r>
                      <w:proofErr w:type="spellStart"/>
                      <w:r w:rsidRPr="0093642D">
                        <w:rPr>
                          <w:lang w:val="ca-ES"/>
                        </w:rPr>
                        <w:t>lang</w:t>
                      </w:r>
                      <w:proofErr w:type="spellEnd"/>
                    </w:p>
                    <w:p w14:paraId="0B1E3480" w14:textId="5D84ED01" w:rsidR="00683D13" w:rsidRDefault="00683D13" w:rsidP="0093642D">
                      <w:pPr>
                        <w:ind w:left="708"/>
                        <w:rPr>
                          <w:color w:val="70AD47" w:themeColor="accent6"/>
                          <w:lang w:val="es-ES"/>
                        </w:rPr>
                      </w:pPr>
                      <w:r w:rsidRPr="0016128D">
                        <w:rPr>
                          <w:color w:val="70AD47" w:themeColor="accent6"/>
                          <w:lang w:val="es-ES"/>
                        </w:rPr>
                        <w:t xml:space="preserve">#Repetir </w:t>
                      </w:r>
                      <w:proofErr w:type="spellStart"/>
                      <w:r w:rsidRPr="0016128D">
                        <w:rPr>
                          <w:color w:val="70AD47" w:themeColor="accent6"/>
                          <w:lang w:val="es-ES"/>
                        </w:rPr>
                        <w:t>Request</w:t>
                      </w:r>
                      <w:proofErr w:type="spellEnd"/>
                      <w:r w:rsidRPr="0016128D">
                        <w:rPr>
                          <w:color w:val="70AD47" w:themeColor="accent6"/>
                          <w:lang w:val="es-ES"/>
                        </w:rPr>
                        <w:t xml:space="preserve"> con la nueva URL.</w:t>
                      </w:r>
                    </w:p>
                    <w:p w14:paraId="6C029143" w14:textId="66BA8B1E" w:rsidR="00683D13" w:rsidRPr="000C0ACD" w:rsidRDefault="00683D13" w:rsidP="000C0ACD">
                      <w:pPr>
                        <w:rPr>
                          <w:lang w:val="ca-ES"/>
                        </w:rPr>
                      </w:pPr>
                      <w:r w:rsidRPr="000C0ACD">
                        <w:rPr>
                          <w:sz w:val="18"/>
                          <w:lang w:val="ca-ES"/>
                        </w:rPr>
                        <w:t xml:space="preserve">    </w:t>
                      </w:r>
                      <w:proofErr w:type="spellStart"/>
                      <w:r w:rsidRPr="000C0ACD">
                        <w:rPr>
                          <w:lang w:val="ca-ES"/>
                        </w:rPr>
                        <w:t>req</w:t>
                      </w:r>
                      <w:proofErr w:type="spellEnd"/>
                      <w:r w:rsidRPr="000C0ACD">
                        <w:rPr>
                          <w:lang w:val="ca-ES"/>
                        </w:rPr>
                        <w:t xml:space="preserve"> = </w:t>
                      </w:r>
                      <w:proofErr w:type="spellStart"/>
                      <w:r w:rsidRPr="000C0ACD">
                        <w:rPr>
                          <w:lang w:val="ca-ES"/>
                        </w:rPr>
                        <w:t>request.Request</w:t>
                      </w:r>
                      <w:proofErr w:type="spellEnd"/>
                      <w:r w:rsidRPr="000C0ACD">
                        <w:rPr>
                          <w:lang w:val="ca-ES"/>
                        </w:rPr>
                        <w:t>(url</w:t>
                      </w:r>
                      <w:r>
                        <w:rPr>
                          <w:lang w:val="ca-ES"/>
                        </w:rPr>
                        <w:t>2</w:t>
                      </w:r>
                      <w:r w:rsidRPr="000C0ACD">
                        <w:rPr>
                          <w:lang w:val="ca-ES"/>
                        </w:rPr>
                        <w:t xml:space="preserve">, </w:t>
                      </w:r>
                      <w:proofErr w:type="spellStart"/>
                      <w:r w:rsidRPr="000C0ACD">
                        <w:rPr>
                          <w:lang w:val="ca-ES"/>
                        </w:rPr>
                        <w:t>headers</w:t>
                      </w:r>
                      <w:proofErr w:type="spellEnd"/>
                      <w:r w:rsidRPr="000C0ACD">
                        <w:rPr>
                          <w:lang w:val="ca-ES"/>
                        </w:rPr>
                        <w:t xml:space="preserve"> = </w:t>
                      </w:r>
                      <w:proofErr w:type="spellStart"/>
                      <w:r w:rsidRPr="000C0ACD">
                        <w:rPr>
                          <w:lang w:val="ca-ES"/>
                        </w:rPr>
                        <w:t>headers</w:t>
                      </w:r>
                      <w:proofErr w:type="spellEnd"/>
                      <w:r w:rsidRPr="000C0ACD">
                        <w:rPr>
                          <w:lang w:val="ca-ES"/>
                        </w:rPr>
                        <w:t>)</w:t>
                      </w:r>
                    </w:p>
                    <w:p w14:paraId="398BA69C" w14:textId="77777777" w:rsidR="00683D13" w:rsidRPr="000C0ACD" w:rsidRDefault="00683D13" w:rsidP="000C0ACD">
                      <w:pPr>
                        <w:rPr>
                          <w:lang w:val="ca-ES"/>
                        </w:rPr>
                      </w:pPr>
                      <w:r w:rsidRPr="000C0ACD">
                        <w:rPr>
                          <w:lang w:val="ca-ES"/>
                        </w:rPr>
                        <w:t xml:space="preserve">    </w:t>
                      </w:r>
                      <w:proofErr w:type="spellStart"/>
                      <w:r w:rsidRPr="000C0ACD">
                        <w:rPr>
                          <w:lang w:val="ca-ES"/>
                        </w:rPr>
                        <w:t>with</w:t>
                      </w:r>
                      <w:proofErr w:type="spellEnd"/>
                      <w:r w:rsidRPr="000C0ACD">
                        <w:rPr>
                          <w:lang w:val="ca-ES"/>
                        </w:rPr>
                        <w:t xml:space="preserve"> </w:t>
                      </w:r>
                      <w:proofErr w:type="spellStart"/>
                      <w:r w:rsidRPr="000C0ACD">
                        <w:rPr>
                          <w:lang w:val="ca-ES"/>
                        </w:rPr>
                        <w:t>request.urlopen</w:t>
                      </w:r>
                      <w:proofErr w:type="spellEnd"/>
                      <w:r w:rsidRPr="000C0ACD">
                        <w:rPr>
                          <w:lang w:val="ca-ES"/>
                        </w:rPr>
                        <w:t>(</w:t>
                      </w:r>
                      <w:proofErr w:type="spellStart"/>
                      <w:r w:rsidRPr="000C0ACD">
                        <w:rPr>
                          <w:lang w:val="ca-ES"/>
                        </w:rPr>
                        <w:t>req</w:t>
                      </w:r>
                      <w:proofErr w:type="spellEnd"/>
                      <w:r w:rsidRPr="000C0ACD">
                        <w:rPr>
                          <w:lang w:val="ca-ES"/>
                        </w:rPr>
                        <w:t xml:space="preserve">) as </w:t>
                      </w:r>
                      <w:proofErr w:type="spellStart"/>
                      <w:r w:rsidRPr="000C0ACD">
                        <w:rPr>
                          <w:lang w:val="ca-ES"/>
                        </w:rPr>
                        <w:t>response</w:t>
                      </w:r>
                      <w:proofErr w:type="spellEnd"/>
                      <w:r w:rsidRPr="000C0ACD">
                        <w:rPr>
                          <w:lang w:val="ca-ES"/>
                        </w:rPr>
                        <w:t>:</w:t>
                      </w:r>
                    </w:p>
                    <w:p w14:paraId="3D837E79" w14:textId="77777777" w:rsidR="00683D13" w:rsidRPr="000C0ACD" w:rsidRDefault="00683D13" w:rsidP="000C0ACD">
                      <w:pPr>
                        <w:rPr>
                          <w:lang w:val="ca-ES"/>
                        </w:rPr>
                      </w:pPr>
                      <w:r w:rsidRPr="000C0ACD">
                        <w:rPr>
                          <w:lang w:val="ca-ES"/>
                        </w:rPr>
                        <w:t xml:space="preserve">        </w:t>
                      </w:r>
                      <w:proofErr w:type="spellStart"/>
                      <w:r w:rsidRPr="000C0ACD">
                        <w:rPr>
                          <w:lang w:val="ca-ES"/>
                        </w:rPr>
                        <w:t>try</w:t>
                      </w:r>
                      <w:proofErr w:type="spellEnd"/>
                      <w:r w:rsidRPr="000C0ACD">
                        <w:rPr>
                          <w:lang w:val="ca-ES"/>
                        </w:rPr>
                        <w:t>:</w:t>
                      </w:r>
                    </w:p>
                    <w:p w14:paraId="7897AC97" w14:textId="77777777" w:rsidR="00683D13" w:rsidRPr="000C0ACD" w:rsidRDefault="00683D13" w:rsidP="000C0ACD">
                      <w:pPr>
                        <w:rPr>
                          <w:lang w:val="ca-ES"/>
                        </w:rPr>
                      </w:pPr>
                      <w:r w:rsidRPr="000C0ACD">
                        <w:rPr>
                          <w:lang w:val="ca-ES"/>
                        </w:rPr>
                        <w:t xml:space="preserve">            </w:t>
                      </w:r>
                      <w:proofErr w:type="spellStart"/>
                      <w:r w:rsidRPr="000C0ACD">
                        <w:rPr>
                          <w:lang w:val="ca-ES"/>
                        </w:rPr>
                        <w:t>json_data</w:t>
                      </w:r>
                      <w:proofErr w:type="spellEnd"/>
                      <w:r w:rsidRPr="000C0ACD">
                        <w:rPr>
                          <w:lang w:val="ca-ES"/>
                        </w:rPr>
                        <w:t xml:space="preserve"> = </w:t>
                      </w:r>
                      <w:proofErr w:type="spellStart"/>
                      <w:r w:rsidRPr="000C0ACD">
                        <w:rPr>
                          <w:lang w:val="ca-ES"/>
                        </w:rPr>
                        <w:t>response.read</w:t>
                      </w:r>
                      <w:proofErr w:type="spellEnd"/>
                      <w:r w:rsidRPr="000C0ACD">
                        <w:rPr>
                          <w:lang w:val="ca-ES"/>
                        </w:rPr>
                        <w:t>().</w:t>
                      </w:r>
                      <w:proofErr w:type="spellStart"/>
                      <w:r w:rsidRPr="000C0ACD">
                        <w:rPr>
                          <w:lang w:val="ca-ES"/>
                        </w:rPr>
                        <w:t>decode</w:t>
                      </w:r>
                      <w:proofErr w:type="spellEnd"/>
                      <w:r w:rsidRPr="000C0ACD">
                        <w:rPr>
                          <w:lang w:val="ca-ES"/>
                        </w:rPr>
                        <w:t>('utf-8')</w:t>
                      </w:r>
                    </w:p>
                    <w:p w14:paraId="6DC50561" w14:textId="77777777" w:rsidR="00683D13" w:rsidRPr="000C0ACD" w:rsidRDefault="00683D13" w:rsidP="000C0ACD">
                      <w:pPr>
                        <w:rPr>
                          <w:lang w:val="ca-ES"/>
                        </w:rPr>
                      </w:pPr>
                      <w:r w:rsidRPr="000C0ACD">
                        <w:rPr>
                          <w:lang w:val="ca-ES"/>
                        </w:rPr>
                        <w:t xml:space="preserve">        </w:t>
                      </w:r>
                      <w:proofErr w:type="spellStart"/>
                      <w:r w:rsidRPr="000C0ACD">
                        <w:rPr>
                          <w:lang w:val="ca-ES"/>
                        </w:rPr>
                        <w:t>except</w:t>
                      </w:r>
                      <w:proofErr w:type="spellEnd"/>
                      <w:r w:rsidRPr="000C0ACD">
                        <w:rPr>
                          <w:lang w:val="ca-ES"/>
                        </w:rPr>
                        <w:t>:</w:t>
                      </w:r>
                    </w:p>
                    <w:p w14:paraId="3A6C4310" w14:textId="77777777" w:rsidR="00683D13" w:rsidRPr="000C0ACD" w:rsidRDefault="00683D13" w:rsidP="000C0ACD">
                      <w:pPr>
                        <w:rPr>
                          <w:lang w:val="ca-ES"/>
                        </w:rPr>
                      </w:pPr>
                      <w:r w:rsidRPr="000C0ACD">
                        <w:rPr>
                          <w:lang w:val="ca-ES"/>
                        </w:rPr>
                        <w:t xml:space="preserve">            </w:t>
                      </w:r>
                      <w:proofErr w:type="spellStart"/>
                      <w:r w:rsidRPr="000C0ACD">
                        <w:rPr>
                          <w:lang w:val="ca-ES"/>
                        </w:rPr>
                        <w:t>json_data</w:t>
                      </w:r>
                      <w:proofErr w:type="spellEnd"/>
                      <w:r w:rsidRPr="000C0ACD">
                        <w:rPr>
                          <w:lang w:val="ca-ES"/>
                        </w:rPr>
                        <w:t xml:space="preserve"> = </w:t>
                      </w:r>
                      <w:proofErr w:type="spellStart"/>
                      <w:r w:rsidRPr="000C0ACD">
                        <w:rPr>
                          <w:lang w:val="ca-ES"/>
                        </w:rPr>
                        <w:t>response.readall</w:t>
                      </w:r>
                      <w:proofErr w:type="spellEnd"/>
                      <w:r w:rsidRPr="000C0ACD">
                        <w:rPr>
                          <w:lang w:val="ca-ES"/>
                        </w:rPr>
                        <w:t>().</w:t>
                      </w:r>
                      <w:proofErr w:type="spellStart"/>
                      <w:r w:rsidRPr="000C0ACD">
                        <w:rPr>
                          <w:lang w:val="ca-ES"/>
                        </w:rPr>
                        <w:t>decode</w:t>
                      </w:r>
                      <w:proofErr w:type="spellEnd"/>
                      <w:r w:rsidRPr="000C0ACD">
                        <w:rPr>
                          <w:lang w:val="ca-ES"/>
                        </w:rPr>
                        <w:t>('utf-8')</w:t>
                      </w:r>
                    </w:p>
                    <w:p w14:paraId="66559B25" w14:textId="77777777" w:rsidR="00683D13" w:rsidRPr="000C0ACD" w:rsidRDefault="00683D13" w:rsidP="000C0ACD">
                      <w:pPr>
                        <w:rPr>
                          <w:lang w:val="ca-ES"/>
                        </w:rPr>
                      </w:pPr>
                      <w:r w:rsidRPr="000C0ACD">
                        <w:rPr>
                          <w:lang w:val="ca-ES"/>
                        </w:rPr>
                        <w:t xml:space="preserve">        </w:t>
                      </w:r>
                      <w:proofErr w:type="spellStart"/>
                      <w:r w:rsidRPr="000C0ACD">
                        <w:rPr>
                          <w:lang w:val="ca-ES"/>
                        </w:rPr>
                        <w:t>result</w:t>
                      </w:r>
                      <w:proofErr w:type="spellEnd"/>
                      <w:r w:rsidRPr="000C0ACD">
                        <w:rPr>
                          <w:lang w:val="ca-ES"/>
                        </w:rPr>
                        <w:t xml:space="preserve"> = </w:t>
                      </w:r>
                      <w:proofErr w:type="spellStart"/>
                      <w:r w:rsidRPr="000C0ACD">
                        <w:rPr>
                          <w:lang w:val="ca-ES"/>
                        </w:rPr>
                        <w:t>json.loads</w:t>
                      </w:r>
                      <w:proofErr w:type="spellEnd"/>
                      <w:r w:rsidRPr="000C0ACD">
                        <w:rPr>
                          <w:lang w:val="ca-ES"/>
                        </w:rPr>
                        <w:t>(</w:t>
                      </w:r>
                      <w:proofErr w:type="spellStart"/>
                      <w:r w:rsidRPr="000C0ACD">
                        <w:rPr>
                          <w:lang w:val="ca-ES"/>
                        </w:rPr>
                        <w:t>json_data</w:t>
                      </w:r>
                      <w:proofErr w:type="spellEnd"/>
                      <w:r w:rsidRPr="000C0ACD">
                        <w:rPr>
                          <w:lang w:val="ca-ES"/>
                        </w:rPr>
                        <w:t>)</w:t>
                      </w:r>
                    </w:p>
                    <w:p w14:paraId="4F8516CE" w14:textId="77777777" w:rsidR="00683D13" w:rsidRPr="000C0ACD" w:rsidRDefault="00683D13" w:rsidP="0093642D">
                      <w:pPr>
                        <w:ind w:left="708"/>
                        <w:rPr>
                          <w:color w:val="70AD47" w:themeColor="accent6"/>
                          <w:lang w:val="ca-ES"/>
                        </w:rPr>
                      </w:pPr>
                    </w:p>
                    <w:p w14:paraId="6F21C58F" w14:textId="60AEDC58" w:rsidR="00683D13" w:rsidRPr="0016128D" w:rsidRDefault="00683D13" w:rsidP="0093642D">
                      <w:pPr>
                        <w:ind w:left="708"/>
                        <w:rPr>
                          <w:color w:val="70AD47" w:themeColor="accent6"/>
                          <w:lang w:val="es-ES"/>
                        </w:rPr>
                      </w:pPr>
                      <w:r w:rsidRPr="0016128D">
                        <w:rPr>
                          <w:color w:val="70AD47" w:themeColor="accent6"/>
                          <w:lang w:val="es-ES"/>
                        </w:rPr>
                        <w:t xml:space="preserve">#Extraer la </w:t>
                      </w:r>
                      <w:proofErr w:type="spellStart"/>
                      <w:r w:rsidRPr="0016128D">
                        <w:rPr>
                          <w:color w:val="70AD47" w:themeColor="accent6"/>
                          <w:lang w:val="es-ES"/>
                        </w:rPr>
                        <w:t>informacion</w:t>
                      </w:r>
                      <w:proofErr w:type="spellEnd"/>
                      <w:r w:rsidRPr="0016128D">
                        <w:rPr>
                          <w:color w:val="70AD47" w:themeColor="accent6"/>
                          <w:lang w:val="es-ES"/>
                        </w:rPr>
                        <w:t xml:space="preserve"> del </w:t>
                      </w:r>
                      <w:proofErr w:type="spellStart"/>
                      <w:r w:rsidRPr="0016128D">
                        <w:rPr>
                          <w:color w:val="70AD47" w:themeColor="accent6"/>
                          <w:lang w:val="es-ES"/>
                        </w:rPr>
                        <w:t>request</w:t>
                      </w:r>
                      <w:proofErr w:type="spellEnd"/>
                      <w:r w:rsidRPr="0016128D">
                        <w:rPr>
                          <w:color w:val="70AD47" w:themeColor="accent6"/>
                          <w:lang w:val="es-ES"/>
                        </w:rPr>
                        <w:t xml:space="preserve"> ["</w:t>
                      </w:r>
                      <w:proofErr w:type="spellStart"/>
                      <w:r w:rsidRPr="0016128D">
                        <w:rPr>
                          <w:color w:val="70AD47" w:themeColor="accent6"/>
                          <w:lang w:val="es-ES"/>
                        </w:rPr>
                        <w:t>temp</w:t>
                      </w:r>
                      <w:proofErr w:type="spellEnd"/>
                      <w:r w:rsidRPr="0016128D">
                        <w:rPr>
                          <w:color w:val="70AD47" w:themeColor="accent6"/>
                          <w:lang w:val="es-ES"/>
                        </w:rPr>
                        <w:t>","wind_</w:t>
                      </w:r>
                      <w:proofErr w:type="spellStart"/>
                      <w:r w:rsidRPr="0016128D">
                        <w:rPr>
                          <w:color w:val="70AD47" w:themeColor="accent6"/>
                          <w:lang w:val="es-ES"/>
                        </w:rPr>
                        <w:t>spd</w:t>
                      </w:r>
                      <w:proofErr w:type="spellEnd"/>
                      <w:r w:rsidRPr="0016128D">
                        <w:rPr>
                          <w:color w:val="70AD47" w:themeColor="accent6"/>
                          <w:lang w:val="es-ES"/>
                        </w:rPr>
                        <w:t>","</w:t>
                      </w:r>
                      <w:proofErr w:type="spellStart"/>
                      <w:r w:rsidRPr="0016128D">
                        <w:rPr>
                          <w:color w:val="70AD47" w:themeColor="accent6"/>
                          <w:lang w:val="es-ES"/>
                        </w:rPr>
                        <w:t>dhi</w:t>
                      </w:r>
                      <w:proofErr w:type="spellEnd"/>
                      <w:r w:rsidRPr="0016128D">
                        <w:rPr>
                          <w:color w:val="70AD47" w:themeColor="accent6"/>
                          <w:lang w:val="es-ES"/>
                        </w:rPr>
                        <w:t>","</w:t>
                      </w:r>
                      <w:proofErr w:type="spellStart"/>
                      <w:r w:rsidRPr="0016128D">
                        <w:rPr>
                          <w:color w:val="70AD47" w:themeColor="accent6"/>
                          <w:lang w:val="es-ES"/>
                        </w:rPr>
                        <w:t>ghi</w:t>
                      </w:r>
                      <w:proofErr w:type="spellEnd"/>
                      <w:r w:rsidRPr="0016128D">
                        <w:rPr>
                          <w:color w:val="70AD47" w:themeColor="accent6"/>
                          <w:lang w:val="es-ES"/>
                        </w:rPr>
                        <w:t>","</w:t>
                      </w:r>
                      <w:proofErr w:type="spellStart"/>
                      <w:r w:rsidRPr="0016128D">
                        <w:rPr>
                          <w:color w:val="70AD47" w:themeColor="accent6"/>
                          <w:lang w:val="es-ES"/>
                        </w:rPr>
                        <w:t>dni</w:t>
                      </w:r>
                      <w:proofErr w:type="spellEnd"/>
                      <w:r w:rsidRPr="0016128D">
                        <w:rPr>
                          <w:color w:val="70AD47" w:themeColor="accent6"/>
                          <w:lang w:val="es-ES"/>
                        </w:rPr>
                        <w:t>"]</w:t>
                      </w:r>
                      <w:r>
                        <w:rPr>
                          <w:color w:val="70AD47" w:themeColor="accent6"/>
                          <w:lang w:val="es-ES"/>
                        </w:rPr>
                        <w:t xml:space="preserve"> </w:t>
                      </w:r>
                      <w:r w:rsidRPr="0016128D">
                        <w:rPr>
                          <w:color w:val="70AD47" w:themeColor="accent6"/>
                          <w:lang w:val="es-ES"/>
                        </w:rPr>
                        <w:t xml:space="preserve">y almacenarla en el </w:t>
                      </w:r>
                      <w:proofErr w:type="spellStart"/>
                      <w:r w:rsidRPr="0016128D">
                        <w:rPr>
                          <w:color w:val="70AD47" w:themeColor="accent6"/>
                          <w:lang w:val="es-ES"/>
                        </w:rPr>
                        <w:t>dataframe</w:t>
                      </w:r>
                      <w:proofErr w:type="spellEnd"/>
                      <w:r w:rsidRPr="0016128D">
                        <w:rPr>
                          <w:color w:val="70AD47" w:themeColor="accent6"/>
                          <w:lang w:val="es-ES"/>
                        </w:rPr>
                        <w:t xml:space="preserve"> </w:t>
                      </w:r>
                      <w:proofErr w:type="spellStart"/>
                      <w:r w:rsidRPr="0016128D">
                        <w:rPr>
                          <w:color w:val="70AD47" w:themeColor="accent6"/>
                          <w:lang w:val="es-ES"/>
                        </w:rPr>
                        <w:t>out</w:t>
                      </w:r>
                      <w:proofErr w:type="spellEnd"/>
                      <w:r w:rsidRPr="0016128D">
                        <w:rPr>
                          <w:color w:val="70AD47" w:themeColor="accent6"/>
                          <w:lang w:val="es-ES"/>
                        </w:rPr>
                        <w:t>. (primera fila)</w:t>
                      </w:r>
                    </w:p>
                    <w:p w14:paraId="1D07755E" w14:textId="77F132D8" w:rsidR="00683D13" w:rsidRPr="0093642D" w:rsidRDefault="00683D13" w:rsidP="0093642D">
                      <w:pPr>
                        <w:ind w:left="708"/>
                        <w:rPr>
                          <w:color w:val="A8D08D" w:themeColor="accent6" w:themeTint="99"/>
                          <w:lang w:val="ca-ES"/>
                        </w:rPr>
                      </w:pPr>
                      <w:r w:rsidRPr="0016128D">
                        <w:rPr>
                          <w:color w:val="70AD47" w:themeColor="accent6"/>
                          <w:lang w:val="es-ES"/>
                        </w:rPr>
                        <w:t xml:space="preserve">#Añadir la información tipo fecha </w:t>
                      </w:r>
                      <w:r>
                        <w:rPr>
                          <w:color w:val="70AD47" w:themeColor="accent6"/>
                          <w:lang w:val="es-ES"/>
                        </w:rPr>
                        <w:t>(</w:t>
                      </w:r>
                      <w:r>
                        <w:rPr>
                          <w:color w:val="70AD47" w:themeColor="accent6"/>
                          <w:sz w:val="16"/>
                          <w:lang w:val="es-ES"/>
                        </w:rPr>
                        <w:t>"</w:t>
                      </w:r>
                      <w:proofErr w:type="spellStart"/>
                      <w:r>
                        <w:rPr>
                          <w:color w:val="70AD47" w:themeColor="accent6"/>
                          <w:sz w:val="16"/>
                          <w:lang w:val="es-ES"/>
                        </w:rPr>
                        <w:t>timestamp_utc</w:t>
                      </w:r>
                      <w:proofErr w:type="spellEnd"/>
                      <w:r>
                        <w:rPr>
                          <w:color w:val="70AD47" w:themeColor="accent6"/>
                          <w:sz w:val="16"/>
                          <w:lang w:val="es-ES"/>
                        </w:rPr>
                        <w:t>"</w:t>
                      </w:r>
                      <w:r>
                        <w:rPr>
                          <w:color w:val="70AD47" w:themeColor="accent6"/>
                          <w:lang w:val="es-ES"/>
                        </w:rPr>
                        <w:t xml:space="preserve">) </w:t>
                      </w:r>
                      <w:r w:rsidRPr="0016128D">
                        <w:rPr>
                          <w:color w:val="70AD47" w:themeColor="accent6"/>
                          <w:lang w:val="es-ES"/>
                        </w:rPr>
                        <w:t xml:space="preserve">con la ayuda de la información </w:t>
                      </w:r>
                      <w:r>
                        <w:rPr>
                          <w:color w:val="70AD47" w:themeColor="accent6"/>
                          <w:lang w:val="es-ES"/>
                        </w:rPr>
                        <w:t>guardada</w:t>
                      </w:r>
                      <w:r w:rsidRPr="0016128D">
                        <w:rPr>
                          <w:color w:val="70AD47" w:themeColor="accent6"/>
                          <w:lang w:val="es-ES"/>
                        </w:rPr>
                        <w:t xml:space="preserve"> en la llamada anterior.</w:t>
                      </w:r>
                      <w:r w:rsidRPr="0093642D">
                        <w:rPr>
                          <w:color w:val="A8D08D" w:themeColor="accent6" w:themeTint="99"/>
                          <w:lang w:val="ca-ES"/>
                        </w:rPr>
                        <w:tab/>
                      </w:r>
                    </w:p>
                    <w:p w14:paraId="5863E495" w14:textId="77777777" w:rsidR="00683D13" w:rsidRDefault="00683D13" w:rsidP="0093642D">
                      <w:pPr>
                        <w:rPr>
                          <w:lang w:val="ca-ES"/>
                        </w:rPr>
                      </w:pPr>
                    </w:p>
                  </w:txbxContent>
                </v:textbox>
                <w10:wrap type="topAndBottom" anchorx="margin"/>
              </v:shape>
            </w:pict>
          </mc:Fallback>
        </mc:AlternateContent>
      </w:r>
      <w:bookmarkStart w:id="37" w:name="_Toc115356523"/>
      <w:bookmarkStart w:id="38" w:name="_Toc115424082"/>
    </w:p>
    <w:p w14:paraId="6F65FA62" w14:textId="299C2282" w:rsidR="0060768D" w:rsidRDefault="0060768D" w:rsidP="0060768D">
      <w:pPr>
        <w:ind w:left="708"/>
        <w:rPr>
          <w:lang w:val="es-ES"/>
        </w:rPr>
      </w:pPr>
    </w:p>
    <w:p w14:paraId="75EFE57E" w14:textId="77777777" w:rsidR="0060768D" w:rsidRDefault="0060768D" w:rsidP="0060768D">
      <w:pPr>
        <w:ind w:left="708"/>
        <w:rPr>
          <w:lang w:val="es-ES"/>
        </w:rPr>
      </w:pPr>
    </w:p>
    <w:p w14:paraId="08351119" w14:textId="5BBA5A0F" w:rsidR="00DE14AA" w:rsidRPr="0060768D" w:rsidRDefault="00DE14AA" w:rsidP="0060768D">
      <w:pPr>
        <w:pStyle w:val="Heading1"/>
        <w:numPr>
          <w:ilvl w:val="0"/>
          <w:numId w:val="1"/>
        </w:numPr>
        <w:rPr>
          <w:lang w:val="es-ES"/>
        </w:rPr>
      </w:pPr>
      <w:bookmarkStart w:id="39" w:name="_Toc117843055"/>
      <w:r w:rsidRPr="0060768D">
        <w:rPr>
          <w:lang w:val="es-ES"/>
        </w:rPr>
        <w:t xml:space="preserve">Estimación de </w:t>
      </w:r>
      <w:r w:rsidR="00957386" w:rsidRPr="0060768D">
        <w:rPr>
          <w:lang w:val="es-ES"/>
        </w:rPr>
        <w:t>la producción solar de un sistema fotovoltaico.</w:t>
      </w:r>
      <w:bookmarkEnd w:id="37"/>
      <w:bookmarkEnd w:id="38"/>
      <w:bookmarkEnd w:id="39"/>
    </w:p>
    <w:p w14:paraId="76DD9344" w14:textId="1B834890" w:rsidR="00DE14AA" w:rsidRDefault="00DE14AA" w:rsidP="00DE14AA">
      <w:pPr>
        <w:rPr>
          <w:lang w:val="es-ES"/>
        </w:rPr>
      </w:pPr>
    </w:p>
    <w:p w14:paraId="17E1000F" w14:textId="147AA1BB" w:rsidR="00957386" w:rsidRDefault="00957386" w:rsidP="00957386">
      <w:pPr>
        <w:rPr>
          <w:lang w:val="es-ES"/>
        </w:rPr>
      </w:pPr>
      <w:r>
        <w:rPr>
          <w:lang w:val="es-ES"/>
        </w:rPr>
        <w:t xml:space="preserve">En esta sección se </w:t>
      </w:r>
      <w:r w:rsidR="004D0EF2">
        <w:rPr>
          <w:lang w:val="es-ES"/>
        </w:rPr>
        <w:t>detallan</w:t>
      </w:r>
      <w:r>
        <w:rPr>
          <w:lang w:val="es-ES"/>
        </w:rPr>
        <w:t xml:space="preserve"> dos metodologías para la estimación de la generación eléctrica [</w:t>
      </w:r>
      <w:r w:rsidR="002C4B7A">
        <w:rPr>
          <w:lang w:val="es-ES"/>
        </w:rPr>
        <w:t>k</w:t>
      </w:r>
      <w:r>
        <w:rPr>
          <w:lang w:val="es-ES"/>
        </w:rPr>
        <w:t xml:space="preserve">W] de un conjunto de placas solares. </w:t>
      </w:r>
      <w:r w:rsidR="00C8253B">
        <w:rPr>
          <w:lang w:val="es-ES"/>
        </w:rPr>
        <w:t>Debe</w:t>
      </w:r>
      <w:r>
        <w:rPr>
          <w:lang w:val="es-ES"/>
        </w:rPr>
        <w:t xml:space="preserve"> de </w:t>
      </w:r>
      <w:r w:rsidR="00C8253B">
        <w:rPr>
          <w:lang w:val="es-ES"/>
        </w:rPr>
        <w:t xml:space="preserve">seleccionarse </w:t>
      </w:r>
      <w:r>
        <w:rPr>
          <w:lang w:val="es-ES"/>
        </w:rPr>
        <w:t xml:space="preserve">qué metodología implementar </w:t>
      </w:r>
      <w:r w:rsidR="00C8253B">
        <w:rPr>
          <w:lang w:val="es-ES"/>
        </w:rPr>
        <w:t>en función</w:t>
      </w:r>
      <w:r>
        <w:rPr>
          <w:lang w:val="es-ES"/>
        </w:rPr>
        <w:t xml:space="preserve"> de la información disponible acerca de las características técnicas </w:t>
      </w:r>
      <w:r w:rsidR="00E720D5">
        <w:rPr>
          <w:lang w:val="es-ES"/>
        </w:rPr>
        <w:t>de los sistemas PV</w:t>
      </w:r>
      <w:r>
        <w:rPr>
          <w:lang w:val="es-ES"/>
        </w:rPr>
        <w:t xml:space="preserve">. </w:t>
      </w:r>
    </w:p>
    <w:p w14:paraId="75C62AE4" w14:textId="77777777" w:rsidR="00957386" w:rsidRDefault="00957386" w:rsidP="00957386">
      <w:pPr>
        <w:rPr>
          <w:lang w:val="es-ES"/>
        </w:rPr>
      </w:pPr>
    </w:p>
    <w:p w14:paraId="5A940731" w14:textId="649ED8AB" w:rsidR="00DE14AA" w:rsidRDefault="00153A78" w:rsidP="00DE14AA">
      <w:pPr>
        <w:rPr>
          <w:lang w:val="es-ES"/>
        </w:rPr>
      </w:pPr>
      <w:r>
        <w:rPr>
          <w:lang w:val="es-ES"/>
        </w:rPr>
        <w:t>En general, y a</w:t>
      </w:r>
      <w:r w:rsidR="00DE14AA">
        <w:rPr>
          <w:lang w:val="es-ES"/>
        </w:rPr>
        <w:t xml:space="preserve"> no ser que se </w:t>
      </w:r>
      <w:r>
        <w:rPr>
          <w:lang w:val="es-ES"/>
        </w:rPr>
        <w:t>indique</w:t>
      </w:r>
      <w:r w:rsidR="00DE14AA">
        <w:rPr>
          <w:lang w:val="es-ES"/>
        </w:rPr>
        <w:t xml:space="preserve"> lo contrario, las especificaciones de las placas se deben introducir bajo el </w:t>
      </w:r>
      <w:r w:rsidR="00DE14AA" w:rsidRPr="00CE3520">
        <w:rPr>
          <w:b/>
          <w:lang w:val="es-ES"/>
        </w:rPr>
        <w:t xml:space="preserve">Standard </w:t>
      </w:r>
      <w:proofErr w:type="spellStart"/>
      <w:r w:rsidR="00DE14AA" w:rsidRPr="00CE3520">
        <w:rPr>
          <w:b/>
          <w:lang w:val="es-ES"/>
        </w:rPr>
        <w:t>Testing</w:t>
      </w:r>
      <w:proofErr w:type="spellEnd"/>
      <w:r w:rsidR="00DE14AA" w:rsidRPr="00CE3520">
        <w:rPr>
          <w:b/>
          <w:lang w:val="es-ES"/>
        </w:rPr>
        <w:t xml:space="preserve"> </w:t>
      </w:r>
      <w:proofErr w:type="spellStart"/>
      <w:r w:rsidR="00DE14AA" w:rsidRPr="00CE3520">
        <w:rPr>
          <w:b/>
          <w:lang w:val="es-ES"/>
        </w:rPr>
        <w:t>Conditions</w:t>
      </w:r>
      <w:proofErr w:type="spellEnd"/>
      <w:r w:rsidR="00DE14AA" w:rsidRPr="00CE3520">
        <w:rPr>
          <w:b/>
          <w:lang w:val="es-ES"/>
        </w:rPr>
        <w:t xml:space="preserve"> (</w:t>
      </w:r>
      <w:r w:rsidR="00DE14AA" w:rsidRPr="00C64D71">
        <w:rPr>
          <w:b/>
          <w:lang w:val="es-ES"/>
        </w:rPr>
        <w:t>STC</w:t>
      </w:r>
      <w:r w:rsidR="00DE14AA" w:rsidRPr="00CE3520">
        <w:rPr>
          <w:b/>
          <w:lang w:val="es-ES"/>
        </w:rPr>
        <w:t>)</w:t>
      </w:r>
      <w:r w:rsidR="00DE14AA">
        <w:rPr>
          <w:lang w:val="es-ES"/>
        </w:rPr>
        <w:t xml:space="preserve">: (1) </w:t>
      </w:r>
      <w:r w:rsidR="00621A8A">
        <w:rPr>
          <w:lang w:val="es-ES"/>
        </w:rPr>
        <w:t>I</w:t>
      </w:r>
      <w:r w:rsidR="00AC69F3">
        <w:rPr>
          <w:lang w:val="es-ES"/>
        </w:rPr>
        <w:t>rradiancia</w:t>
      </w:r>
      <w:r w:rsidR="00DE14AA">
        <w:rPr>
          <w:lang w:val="es-ES"/>
        </w:rPr>
        <w:t xml:space="preserve"> recibida: 1000 W/m</w:t>
      </w:r>
      <w:r w:rsidR="00DE14AA" w:rsidRPr="00CE3520">
        <w:rPr>
          <w:vertAlign w:val="superscript"/>
          <w:lang w:val="es-ES"/>
        </w:rPr>
        <w:t>2</w:t>
      </w:r>
      <w:r w:rsidR="00870397">
        <w:rPr>
          <w:lang w:val="es-ES"/>
        </w:rPr>
        <w:t xml:space="preserve"> (=1 kW/m</w:t>
      </w:r>
      <w:r w:rsidR="00870397" w:rsidRPr="00702DB2">
        <w:rPr>
          <w:vertAlign w:val="superscript"/>
          <w:lang w:val="es-ES"/>
        </w:rPr>
        <w:t>2</w:t>
      </w:r>
      <w:r w:rsidR="00870397">
        <w:rPr>
          <w:lang w:val="es-ES"/>
        </w:rPr>
        <w:t>)</w:t>
      </w:r>
      <w:r w:rsidR="00DE14AA">
        <w:rPr>
          <w:lang w:val="es-ES"/>
        </w:rPr>
        <w:t>; (2) Temperatura de referencia 25</w:t>
      </w:r>
      <w:r w:rsidR="00DE14AA">
        <w:rPr>
          <w:rFonts w:ascii="Arial" w:hAnsi="Arial" w:cs="Arial"/>
          <w:lang w:val="es-ES"/>
        </w:rPr>
        <w:t>°</w:t>
      </w:r>
      <w:r w:rsidR="00DE14AA">
        <w:rPr>
          <w:lang w:val="es-ES"/>
        </w:rPr>
        <w:t xml:space="preserve">C; (3) Masa de aire (Air </w:t>
      </w:r>
      <w:proofErr w:type="spellStart"/>
      <w:r w:rsidR="00DE14AA">
        <w:rPr>
          <w:lang w:val="es-ES"/>
        </w:rPr>
        <w:t>Mass</w:t>
      </w:r>
      <w:proofErr w:type="spellEnd"/>
      <w:r w:rsidR="00DE14AA">
        <w:rPr>
          <w:lang w:val="es-ES"/>
        </w:rPr>
        <w:t>) 1.5.</w:t>
      </w:r>
    </w:p>
    <w:p w14:paraId="51AF9C66" w14:textId="3EE8A516" w:rsidR="0001313D" w:rsidRDefault="0001313D" w:rsidP="00DE14AA">
      <w:pPr>
        <w:rPr>
          <w:lang w:val="es-ES"/>
        </w:rPr>
      </w:pPr>
    </w:p>
    <w:p w14:paraId="15E6B48F" w14:textId="77777777" w:rsidR="00726F8A" w:rsidRDefault="00726F8A" w:rsidP="00726F8A">
      <w:pPr>
        <w:pStyle w:val="Heading2"/>
        <w:ind w:firstLine="0"/>
        <w:rPr>
          <w:lang w:val="es-ES"/>
        </w:rPr>
      </w:pPr>
      <w:bookmarkStart w:id="40" w:name="_Toc117843056"/>
      <w:r>
        <w:rPr>
          <w:lang w:val="es-ES"/>
        </w:rPr>
        <w:t xml:space="preserve">3.1 Hipótesis bajo la estimación de la producción </w:t>
      </w:r>
      <w:r w:rsidRPr="00986502">
        <w:rPr>
          <w:lang w:val="es-ES"/>
        </w:rPr>
        <w:t>solar en un sistema fotovoltaico</w:t>
      </w:r>
      <w:bookmarkEnd w:id="40"/>
    </w:p>
    <w:p w14:paraId="4EA98B32" w14:textId="77777777" w:rsidR="00726F8A" w:rsidRDefault="00726F8A" w:rsidP="00726F8A">
      <w:pPr>
        <w:rPr>
          <w:lang w:val="es-ES"/>
        </w:rPr>
      </w:pPr>
    </w:p>
    <w:p w14:paraId="594DCE4F" w14:textId="444875D1" w:rsidR="00726F8A" w:rsidRDefault="00726F8A" w:rsidP="00726F8A">
      <w:pPr>
        <w:rPr>
          <w:lang w:val="es-ES"/>
        </w:rPr>
      </w:pPr>
      <w:r>
        <w:rPr>
          <w:lang w:val="es-ES"/>
        </w:rPr>
        <w:t xml:space="preserve">Para </w:t>
      </w:r>
      <w:r w:rsidR="00CE3520">
        <w:rPr>
          <w:lang w:val="es-ES"/>
        </w:rPr>
        <w:t>el cálculo</w:t>
      </w:r>
      <w:r>
        <w:rPr>
          <w:lang w:val="es-ES"/>
        </w:rPr>
        <w:t xml:space="preserve"> de la estimación de la potencia generada por un conjunto de placas solares se han </w:t>
      </w:r>
      <w:r w:rsidR="00CE3520">
        <w:rPr>
          <w:lang w:val="es-ES"/>
        </w:rPr>
        <w:t>tomado</w:t>
      </w:r>
      <w:r>
        <w:rPr>
          <w:lang w:val="es-ES"/>
        </w:rPr>
        <w:t xml:space="preserve"> las siguientes suposiciones:</w:t>
      </w:r>
    </w:p>
    <w:p w14:paraId="18F0A20A" w14:textId="7AD4773A" w:rsidR="00726F8A" w:rsidRDefault="00305551" w:rsidP="00740BC1">
      <w:pPr>
        <w:pStyle w:val="ListParagraph"/>
        <w:numPr>
          <w:ilvl w:val="0"/>
          <w:numId w:val="4"/>
        </w:numPr>
        <w:rPr>
          <w:lang w:val="es-ES"/>
        </w:rPr>
      </w:pPr>
      <w:r>
        <w:rPr>
          <w:lang w:val="es-ES"/>
        </w:rPr>
        <w:t xml:space="preserve">Se trabaja bajo la hipótesis de </w:t>
      </w:r>
      <w:proofErr w:type="spellStart"/>
      <w:r>
        <w:rPr>
          <w:lang w:val="es-ES"/>
        </w:rPr>
        <w:t>Clean</w:t>
      </w:r>
      <w:proofErr w:type="spellEnd"/>
      <w:r>
        <w:rPr>
          <w:lang w:val="es-ES"/>
        </w:rPr>
        <w:t xml:space="preserve"> </w:t>
      </w:r>
      <w:proofErr w:type="spellStart"/>
      <w:r>
        <w:rPr>
          <w:lang w:val="es-ES"/>
        </w:rPr>
        <w:t>Sky</w:t>
      </w:r>
      <w:proofErr w:type="spellEnd"/>
      <w:r>
        <w:rPr>
          <w:lang w:val="es-ES"/>
        </w:rPr>
        <w:t>, es decir, sin información sobre nubosidad</w:t>
      </w:r>
      <w:r w:rsidR="00726F8A">
        <w:rPr>
          <w:lang w:val="es-ES"/>
        </w:rPr>
        <w:t>.</w:t>
      </w:r>
    </w:p>
    <w:p w14:paraId="62851E57" w14:textId="33CF3E12" w:rsidR="00726F8A" w:rsidRDefault="00726F8A" w:rsidP="00740BC1">
      <w:pPr>
        <w:pStyle w:val="ListParagraph"/>
        <w:numPr>
          <w:ilvl w:val="0"/>
          <w:numId w:val="4"/>
        </w:numPr>
        <w:rPr>
          <w:lang w:val="es-ES"/>
        </w:rPr>
      </w:pPr>
      <w:r w:rsidRPr="0093627E">
        <w:rPr>
          <w:b/>
          <w:lang w:val="es-ES"/>
        </w:rPr>
        <w:t>Las placas no producen sombras</w:t>
      </w:r>
      <w:r>
        <w:rPr>
          <w:lang w:val="es-ES"/>
        </w:rPr>
        <w:t xml:space="preserve"> en otras placas</w:t>
      </w:r>
      <w:r w:rsidR="00305551">
        <w:rPr>
          <w:lang w:val="es-ES"/>
        </w:rPr>
        <w:t>.</w:t>
      </w:r>
    </w:p>
    <w:p w14:paraId="4BB1BE31" w14:textId="17CE9351" w:rsidR="00986502" w:rsidRDefault="00986502" w:rsidP="00740BC1">
      <w:pPr>
        <w:pStyle w:val="ListParagraph"/>
        <w:numPr>
          <w:ilvl w:val="0"/>
          <w:numId w:val="4"/>
        </w:numPr>
        <w:rPr>
          <w:lang w:val="es-ES"/>
        </w:rPr>
      </w:pPr>
      <w:r>
        <w:rPr>
          <w:lang w:val="es-ES"/>
        </w:rPr>
        <w:t>Las placas</w:t>
      </w:r>
      <w:r w:rsidR="00305551">
        <w:rPr>
          <w:lang w:val="es-ES"/>
        </w:rPr>
        <w:t xml:space="preserve"> son fijas, su orientación no varía en función de la posición del sol. </w:t>
      </w:r>
    </w:p>
    <w:p w14:paraId="5220A6B6" w14:textId="12987C25" w:rsidR="00726F8A" w:rsidRDefault="00726F8A" w:rsidP="00740BC1">
      <w:pPr>
        <w:pStyle w:val="ListParagraph"/>
        <w:numPr>
          <w:ilvl w:val="0"/>
          <w:numId w:val="4"/>
        </w:numPr>
        <w:rPr>
          <w:lang w:val="es-ES"/>
        </w:rPr>
      </w:pPr>
      <w:r w:rsidRPr="0093627E">
        <w:rPr>
          <w:b/>
          <w:lang w:val="es-ES"/>
        </w:rPr>
        <w:t>Las placas están limpias</w:t>
      </w:r>
      <w:r>
        <w:rPr>
          <w:lang w:val="es-ES"/>
        </w:rPr>
        <w:t>. La suciedad y otros elementos, como la nieve, pueden afectar negativamente a la producción solar de los paneles</w:t>
      </w:r>
      <w:r w:rsidR="00986502">
        <w:rPr>
          <w:lang w:val="es-ES"/>
        </w:rPr>
        <w:t>.</w:t>
      </w:r>
    </w:p>
    <w:p w14:paraId="3D37F242" w14:textId="70958CC6" w:rsidR="0093627E" w:rsidRPr="00726F8A" w:rsidRDefault="0093627E" w:rsidP="00740BC1">
      <w:pPr>
        <w:pStyle w:val="ListParagraph"/>
        <w:numPr>
          <w:ilvl w:val="0"/>
          <w:numId w:val="4"/>
        </w:numPr>
        <w:rPr>
          <w:lang w:val="es-ES"/>
        </w:rPr>
      </w:pPr>
      <w:r w:rsidRPr="005A65D9">
        <w:rPr>
          <w:b/>
          <w:lang w:val="es-ES"/>
        </w:rPr>
        <w:t>No se consideran pérdida</w:t>
      </w:r>
      <w:r w:rsidR="00986502">
        <w:rPr>
          <w:b/>
          <w:lang w:val="es-ES"/>
        </w:rPr>
        <w:t>s</w:t>
      </w:r>
      <w:r w:rsidRPr="005A65D9">
        <w:rPr>
          <w:b/>
          <w:lang w:val="es-ES"/>
        </w:rPr>
        <w:t xml:space="preserve"> de potencia por cables o convertidores eléctricos</w:t>
      </w:r>
      <w:r>
        <w:rPr>
          <w:lang w:val="es-ES"/>
        </w:rPr>
        <w:t>.</w:t>
      </w:r>
    </w:p>
    <w:p w14:paraId="7BE4C062" w14:textId="77777777" w:rsidR="00DE14AA" w:rsidRPr="00E54763" w:rsidRDefault="00DE14AA" w:rsidP="00DE14AA">
      <w:pPr>
        <w:rPr>
          <w:lang w:val="es-ES"/>
        </w:rPr>
      </w:pPr>
    </w:p>
    <w:p w14:paraId="04DB5493" w14:textId="7CB879EA" w:rsidR="0017122B" w:rsidRDefault="0017122B" w:rsidP="0017122B">
      <w:pPr>
        <w:pStyle w:val="Heading2"/>
        <w:ind w:firstLine="0"/>
        <w:rPr>
          <w:lang w:val="es-ES"/>
        </w:rPr>
      </w:pPr>
      <w:bookmarkStart w:id="41" w:name="_Toc115356493"/>
      <w:bookmarkStart w:id="42" w:name="_Toc115424083"/>
      <w:bookmarkStart w:id="43" w:name="_Toc117843057"/>
      <w:bookmarkStart w:id="44" w:name="_Toc115356524"/>
      <w:r>
        <w:rPr>
          <w:lang w:val="es-ES"/>
        </w:rPr>
        <w:t>3.</w:t>
      </w:r>
      <w:r w:rsidR="00726F8A">
        <w:rPr>
          <w:lang w:val="es-ES"/>
        </w:rPr>
        <w:t>2</w:t>
      </w:r>
      <w:r>
        <w:rPr>
          <w:lang w:val="es-ES"/>
        </w:rPr>
        <w:t xml:space="preserve"> Modelización básica de la potencia solar generada</w:t>
      </w:r>
      <w:bookmarkEnd w:id="41"/>
      <w:bookmarkEnd w:id="42"/>
      <w:bookmarkEnd w:id="43"/>
    </w:p>
    <w:p w14:paraId="4E85FFA0" w14:textId="0C2A6E41" w:rsidR="00F65F27" w:rsidRDefault="004A08FE" w:rsidP="00F65F27">
      <w:pPr>
        <w:rPr>
          <w:lang w:val="es-ES"/>
        </w:rPr>
      </w:pPr>
      <w:r>
        <w:rPr>
          <w:lang w:val="es-ES"/>
        </w:rPr>
        <w:t>La f</w:t>
      </w:r>
      <w:r w:rsidR="00600980">
        <w:rPr>
          <w:lang w:val="es-ES"/>
        </w:rPr>
        <w:t>ó</w:t>
      </w:r>
      <w:r w:rsidR="00F65F27">
        <w:rPr>
          <w:lang w:val="es-ES"/>
        </w:rPr>
        <w:t xml:space="preserve">rmula </w:t>
      </w:r>
      <w:r>
        <w:rPr>
          <w:lang w:val="es-ES"/>
        </w:rPr>
        <w:t xml:space="preserve">dada en este apartado fue </w:t>
      </w:r>
      <w:r w:rsidR="00F65F27">
        <w:rPr>
          <w:lang w:val="es-ES"/>
        </w:rPr>
        <w:t>desarrollada por IREC</w:t>
      </w:r>
      <w:r>
        <w:rPr>
          <w:lang w:val="es-ES"/>
        </w:rPr>
        <w:t xml:space="preserve"> en el contexto de un proyecto industrial privado, es por ello, que no puede darse detalle de cómo</w:t>
      </w:r>
      <w:r w:rsidR="002F1DAF">
        <w:rPr>
          <w:lang w:val="es-ES"/>
        </w:rPr>
        <w:t xml:space="preserve"> ha sido desarrollada</w:t>
      </w:r>
      <w:r w:rsidR="00F65F27">
        <w:rPr>
          <w:lang w:val="es-ES"/>
        </w:rPr>
        <w:t>.</w:t>
      </w:r>
    </w:p>
    <w:p w14:paraId="52D459E7" w14:textId="166F322D" w:rsidR="00AB3A6A" w:rsidRDefault="00AB3A6A" w:rsidP="00F65F27">
      <w:pPr>
        <w:rPr>
          <w:lang w:val="es-ES"/>
        </w:rPr>
      </w:pPr>
    </w:p>
    <w:p w14:paraId="31964106" w14:textId="77777777" w:rsidR="009D24D0" w:rsidRDefault="009D24D0" w:rsidP="00F65F27">
      <w:pPr>
        <w:rPr>
          <w:lang w:val="es-ES"/>
        </w:rPr>
      </w:pPr>
    </w:p>
    <w:p w14:paraId="001D2044" w14:textId="3DD06D9B" w:rsidR="00006A85" w:rsidRDefault="00DF301A" w:rsidP="00006A85">
      <w:pPr>
        <w:keepNext/>
        <w:jc w:val="center"/>
      </w:pPr>
      <w:r w:rsidRPr="00DF301A">
        <w:rPr>
          <w:noProof/>
          <w:lang w:val="ca-ES" w:eastAsia="ca-ES"/>
        </w:rPr>
        <w:lastRenderedPageBreak/>
        <w:drawing>
          <wp:inline distT="0" distB="0" distL="0" distR="0" wp14:anchorId="6943E9AE" wp14:editId="7B9C7F66">
            <wp:extent cx="2619375" cy="33909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9375" cy="3390900"/>
                    </a:xfrm>
                    <a:prstGeom prst="rect">
                      <a:avLst/>
                    </a:prstGeom>
                    <a:noFill/>
                    <a:ln>
                      <a:noFill/>
                    </a:ln>
                  </pic:spPr>
                </pic:pic>
              </a:graphicData>
            </a:graphic>
          </wp:inline>
        </w:drawing>
      </w:r>
    </w:p>
    <w:p w14:paraId="65369896" w14:textId="6C564170" w:rsidR="00006A85" w:rsidRDefault="00006A85" w:rsidP="00006A85">
      <w:pPr>
        <w:pStyle w:val="Caption"/>
        <w:jc w:val="center"/>
      </w:pPr>
      <w:bookmarkStart w:id="45" w:name="_Ref117843384"/>
      <w:r>
        <w:t xml:space="preserve">Diagrama </w:t>
      </w:r>
      <w:r>
        <w:fldChar w:fldCharType="begin"/>
      </w:r>
      <w:r>
        <w:instrText xml:space="preserve"> SEQ Diagrama \* ARABIC </w:instrText>
      </w:r>
      <w:r>
        <w:fldChar w:fldCharType="separate"/>
      </w:r>
      <w:r w:rsidR="00873C1A">
        <w:rPr>
          <w:noProof/>
        </w:rPr>
        <w:t>3</w:t>
      </w:r>
      <w:r>
        <w:fldChar w:fldCharType="end"/>
      </w:r>
      <w:r>
        <w:t xml:space="preserve">: Módulo de predicción de la producción </w:t>
      </w:r>
      <w:r w:rsidR="00DF301A">
        <w:t xml:space="preserve">basado en formulación de </w:t>
      </w:r>
      <w:r>
        <w:t>IREC</w:t>
      </w:r>
      <w:bookmarkEnd w:id="45"/>
    </w:p>
    <w:p w14:paraId="0A107B35" w14:textId="0ADA9F47" w:rsidR="002F1DAF" w:rsidRPr="00F65F27" w:rsidRDefault="002F1DAF" w:rsidP="00006A85">
      <w:pPr>
        <w:jc w:val="center"/>
        <w:rPr>
          <w:lang w:val="es-ES"/>
        </w:rPr>
      </w:pPr>
    </w:p>
    <w:p w14:paraId="1203DC5F" w14:textId="15B6E10C" w:rsidR="0017122B" w:rsidRDefault="0017122B" w:rsidP="00AA5861">
      <w:pPr>
        <w:pStyle w:val="Heading3"/>
        <w:rPr>
          <w:lang w:val="es-ES"/>
        </w:rPr>
      </w:pPr>
      <w:bookmarkStart w:id="46" w:name="_Toc117843058"/>
      <w:bookmarkStart w:id="47" w:name="_Toc115424084"/>
      <w:r>
        <w:rPr>
          <w:lang w:val="es-ES"/>
        </w:rPr>
        <w:t>3.1.1 Información de entrada necesaria</w:t>
      </w:r>
      <w:bookmarkEnd w:id="46"/>
      <w:r>
        <w:rPr>
          <w:lang w:val="es-ES"/>
        </w:rPr>
        <w:t xml:space="preserve"> </w:t>
      </w:r>
      <w:bookmarkEnd w:id="47"/>
    </w:p>
    <w:p w14:paraId="3929F637" w14:textId="77777777" w:rsidR="0017122B" w:rsidRPr="0042674A" w:rsidRDefault="0017122B" w:rsidP="0017122B">
      <w:pPr>
        <w:rPr>
          <w:lang w:val="es-ES"/>
        </w:rPr>
      </w:pPr>
    </w:p>
    <w:tbl>
      <w:tblPr>
        <w:tblStyle w:val="TableGrid"/>
        <w:tblW w:w="0" w:type="auto"/>
        <w:jc w:val="center"/>
        <w:tblLook w:val="04A0" w:firstRow="1" w:lastRow="0" w:firstColumn="1" w:lastColumn="0" w:noHBand="0" w:noVBand="1"/>
      </w:tblPr>
      <w:tblGrid>
        <w:gridCol w:w="2548"/>
        <w:gridCol w:w="4110"/>
      </w:tblGrid>
      <w:tr w:rsidR="0017122B" w14:paraId="57B8D682" w14:textId="77777777" w:rsidTr="0059122C">
        <w:trPr>
          <w:jc w:val="center"/>
        </w:trPr>
        <w:tc>
          <w:tcPr>
            <w:tcW w:w="2548" w:type="dxa"/>
          </w:tcPr>
          <w:p w14:paraId="19D75D52" w14:textId="00D2E5A5" w:rsidR="0017122B" w:rsidRDefault="00110384" w:rsidP="00CA7C79">
            <w:pPr>
              <w:jc w:val="center"/>
              <w:rPr>
                <w:lang w:val="es-ES"/>
              </w:rPr>
            </w:pPr>
            <w:r>
              <w:rPr>
                <w:lang w:val="es-ES"/>
              </w:rPr>
              <w:t>Dato</w:t>
            </w:r>
          </w:p>
        </w:tc>
        <w:tc>
          <w:tcPr>
            <w:tcW w:w="4110" w:type="dxa"/>
          </w:tcPr>
          <w:p w14:paraId="7623D53F" w14:textId="77777777" w:rsidR="0017122B" w:rsidRDefault="0017122B" w:rsidP="00CA7C79">
            <w:pPr>
              <w:jc w:val="center"/>
              <w:rPr>
                <w:lang w:val="es-ES"/>
              </w:rPr>
            </w:pPr>
            <w:r>
              <w:rPr>
                <w:lang w:val="es-ES"/>
              </w:rPr>
              <w:t>Descripción</w:t>
            </w:r>
          </w:p>
        </w:tc>
      </w:tr>
      <w:tr w:rsidR="0017122B" w14:paraId="4D039DCB" w14:textId="77777777" w:rsidTr="0059122C">
        <w:trPr>
          <w:jc w:val="center"/>
        </w:trPr>
        <w:tc>
          <w:tcPr>
            <w:tcW w:w="2548" w:type="dxa"/>
          </w:tcPr>
          <w:p w14:paraId="690A268B" w14:textId="77777777" w:rsidR="0017122B" w:rsidRDefault="00000000" w:rsidP="00CA7C79">
            <w:pPr>
              <w:rPr>
                <w:lang w:val="es-ES"/>
              </w:rPr>
            </w:pPr>
            <m:oMathPara>
              <m:oMath>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PV</m:t>
                    </m:r>
                  </m:sup>
                </m:sSup>
              </m:oMath>
            </m:oMathPara>
          </w:p>
        </w:tc>
        <w:tc>
          <w:tcPr>
            <w:tcW w:w="4110" w:type="dxa"/>
          </w:tcPr>
          <w:p w14:paraId="4575A339" w14:textId="0575A0A0" w:rsidR="0017122B" w:rsidRDefault="00275755" w:rsidP="00CA7C79">
            <w:pPr>
              <w:rPr>
                <w:lang w:val="es-ES"/>
              </w:rPr>
            </w:pPr>
            <w:r>
              <w:rPr>
                <w:lang w:val="es-ES"/>
              </w:rPr>
              <w:t>Potencia instalada</w:t>
            </w:r>
            <w:r w:rsidR="0017122B">
              <w:rPr>
                <w:lang w:val="es-ES"/>
              </w:rPr>
              <w:t xml:space="preserve"> </w:t>
            </w:r>
            <w:r w:rsidR="00291E1F">
              <w:rPr>
                <w:lang w:val="es-ES"/>
              </w:rPr>
              <w:t xml:space="preserve">/ potencia </w:t>
            </w:r>
            <w:r w:rsidR="00387CCE">
              <w:rPr>
                <w:lang w:val="es-ES"/>
              </w:rPr>
              <w:t>máxima de generación</w:t>
            </w:r>
            <w:r w:rsidR="0017122B">
              <w:rPr>
                <w:lang w:val="es-ES"/>
              </w:rPr>
              <w:t xml:space="preserve"> [</w:t>
            </w:r>
            <w:r w:rsidR="006B748A">
              <w:rPr>
                <w:lang w:val="es-ES"/>
              </w:rPr>
              <w:t>k</w:t>
            </w:r>
            <w:r w:rsidR="0017122B">
              <w:rPr>
                <w:lang w:val="es-ES"/>
              </w:rPr>
              <w:t>W]</w:t>
            </w:r>
          </w:p>
        </w:tc>
      </w:tr>
      <w:tr w:rsidR="0017122B" w14:paraId="501A0B6B" w14:textId="77777777" w:rsidTr="0059122C">
        <w:trPr>
          <w:jc w:val="center"/>
        </w:trPr>
        <w:tc>
          <w:tcPr>
            <w:tcW w:w="2548" w:type="dxa"/>
          </w:tcPr>
          <w:p w14:paraId="1EC957A7" w14:textId="0ED3A583" w:rsidR="0017122B" w:rsidRDefault="00000000" w:rsidP="00CA7C79">
            <w:pPr>
              <w:rPr>
                <w:lang w:val="es-ES"/>
              </w:rPr>
            </w:pPr>
            <m:oMathPara>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Ambiente</m:t>
                    </m:r>
                  </m:sup>
                </m:sSubSup>
              </m:oMath>
            </m:oMathPara>
          </w:p>
        </w:tc>
        <w:tc>
          <w:tcPr>
            <w:tcW w:w="4110" w:type="dxa"/>
          </w:tcPr>
          <w:p w14:paraId="2D347284" w14:textId="204E7197" w:rsidR="0017122B" w:rsidRDefault="0017122B" w:rsidP="00CA7C79">
            <w:pPr>
              <w:rPr>
                <w:lang w:val="es-ES"/>
              </w:rPr>
            </w:pPr>
            <w:r>
              <w:rPr>
                <w:lang w:val="es-ES"/>
              </w:rPr>
              <w:t>Temperatura</w:t>
            </w:r>
            <w:r w:rsidR="00387CCE">
              <w:rPr>
                <w:lang w:val="es-ES"/>
              </w:rPr>
              <w:t xml:space="preserve"> ambiente</w:t>
            </w:r>
            <w:r>
              <w:rPr>
                <w:lang w:val="es-ES"/>
              </w:rPr>
              <w:t xml:space="preserve"> [</w:t>
            </w:r>
            <w:r>
              <w:rPr>
                <w:rFonts w:ascii="Arial" w:hAnsi="Arial" w:cs="Arial"/>
                <w:lang w:val="es-ES"/>
              </w:rPr>
              <w:t>°</w:t>
            </w:r>
            <w:r>
              <w:rPr>
                <w:lang w:val="es-ES"/>
              </w:rPr>
              <w:t>C]</w:t>
            </w:r>
          </w:p>
        </w:tc>
      </w:tr>
      <w:tr w:rsidR="0017122B" w14:paraId="6BB97D8C" w14:textId="77777777" w:rsidTr="0059122C">
        <w:trPr>
          <w:jc w:val="center"/>
        </w:trPr>
        <w:tc>
          <w:tcPr>
            <w:tcW w:w="2548" w:type="dxa"/>
          </w:tcPr>
          <w:p w14:paraId="1234DD11" w14:textId="7A78CF0D" w:rsidR="0017122B" w:rsidRDefault="00000000" w:rsidP="00FF3807">
            <w:pPr>
              <w:rPr>
                <w:lang w:val="es-ES"/>
              </w:rPr>
            </w:pPr>
            <m:oMathPara>
              <m:oMath>
                <m:sSubSup>
                  <m:sSubSupPr>
                    <m:ctrlPr>
                      <w:rPr>
                        <w:rFonts w:ascii="Cambria Math" w:hAnsi="Cambria Math"/>
                        <w:i/>
                        <w:lang w:val="es-ES"/>
                      </w:rPr>
                    </m:ctrlPr>
                  </m:sSubSupPr>
                  <m:e>
                    <m:r>
                      <w:rPr>
                        <w:rFonts w:ascii="Cambria Math" w:hAnsi="Cambria Math"/>
                        <w:lang w:val="es-ES"/>
                      </w:rPr>
                      <m:t>I</m:t>
                    </m:r>
                  </m:e>
                  <m:sub>
                    <m:r>
                      <w:rPr>
                        <w:rFonts w:ascii="Cambria Math" w:hAnsi="Cambria Math"/>
                        <w:lang w:val="es-ES"/>
                      </w:rPr>
                      <m:t>t</m:t>
                    </m:r>
                  </m:sub>
                  <m:sup>
                    <m:r>
                      <w:rPr>
                        <w:rFonts w:ascii="Cambria Math" w:hAnsi="Cambria Math"/>
                        <w:lang w:val="es-ES"/>
                      </w:rPr>
                      <m:t>DirectaNormal</m:t>
                    </m:r>
                  </m:sup>
                </m:sSubSup>
              </m:oMath>
            </m:oMathPara>
          </w:p>
        </w:tc>
        <w:tc>
          <w:tcPr>
            <w:tcW w:w="4110" w:type="dxa"/>
          </w:tcPr>
          <w:p w14:paraId="11119CCF" w14:textId="029ED3B4" w:rsidR="0017122B" w:rsidRPr="00EB6CC6" w:rsidRDefault="006F529E" w:rsidP="002B53EE">
            <w:r>
              <w:rPr>
                <w:lang w:val="es-ES"/>
              </w:rPr>
              <w:t>Irradiancia</w:t>
            </w:r>
            <w:r w:rsidR="0017122B">
              <w:rPr>
                <w:lang w:val="es-ES"/>
              </w:rPr>
              <w:t xml:space="preserve"> </w:t>
            </w:r>
            <w:r w:rsidR="002B53EE">
              <w:rPr>
                <w:lang w:val="es-ES"/>
              </w:rPr>
              <w:t>directa normal</w:t>
            </w:r>
            <w:r w:rsidR="0017122B">
              <w:rPr>
                <w:lang w:val="es-ES"/>
              </w:rPr>
              <w:t xml:space="preserve"> [</w:t>
            </w:r>
            <w:r w:rsidR="004E0E8D">
              <w:rPr>
                <w:lang w:val="es-ES"/>
              </w:rPr>
              <w:t>k</w:t>
            </w:r>
            <w:r w:rsidR="0017122B">
              <w:rPr>
                <w:lang w:val="es-ES"/>
              </w:rPr>
              <w:t>W/m</w:t>
            </w:r>
            <w:r w:rsidR="0017122B" w:rsidRPr="00CE3924">
              <w:rPr>
                <w:vertAlign w:val="superscript"/>
                <w:lang w:val="es-ES"/>
              </w:rPr>
              <w:t>2</w:t>
            </w:r>
            <w:r w:rsidR="0017122B">
              <w:rPr>
                <w:lang w:val="es-ES"/>
              </w:rPr>
              <w:t>]</w:t>
            </w:r>
          </w:p>
        </w:tc>
      </w:tr>
    </w:tbl>
    <w:p w14:paraId="46126795" w14:textId="1493F8AA" w:rsidR="00DE14AA" w:rsidRDefault="00DE14AA" w:rsidP="0059122C">
      <w:pPr>
        <w:pStyle w:val="Caption"/>
        <w:jc w:val="center"/>
      </w:pPr>
      <w:bookmarkStart w:id="48" w:name="_Ref115167756"/>
      <w:bookmarkEnd w:id="44"/>
      <w:r>
        <w:t xml:space="preserve">Tabla </w:t>
      </w:r>
      <w:r>
        <w:fldChar w:fldCharType="begin"/>
      </w:r>
      <w:r>
        <w:instrText xml:space="preserve"> SEQ Tabla \* ARABIC </w:instrText>
      </w:r>
      <w:r>
        <w:fldChar w:fldCharType="separate"/>
      </w:r>
      <w:r w:rsidR="00683D13">
        <w:rPr>
          <w:noProof/>
        </w:rPr>
        <w:t>2</w:t>
      </w:r>
      <w:r>
        <w:fldChar w:fldCharType="end"/>
      </w:r>
      <w:bookmarkEnd w:id="48"/>
      <w:r>
        <w:t xml:space="preserve">: </w:t>
      </w:r>
      <w:r w:rsidRPr="00601DE0">
        <w:t>Información mínima necesaria para estimar la potencia generada por PV.</w:t>
      </w:r>
    </w:p>
    <w:p w14:paraId="3D268500" w14:textId="77777777" w:rsidR="00840946" w:rsidRDefault="00840946" w:rsidP="00AA5861">
      <w:pPr>
        <w:pStyle w:val="Heading3"/>
        <w:rPr>
          <w:lang w:val="es-ES"/>
        </w:rPr>
      </w:pPr>
      <w:bookmarkStart w:id="49" w:name="_Toc115424085"/>
    </w:p>
    <w:p w14:paraId="6D483A88" w14:textId="4E7D6F60" w:rsidR="0017122B" w:rsidRDefault="00AA5861" w:rsidP="00AA5861">
      <w:pPr>
        <w:pStyle w:val="Heading3"/>
        <w:rPr>
          <w:lang w:val="es-ES"/>
        </w:rPr>
      </w:pPr>
      <w:bookmarkStart w:id="50" w:name="_Toc117843059"/>
      <w:r>
        <w:rPr>
          <w:lang w:val="es-ES"/>
        </w:rPr>
        <w:t>3.1.2 Cá</w:t>
      </w:r>
      <w:r w:rsidR="00D07921">
        <w:rPr>
          <w:lang w:val="es-ES"/>
        </w:rPr>
        <w:t>lculo de la potencia</w:t>
      </w:r>
      <w:bookmarkEnd w:id="49"/>
      <w:r w:rsidR="00D07921">
        <w:rPr>
          <w:lang w:val="es-ES"/>
        </w:rPr>
        <w:t xml:space="preserve"> </w:t>
      </w:r>
      <w:r>
        <w:rPr>
          <w:lang w:val="es-ES"/>
        </w:rPr>
        <w:t>generada</w:t>
      </w:r>
      <w:r w:rsidR="0093627E">
        <w:rPr>
          <w:lang w:val="es-ES"/>
        </w:rPr>
        <w:t xml:space="preserve"> (DC)</w:t>
      </w:r>
      <w:bookmarkEnd w:id="50"/>
    </w:p>
    <w:p w14:paraId="06FA6DE9" w14:textId="625D3C5C" w:rsidR="0017122B" w:rsidRDefault="0017122B" w:rsidP="0017122B">
      <w:pPr>
        <w:rPr>
          <w:lang w:val="es-ES"/>
        </w:rPr>
      </w:pPr>
      <w:r>
        <w:rPr>
          <w:lang w:val="es-ES"/>
        </w:rPr>
        <w:t xml:space="preserve">En esta sección se </w:t>
      </w:r>
      <w:proofErr w:type="gramStart"/>
      <w:r>
        <w:rPr>
          <w:lang w:val="es-ES"/>
        </w:rPr>
        <w:t>va</w:t>
      </w:r>
      <w:proofErr w:type="gramEnd"/>
      <w:r>
        <w:rPr>
          <w:lang w:val="es-ES"/>
        </w:rPr>
        <w:t xml:space="preserve"> intr</w:t>
      </w:r>
      <w:r w:rsidR="00D729C6">
        <w:rPr>
          <w:lang w:val="es-ES"/>
        </w:rPr>
        <w:t xml:space="preserve">oducir la formulación </w:t>
      </w:r>
      <w:r>
        <w:rPr>
          <w:lang w:val="es-ES"/>
        </w:rPr>
        <w:t>para la obtención de la generación eléctrica</w:t>
      </w:r>
      <w:r w:rsidR="00825EB0">
        <w:rPr>
          <w:lang w:val="es-ES"/>
        </w:rPr>
        <w:t xml:space="preserve"> (</w:t>
      </w:r>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t</m:t>
            </m:r>
          </m:sub>
          <m:sup>
            <m:r>
              <w:rPr>
                <w:rFonts w:ascii="Cambria Math" w:hAnsi="Cambria Math"/>
                <w:lang w:val="es-ES"/>
              </w:rPr>
              <m:t>PV</m:t>
            </m:r>
          </m:sup>
        </m:sSubSup>
        <m:r>
          <w:rPr>
            <w:rFonts w:ascii="Cambria Math" w:hAnsi="Cambria Math"/>
            <w:lang w:val="es-ES"/>
          </w:rPr>
          <m:t>)</m:t>
        </m:r>
      </m:oMath>
      <w:r>
        <w:rPr>
          <w:lang w:val="es-ES"/>
        </w:rPr>
        <w:t xml:space="preserve"> de una placa solar con la información descrita en la</w:t>
      </w:r>
      <w:r w:rsidR="00D729C6">
        <w:rPr>
          <w:lang w:val="es-ES"/>
        </w:rPr>
        <w:t xml:space="preserve"> sección anterior</w:t>
      </w:r>
      <w:r>
        <w:rPr>
          <w:lang w:val="es-ES"/>
        </w:rPr>
        <w:t>.</w:t>
      </w:r>
    </w:p>
    <w:p w14:paraId="5057273C" w14:textId="77777777" w:rsidR="0017122B" w:rsidRDefault="0017122B" w:rsidP="0017122B">
      <w:pPr>
        <w:rPr>
          <w:lang w:val="es-ES"/>
        </w:rPr>
      </w:pPr>
    </w:p>
    <w:p w14:paraId="3A890D5A" w14:textId="23B50689" w:rsidR="0017122B" w:rsidRPr="0042674A" w:rsidRDefault="00000000" w:rsidP="570E5604">
      <w:pPr>
        <w:jc w:val="center"/>
        <w:rPr>
          <w:lang w:val="es-ES"/>
        </w:rPr>
      </w:pPr>
      <m:oMathPara>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t</m:t>
              </m:r>
            </m:sub>
            <m:sup>
              <m:r>
                <w:rPr>
                  <w:rFonts w:ascii="Cambria Math" w:hAnsi="Cambria Math"/>
                  <w:lang w:val="es-ES"/>
                </w:rPr>
                <m:t>PV</m:t>
              </m:r>
            </m:sup>
          </m:sSubSup>
          <m:d>
            <m:dPr>
              <m:begChr m:val="["/>
              <m:endChr m:val="]"/>
              <m:ctrlPr>
                <w:rPr>
                  <w:rFonts w:ascii="Cambria Math" w:hAnsi="Cambria Math"/>
                  <w:i/>
                  <w:lang w:val="es-ES"/>
                </w:rPr>
              </m:ctrlPr>
            </m:dPr>
            <m:e>
              <m:r>
                <w:rPr>
                  <w:rFonts w:ascii="Cambria Math" w:hAnsi="Cambria Math"/>
                  <w:lang w:val="es-ES"/>
                </w:rPr>
                <m:t>kW</m:t>
              </m:r>
            </m:e>
          </m:d>
          <m:r>
            <w:rPr>
              <w:rFonts w:ascii="Cambria Math" w:hAnsi="Cambria Math"/>
              <w:lang w:val="es-ES"/>
            </w:rPr>
            <m:t>=</m:t>
          </m:r>
          <m:f>
            <m:fPr>
              <m:ctrlPr>
                <w:rPr>
                  <w:rFonts w:ascii="Cambria Math" w:hAnsi="Cambria Math"/>
                  <w:i/>
                  <w:lang w:val="es-ES"/>
                </w:rPr>
              </m:ctrlPr>
            </m:fPr>
            <m:num>
              <m:func>
                <m:funcPr>
                  <m:ctrlPr>
                    <w:rPr>
                      <w:rFonts w:ascii="Cambria Math" w:hAnsi="Cambria Math"/>
                      <w:i/>
                      <w:lang w:val="es-ES"/>
                    </w:rPr>
                  </m:ctrlPr>
                </m:funcPr>
                <m:fName>
                  <m:r>
                    <m:rPr>
                      <m:sty m:val="p"/>
                    </m:rPr>
                    <w:rPr>
                      <w:rFonts w:ascii="Cambria Math" w:hAnsi="Cambria Math"/>
                      <w:lang w:val="es-ES"/>
                    </w:rPr>
                    <m:t>max</m:t>
                  </m:r>
                </m:fName>
                <m:e>
                  <m:d>
                    <m:dPr>
                      <m:ctrlPr>
                        <w:rPr>
                          <w:rFonts w:ascii="Cambria Math" w:hAnsi="Cambria Math"/>
                          <w:i/>
                          <w:lang w:val="es-ES"/>
                        </w:rPr>
                      </m:ctrlPr>
                    </m:dPr>
                    <m:e>
                      <m:r>
                        <w:rPr>
                          <w:rFonts w:ascii="Cambria Math" w:hAnsi="Cambria Math"/>
                          <w:lang w:val="es-ES"/>
                        </w:rPr>
                        <m:t>0, (-0.062059</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t</m:t>
                          </m:r>
                        </m:sub>
                      </m:sSub>
                      <m:r>
                        <w:rPr>
                          <w:rFonts w:ascii="Cambria Math" w:hAnsi="Cambria Math"/>
                          <w:lang w:val="es-ES"/>
                        </w:rPr>
                        <m:t>+0.04277774)</m:t>
                      </m:r>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Modulo</m:t>
                          </m:r>
                        </m:sup>
                      </m:sSubSup>
                      <m:r>
                        <w:rPr>
                          <w:rFonts w:ascii="Cambria Math" w:hAnsi="Cambria Math"/>
                          <w:lang w:val="es-ES"/>
                        </w:rPr>
                        <m:t>+9.692792</m:t>
                      </m:r>
                      <m:sSubSup>
                        <m:sSubSupPr>
                          <m:ctrlPr>
                            <w:rPr>
                              <w:rFonts w:ascii="Cambria Math" w:hAnsi="Cambria Math"/>
                              <w:i/>
                              <w:lang w:val="es-ES"/>
                            </w:rPr>
                          </m:ctrlPr>
                        </m:sSubSupPr>
                        <m:e>
                          <m:r>
                            <w:rPr>
                              <w:rFonts w:ascii="Cambria Math" w:hAnsi="Cambria Math"/>
                              <w:lang w:val="es-ES"/>
                            </w:rPr>
                            <m:t>I</m:t>
                          </m:r>
                        </m:e>
                        <m:sub>
                          <m:r>
                            <w:rPr>
                              <w:rFonts w:ascii="Cambria Math" w:hAnsi="Cambria Math"/>
                              <w:lang w:val="es-ES"/>
                            </w:rPr>
                            <m:t>t</m:t>
                          </m:r>
                        </m:sub>
                        <m:sup>
                          <m:r>
                            <w:rPr>
                              <w:rFonts w:ascii="Cambria Math" w:hAnsi="Cambria Math"/>
                              <w:lang w:val="es-ES"/>
                            </w:rPr>
                            <m:t>DirectaNormal</m:t>
                          </m:r>
                        </m:sup>
                      </m:sSubSup>
                      <m:r>
                        <w:rPr>
                          <w:rFonts w:ascii="Cambria Math" w:hAnsi="Cambria Math"/>
                          <w:lang w:val="es-ES"/>
                        </w:rPr>
                        <m:t>-1.885868)</m:t>
                      </m:r>
                    </m:e>
                  </m:d>
                  <m:sSup>
                    <m:sSupPr>
                      <m:ctrlPr>
                        <w:rPr>
                          <w:rFonts w:ascii="Cambria Math" w:hAnsi="Cambria Math"/>
                          <w:i/>
                          <w:lang w:val="es-ES"/>
                        </w:rPr>
                      </m:ctrlPr>
                    </m:sSupPr>
                    <m:e>
                      <m:r>
                        <w:rPr>
                          <w:rFonts w:ascii="Cambria Math" w:hAnsi="Cambria Math"/>
                          <w:lang w:val="es-ES"/>
                        </w:rPr>
                        <m:t>P</m:t>
                      </m:r>
                    </m:e>
                    <m:sup>
                      <m:r>
                        <w:rPr>
                          <w:rFonts w:ascii="Cambria Math" w:hAnsi="Cambria Math"/>
                          <w:lang w:val="es-ES"/>
                        </w:rPr>
                        <m:t>PV</m:t>
                      </m:r>
                    </m:sup>
                  </m:sSup>
                </m:e>
              </m:func>
            </m:num>
            <m:den>
              <m:r>
                <w:rPr>
                  <w:rFonts w:ascii="Cambria Math" w:hAnsi="Cambria Math"/>
                  <w:lang w:val="es-ES"/>
                </w:rPr>
                <m:t>6.6</m:t>
              </m:r>
            </m:den>
          </m:f>
        </m:oMath>
      </m:oMathPara>
    </w:p>
    <w:p w14:paraId="36D20665" w14:textId="77777777" w:rsidR="0017122B" w:rsidRDefault="0017122B" w:rsidP="0017122B">
      <w:pPr>
        <w:rPr>
          <w:lang w:val="es-ES"/>
        </w:rPr>
      </w:pPr>
    </w:p>
    <w:p w14:paraId="324C1C38" w14:textId="0F54C1D3" w:rsidR="0017122B" w:rsidRDefault="0017122B" w:rsidP="0017122B">
      <w:pPr>
        <w:rPr>
          <w:lang w:val="es-ES"/>
        </w:rPr>
      </w:pPr>
      <w:r>
        <w:rPr>
          <w:lang w:val="es-ES"/>
        </w:rPr>
        <w:lastRenderedPageBreak/>
        <w:t>Donde</w:t>
      </w:r>
      <w:r w:rsidR="00F06F89">
        <w:rPr>
          <w:lang w:val="es-ES"/>
        </w:rPr>
        <w:t xml:space="preserve"> </w:t>
      </w:r>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Modulo</m:t>
            </m:r>
          </m:sup>
        </m:sSubSup>
      </m:oMath>
      <w:r>
        <w:rPr>
          <w:lang w:val="es-ES"/>
        </w:rPr>
        <w:t xml:space="preserve"> es la temperatura </w:t>
      </w:r>
      <w:r w:rsidR="00474E5A">
        <w:rPr>
          <w:lang w:val="es-ES"/>
        </w:rPr>
        <w:t>interior en</w:t>
      </w:r>
      <w:r>
        <w:rPr>
          <w:lang w:val="es-ES"/>
        </w:rPr>
        <w:t xml:space="preserve"> </w:t>
      </w:r>
      <w:r w:rsidR="00474E5A">
        <w:rPr>
          <w:lang w:val="es-ES"/>
        </w:rPr>
        <w:t>las placas</w:t>
      </w:r>
      <w:r>
        <w:rPr>
          <w:lang w:val="es-ES"/>
        </w:rPr>
        <w:t xml:space="preserve"> a tiempo t. Esta temperatura </w:t>
      </w:r>
      <w:r w:rsidR="0008674C">
        <w:rPr>
          <w:lang w:val="es-ES"/>
        </w:rPr>
        <w:t>in</w:t>
      </w:r>
      <w:r w:rsidR="00ED4A77">
        <w:rPr>
          <w:lang w:val="es-ES"/>
        </w:rPr>
        <w:t xml:space="preserve">terior </w:t>
      </w:r>
      <w:r>
        <w:rPr>
          <w:lang w:val="es-ES"/>
        </w:rPr>
        <w:t>del módulo viene dada por</w:t>
      </w:r>
    </w:p>
    <w:p w14:paraId="2CE36DC8" w14:textId="77777777" w:rsidR="0017122B" w:rsidRDefault="0017122B" w:rsidP="0017122B">
      <w:pPr>
        <w:rPr>
          <w:lang w:val="es-ES"/>
        </w:rPr>
      </w:pPr>
    </w:p>
    <w:p w14:paraId="2BF7588A" w14:textId="4A3B84BB" w:rsidR="0017122B" w:rsidRPr="00B42649" w:rsidRDefault="00000000" w:rsidP="0017122B">
      <w:pPr>
        <w:rPr>
          <w:lang w:val="es-ES"/>
        </w:rPr>
      </w:pPr>
      <m:oMathPara>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Modulo</m:t>
              </m:r>
            </m:sup>
          </m:sSubSup>
          <m:r>
            <w:rPr>
              <w:rFonts w:ascii="Cambria Math" w:hAnsi="Cambria Math"/>
              <w:lang w:val="es-ES"/>
            </w:rPr>
            <m:t>= 17.23292 + 0.451708</m:t>
          </m:r>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Ambiente</m:t>
              </m:r>
            </m:sup>
          </m:sSubSup>
          <m:r>
            <w:rPr>
              <w:rFonts w:ascii="Cambria Math" w:hAnsi="Cambria Math"/>
              <w:lang w:val="es-ES"/>
            </w:rPr>
            <m:t xml:space="preserve"> +</m:t>
          </m:r>
          <w:commentRangeStart w:id="51"/>
          <m:r>
            <w:rPr>
              <w:rFonts w:ascii="Cambria Math" w:hAnsi="Cambria Math"/>
              <w:highlight w:val="yellow"/>
              <w:lang w:val="es-ES"/>
            </w:rPr>
            <m:t>22.706</m:t>
          </m:r>
          <w:commentRangeEnd w:id="51"/>
          <m:r>
            <m:rPr>
              <m:sty m:val="p"/>
            </m:rPr>
            <w:rPr>
              <w:rStyle w:val="CommentReference"/>
            </w:rPr>
            <w:commentReference w:id="51"/>
          </m:r>
          <m:sSubSup>
            <m:sSubSupPr>
              <m:ctrlPr>
                <w:rPr>
                  <w:rFonts w:ascii="Cambria Math" w:hAnsi="Cambria Math"/>
                  <w:i/>
                  <w:lang w:val="es-ES"/>
                </w:rPr>
              </m:ctrlPr>
            </m:sSubSupPr>
            <m:e>
              <m:r>
                <w:rPr>
                  <w:rFonts w:ascii="Cambria Math" w:hAnsi="Cambria Math"/>
                  <w:lang w:val="es-ES"/>
                </w:rPr>
                <m:t>I</m:t>
              </m:r>
            </m:e>
            <m:sub>
              <m:r>
                <w:rPr>
                  <w:rFonts w:ascii="Cambria Math" w:hAnsi="Cambria Math"/>
                  <w:lang w:val="es-ES"/>
                </w:rPr>
                <m:t>t</m:t>
              </m:r>
            </m:sub>
            <m:sup>
              <m:r>
                <w:rPr>
                  <w:rFonts w:ascii="Cambria Math" w:hAnsi="Cambria Math"/>
                  <w:lang w:val="es-ES"/>
                </w:rPr>
                <m:t>DirectaNormal</m:t>
              </m:r>
            </m:sup>
          </m:sSubSup>
        </m:oMath>
      </m:oMathPara>
    </w:p>
    <w:p w14:paraId="5D6134AB" w14:textId="5E095C9D" w:rsidR="00B42649" w:rsidRDefault="00B42649" w:rsidP="0017122B">
      <w:pPr>
        <w:rPr>
          <w:lang w:val="es-ES"/>
        </w:rPr>
      </w:pPr>
    </w:p>
    <w:p w14:paraId="4F2DC7A1" w14:textId="70F6959B" w:rsidR="0076209D" w:rsidRPr="0042674A" w:rsidRDefault="0076209D" w:rsidP="0017122B">
      <w:pPr>
        <w:rPr>
          <w:lang w:val="es-ES"/>
        </w:rPr>
      </w:pPr>
    </w:p>
    <w:p w14:paraId="6151D88C" w14:textId="77777777" w:rsidR="0017122B" w:rsidRDefault="0017122B" w:rsidP="00DE14AA">
      <w:pPr>
        <w:pStyle w:val="Heading2"/>
        <w:ind w:firstLine="0"/>
        <w:rPr>
          <w:lang w:val="es-ES"/>
        </w:rPr>
      </w:pPr>
    </w:p>
    <w:p w14:paraId="0D0F913E" w14:textId="2D5B0042" w:rsidR="00DE14AA" w:rsidRPr="00957386" w:rsidRDefault="00CA771B" w:rsidP="00CA771B">
      <w:pPr>
        <w:pStyle w:val="Heading2"/>
        <w:ind w:firstLine="0"/>
        <w:rPr>
          <w:lang w:val="es-ES"/>
        </w:rPr>
      </w:pPr>
      <w:bookmarkStart w:id="52" w:name="_Toc115424086"/>
      <w:bookmarkStart w:id="53" w:name="_Toc117843060"/>
      <w:r>
        <w:rPr>
          <w:lang w:val="es-ES"/>
        </w:rPr>
        <w:t>3.</w:t>
      </w:r>
      <w:r w:rsidR="00726F8A">
        <w:rPr>
          <w:lang w:val="es-ES"/>
        </w:rPr>
        <w:t xml:space="preserve">3 </w:t>
      </w:r>
      <w:r>
        <w:rPr>
          <w:lang w:val="es-ES"/>
        </w:rPr>
        <w:t>Modelización avanzada de la potencia solar generada</w:t>
      </w:r>
      <w:bookmarkEnd w:id="52"/>
      <w:bookmarkEnd w:id="53"/>
    </w:p>
    <w:p w14:paraId="793D0293" w14:textId="3B065E59" w:rsidR="00FA7D07" w:rsidRPr="0059297D" w:rsidRDefault="00FA7D07" w:rsidP="00132CE1">
      <w:pPr>
        <w:rPr>
          <w:lang w:val="es-ES"/>
        </w:rPr>
      </w:pPr>
      <w:r w:rsidRPr="0059297D">
        <w:rPr>
          <w:lang w:val="es-ES"/>
        </w:rPr>
        <w:t>A continuación, se detallan cálculos más genéricos y detallados para la estimación de la producción solar de un sistema fotovoltaico. Estas formulaciones han sido</w:t>
      </w:r>
      <w:r w:rsidR="00A74624" w:rsidRPr="0059297D">
        <w:rPr>
          <w:lang w:val="es-ES"/>
        </w:rPr>
        <w:t xml:space="preserve"> desarrolladas por diferentes fuentes, cada una de ellas referenciadas en la sección correspondiente.</w:t>
      </w:r>
    </w:p>
    <w:p w14:paraId="2FEEC726" w14:textId="77777777" w:rsidR="005D6BB6" w:rsidRDefault="005D6BB6" w:rsidP="005D6BB6">
      <w:pPr>
        <w:keepNext/>
        <w:jc w:val="center"/>
      </w:pPr>
      <w:r w:rsidRPr="0021716B">
        <w:rPr>
          <w:noProof/>
          <w:lang w:val="ca-ES" w:eastAsia="ca-ES"/>
        </w:rPr>
        <w:lastRenderedPageBreak/>
        <w:drawing>
          <wp:inline distT="0" distB="0" distL="0" distR="0" wp14:anchorId="3CFD23C8" wp14:editId="56528AC5">
            <wp:extent cx="3590925" cy="72653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92911" cy="7269377"/>
                    </a:xfrm>
                    <a:prstGeom prst="rect">
                      <a:avLst/>
                    </a:prstGeom>
                    <a:noFill/>
                    <a:ln>
                      <a:noFill/>
                    </a:ln>
                  </pic:spPr>
                </pic:pic>
              </a:graphicData>
            </a:graphic>
          </wp:inline>
        </w:drawing>
      </w:r>
    </w:p>
    <w:p w14:paraId="7936A881" w14:textId="1827666F" w:rsidR="005D6BB6" w:rsidRDefault="005D6BB6" w:rsidP="005D6BB6">
      <w:pPr>
        <w:pStyle w:val="Caption"/>
        <w:jc w:val="center"/>
      </w:pPr>
      <w:bookmarkStart w:id="54" w:name="_Ref117843386"/>
      <w:r>
        <w:t xml:space="preserve">Diagrama </w:t>
      </w:r>
      <w:r>
        <w:fldChar w:fldCharType="begin"/>
      </w:r>
      <w:r>
        <w:instrText xml:space="preserve"> SEQ Diagrama \* ARABIC </w:instrText>
      </w:r>
      <w:r>
        <w:fldChar w:fldCharType="separate"/>
      </w:r>
      <w:r w:rsidR="00873C1A">
        <w:rPr>
          <w:noProof/>
        </w:rPr>
        <w:t>4</w:t>
      </w:r>
      <w:r>
        <w:fldChar w:fldCharType="end"/>
      </w:r>
      <w:r>
        <w:t>: Estimación de la producción solar avanzada</w:t>
      </w:r>
      <w:bookmarkEnd w:id="54"/>
    </w:p>
    <w:p w14:paraId="0AC90F10" w14:textId="169A139A" w:rsidR="00132CE1" w:rsidRPr="00132CE1" w:rsidRDefault="00132CE1" w:rsidP="005D6BB6">
      <w:pPr>
        <w:jc w:val="center"/>
        <w:rPr>
          <w:lang w:val="es-ES"/>
        </w:rPr>
      </w:pPr>
    </w:p>
    <w:p w14:paraId="205E4B2A" w14:textId="642988B3" w:rsidR="00DE14AA" w:rsidRPr="00797157" w:rsidRDefault="00DE14AA" w:rsidP="00797157">
      <w:pPr>
        <w:pStyle w:val="Heading3"/>
        <w:rPr>
          <w:b w:val="0"/>
          <w:lang w:val="es-ES"/>
        </w:rPr>
      </w:pPr>
      <w:bookmarkStart w:id="55" w:name="_Toc115424087"/>
      <w:bookmarkStart w:id="56" w:name="_Toc117843061"/>
      <w:bookmarkStart w:id="57" w:name="_Ref114820962"/>
      <w:bookmarkStart w:id="58" w:name="_Ref114820969"/>
      <w:bookmarkStart w:id="59" w:name="_Ref114820972"/>
      <w:bookmarkStart w:id="60" w:name="_Ref114820981"/>
      <w:bookmarkStart w:id="61" w:name="_Toc115356525"/>
      <w:r w:rsidRPr="00797157">
        <w:rPr>
          <w:b w:val="0"/>
          <w:lang w:val="es-ES"/>
        </w:rPr>
        <w:t>3</w:t>
      </w:r>
      <w:r w:rsidRPr="00797157">
        <w:rPr>
          <w:rStyle w:val="Heading3Char"/>
          <w:b/>
        </w:rPr>
        <w:t>.</w:t>
      </w:r>
      <w:r w:rsidR="00726F8A">
        <w:rPr>
          <w:rStyle w:val="Heading3Char"/>
          <w:b/>
        </w:rPr>
        <w:t>3</w:t>
      </w:r>
      <w:r w:rsidR="00CA771B" w:rsidRPr="00797157">
        <w:rPr>
          <w:rStyle w:val="Heading3Char"/>
          <w:b/>
        </w:rPr>
        <w:t>.1</w:t>
      </w:r>
      <w:r w:rsidRPr="00797157">
        <w:rPr>
          <w:rStyle w:val="Heading3Char"/>
          <w:b/>
        </w:rPr>
        <w:t xml:space="preserve"> </w:t>
      </w:r>
      <w:bookmarkEnd w:id="55"/>
      <w:r w:rsidR="00797157" w:rsidRPr="00797157">
        <w:rPr>
          <w:rStyle w:val="Heading3Char"/>
          <w:b/>
        </w:rPr>
        <w:t>Información de entrada necesaria</w:t>
      </w:r>
      <w:bookmarkEnd w:id="56"/>
      <w:r w:rsidRPr="00797157">
        <w:rPr>
          <w:b w:val="0"/>
          <w:lang w:val="es-ES"/>
        </w:rPr>
        <w:t xml:space="preserve"> </w:t>
      </w:r>
      <w:bookmarkEnd w:id="57"/>
      <w:bookmarkEnd w:id="58"/>
      <w:bookmarkEnd w:id="59"/>
      <w:bookmarkEnd w:id="60"/>
      <w:bookmarkEnd w:id="61"/>
    </w:p>
    <w:p w14:paraId="5C76606D" w14:textId="77777777" w:rsidR="00DE14AA" w:rsidRDefault="00DE14AA" w:rsidP="00DE14AA">
      <w:pPr>
        <w:rPr>
          <w:lang w:val="es-ES"/>
        </w:rPr>
      </w:pPr>
    </w:p>
    <w:p w14:paraId="445E0B17" w14:textId="303E9F59" w:rsidR="00DE14AA" w:rsidRDefault="00DE14AA" w:rsidP="00DE14AA">
      <w:pPr>
        <w:rPr>
          <w:lang w:val="es-ES"/>
        </w:rPr>
      </w:pPr>
      <w:r>
        <w:rPr>
          <w:lang w:val="es-ES"/>
        </w:rPr>
        <w:lastRenderedPageBreak/>
        <w:t xml:space="preserve">La siguiente tabla muestra la información necesaria para poder </w:t>
      </w:r>
      <w:r w:rsidR="004D48C7">
        <w:rPr>
          <w:lang w:val="es-ES"/>
        </w:rPr>
        <w:t>realizar todos los cálculos de las siguientes subsecciones</w:t>
      </w:r>
      <w:r>
        <w:rPr>
          <w:lang w:val="es-ES"/>
        </w:rPr>
        <w:t>.</w:t>
      </w:r>
    </w:p>
    <w:p w14:paraId="66DC54DC" w14:textId="7719AD8B" w:rsidR="00DE14AA" w:rsidRPr="00641035" w:rsidRDefault="00DE14AA" w:rsidP="00DE14AA">
      <w:pPr>
        <w:rPr>
          <w:lang w:val="es-ES"/>
        </w:rPr>
      </w:pPr>
    </w:p>
    <w:tbl>
      <w:tblPr>
        <w:tblStyle w:val="TableGrid"/>
        <w:tblW w:w="8359" w:type="dxa"/>
        <w:jc w:val="center"/>
        <w:tblLook w:val="04A0" w:firstRow="1" w:lastRow="0" w:firstColumn="1" w:lastColumn="0" w:noHBand="0" w:noVBand="1"/>
      </w:tblPr>
      <w:tblGrid>
        <w:gridCol w:w="1665"/>
        <w:gridCol w:w="5196"/>
        <w:gridCol w:w="1498"/>
      </w:tblGrid>
      <w:tr w:rsidR="00122021" w14:paraId="280A013A" w14:textId="3180F75B" w:rsidTr="5C5388C7">
        <w:trPr>
          <w:trHeight w:val="377"/>
          <w:jc w:val="center"/>
        </w:trPr>
        <w:tc>
          <w:tcPr>
            <w:tcW w:w="1665" w:type="dxa"/>
          </w:tcPr>
          <w:p w14:paraId="2DB05E28" w14:textId="77777777" w:rsidR="00122021" w:rsidRDefault="00122021" w:rsidP="00475B42">
            <w:pPr>
              <w:jc w:val="center"/>
            </w:pPr>
            <w:r>
              <w:t>Símbolo</w:t>
            </w:r>
          </w:p>
        </w:tc>
        <w:tc>
          <w:tcPr>
            <w:tcW w:w="5196" w:type="dxa"/>
          </w:tcPr>
          <w:p w14:paraId="6218DD07" w14:textId="77777777" w:rsidR="00122021" w:rsidRDefault="00122021" w:rsidP="00475B42">
            <w:pPr>
              <w:jc w:val="center"/>
            </w:pPr>
            <w:r>
              <w:t>Explicación</w:t>
            </w:r>
          </w:p>
        </w:tc>
        <w:tc>
          <w:tcPr>
            <w:tcW w:w="1498" w:type="dxa"/>
          </w:tcPr>
          <w:p w14:paraId="3B9E2009" w14:textId="7464C776" w:rsidR="00122021" w:rsidRDefault="00122021" w:rsidP="00475B42">
            <w:pPr>
              <w:jc w:val="center"/>
            </w:pPr>
            <w:r>
              <w:t>Unidades</w:t>
            </w:r>
          </w:p>
        </w:tc>
      </w:tr>
      <w:tr w:rsidR="00343958" w14:paraId="3CC10CC6" w14:textId="1C0ECA94" w:rsidTr="5C5388C7">
        <w:trPr>
          <w:trHeight w:val="456"/>
          <w:jc w:val="center"/>
        </w:trPr>
        <w:tc>
          <w:tcPr>
            <w:tcW w:w="1665" w:type="dxa"/>
          </w:tcPr>
          <w:p w14:paraId="22DDD40E" w14:textId="209FF3CB" w:rsidR="00343958" w:rsidRPr="0042674A" w:rsidRDefault="00000000" w:rsidP="00343958">
            <w:pPr>
              <w:rPr>
                <w:i/>
              </w:rPr>
            </w:pPr>
            <m:oMathPara>
              <m:oMath>
                <m:sSubSup>
                  <m:sSubSupPr>
                    <m:ctrlPr>
                      <w:rPr>
                        <w:rFonts w:ascii="Cambria Math" w:hAnsi="Cambria Math"/>
                        <w:i/>
                        <w:lang w:val="es-ES"/>
                      </w:rPr>
                    </m:ctrlPr>
                  </m:sSubSupPr>
                  <m:e>
                    <m:r>
                      <m:rPr>
                        <m:sty m:val="bi"/>
                      </m:rPr>
                      <w:rPr>
                        <w:rFonts w:ascii="Cambria Math" w:hAnsi="Cambria Math"/>
                        <w:lang w:val="es-ES"/>
                      </w:rPr>
                      <m:t>I</m:t>
                    </m:r>
                  </m:e>
                  <m:sub>
                    <m:r>
                      <m:rPr>
                        <m:sty m:val="bi"/>
                      </m:rPr>
                      <w:rPr>
                        <w:rFonts w:ascii="Cambria Math" w:hAnsi="Cambria Math"/>
                        <w:lang w:val="es-ES"/>
                      </w:rPr>
                      <m:t>t</m:t>
                    </m:r>
                  </m:sub>
                  <m:sup>
                    <m:r>
                      <m:rPr>
                        <m:sty m:val="bi"/>
                      </m:rPr>
                      <w:rPr>
                        <w:rFonts w:ascii="Cambria Math" w:hAnsi="Cambria Math"/>
                        <w:lang w:val="es-ES"/>
                      </w:rPr>
                      <m:t>DifusaH</m:t>
                    </m:r>
                  </m:sup>
                </m:sSubSup>
              </m:oMath>
            </m:oMathPara>
          </w:p>
        </w:tc>
        <w:tc>
          <w:tcPr>
            <w:tcW w:w="5196" w:type="dxa"/>
          </w:tcPr>
          <w:p w14:paraId="72A0615F" w14:textId="75BCA31E" w:rsidR="00343958" w:rsidRDefault="006F529E" w:rsidP="00343958">
            <w:r>
              <w:t>Irradiancia</w:t>
            </w:r>
            <w:r w:rsidR="00343958">
              <w:t xml:space="preserve"> difusa en el plano horizontal</w:t>
            </w:r>
          </w:p>
        </w:tc>
        <w:tc>
          <w:tcPr>
            <w:tcW w:w="1498" w:type="dxa"/>
          </w:tcPr>
          <w:p w14:paraId="7E7E5392" w14:textId="3EFBFEEA" w:rsidR="00343958" w:rsidRDefault="00343958" w:rsidP="00475B42">
            <w:pPr>
              <w:jc w:val="center"/>
            </w:pPr>
            <w:r>
              <w:rPr>
                <w:lang w:val="es-ES"/>
              </w:rPr>
              <w:t>kW/m</w:t>
            </w:r>
            <w:r w:rsidRPr="00CE3924">
              <w:rPr>
                <w:vertAlign w:val="superscript"/>
                <w:lang w:val="es-ES"/>
              </w:rPr>
              <w:t>2</w:t>
            </w:r>
          </w:p>
        </w:tc>
      </w:tr>
      <w:tr w:rsidR="00343958" w:rsidRPr="00066D1E" w14:paraId="29BAE7EC" w14:textId="16434804" w:rsidTr="5C5388C7">
        <w:trPr>
          <w:trHeight w:val="397"/>
          <w:jc w:val="center"/>
        </w:trPr>
        <w:tc>
          <w:tcPr>
            <w:tcW w:w="1665" w:type="dxa"/>
          </w:tcPr>
          <w:p w14:paraId="5513EC42" w14:textId="35774A1E" w:rsidR="00343958" w:rsidRPr="0042674A" w:rsidRDefault="00000000" w:rsidP="00343958">
            <w:pPr>
              <w:rPr>
                <w:rFonts w:ascii="Calibri" w:eastAsia="Calibri" w:hAnsi="Calibri" w:cs="Times New Roman"/>
                <w:i/>
              </w:rPr>
            </w:pPr>
            <m:oMathPara>
              <m:oMath>
                <m:sSubSup>
                  <m:sSubSupPr>
                    <m:ctrlPr>
                      <w:rPr>
                        <w:rFonts w:ascii="Cambria Math" w:hAnsi="Cambria Math"/>
                        <w:i/>
                        <w:lang w:val="es-ES"/>
                      </w:rPr>
                    </m:ctrlPr>
                  </m:sSubSupPr>
                  <m:e>
                    <m:r>
                      <m:rPr>
                        <m:sty m:val="bi"/>
                      </m:rPr>
                      <w:rPr>
                        <w:rFonts w:ascii="Cambria Math" w:hAnsi="Cambria Math"/>
                        <w:lang w:val="es-ES"/>
                      </w:rPr>
                      <m:t>I</m:t>
                    </m:r>
                  </m:e>
                  <m:sub>
                    <m:r>
                      <m:rPr>
                        <m:sty m:val="bi"/>
                      </m:rPr>
                      <w:rPr>
                        <w:rFonts w:ascii="Cambria Math" w:hAnsi="Cambria Math"/>
                        <w:lang w:val="es-ES"/>
                      </w:rPr>
                      <m:t>t</m:t>
                    </m:r>
                  </m:sub>
                  <m:sup>
                    <m:r>
                      <m:rPr>
                        <m:sty m:val="bi"/>
                      </m:rPr>
                      <w:rPr>
                        <w:rFonts w:ascii="Cambria Math" w:hAnsi="Cambria Math"/>
                        <w:lang w:val="es-ES"/>
                      </w:rPr>
                      <m:t>DirectaNormal</m:t>
                    </m:r>
                  </m:sup>
                </m:sSubSup>
              </m:oMath>
            </m:oMathPara>
          </w:p>
        </w:tc>
        <w:tc>
          <w:tcPr>
            <w:tcW w:w="5196" w:type="dxa"/>
          </w:tcPr>
          <w:p w14:paraId="39A9A52D" w14:textId="337239B8" w:rsidR="00343958" w:rsidRDefault="006F529E" w:rsidP="00343958">
            <w:r>
              <w:t>Irradiancia</w:t>
            </w:r>
            <w:r w:rsidR="00343958">
              <w:t xml:space="preserve"> directa normal</w:t>
            </w:r>
          </w:p>
        </w:tc>
        <w:tc>
          <w:tcPr>
            <w:tcW w:w="1498" w:type="dxa"/>
          </w:tcPr>
          <w:p w14:paraId="2E2E8CC2" w14:textId="380BBDA6" w:rsidR="00343958" w:rsidRDefault="00343958" w:rsidP="00475B42">
            <w:pPr>
              <w:jc w:val="center"/>
            </w:pPr>
            <w:r>
              <w:rPr>
                <w:lang w:val="es-ES"/>
              </w:rPr>
              <w:t>kW/m</w:t>
            </w:r>
            <w:r w:rsidRPr="00CE3924">
              <w:rPr>
                <w:vertAlign w:val="superscript"/>
                <w:lang w:val="es-ES"/>
              </w:rPr>
              <w:t>2</w:t>
            </w:r>
          </w:p>
        </w:tc>
      </w:tr>
      <w:tr w:rsidR="00343958" w14:paraId="78064BDE" w14:textId="296514BB" w:rsidTr="5C5388C7">
        <w:trPr>
          <w:trHeight w:val="407"/>
          <w:jc w:val="center"/>
        </w:trPr>
        <w:tc>
          <w:tcPr>
            <w:tcW w:w="1665" w:type="dxa"/>
          </w:tcPr>
          <w:p w14:paraId="184F4699" w14:textId="6E231AE2" w:rsidR="00343958" w:rsidRDefault="00000000" w:rsidP="00343958">
            <w:pPr>
              <w:rPr>
                <w:b/>
              </w:rPr>
            </w:pPr>
            <m:oMathPara>
              <m:oMath>
                <m:sSubSup>
                  <m:sSubSupPr>
                    <m:ctrlPr>
                      <w:rPr>
                        <w:rFonts w:ascii="Cambria Math" w:hAnsi="Cambria Math"/>
                        <w:i/>
                        <w:lang w:val="es-ES"/>
                      </w:rPr>
                    </m:ctrlPr>
                  </m:sSubSupPr>
                  <m:e>
                    <m:r>
                      <m:rPr>
                        <m:sty m:val="bi"/>
                      </m:rPr>
                      <w:rPr>
                        <w:rFonts w:ascii="Cambria Math" w:hAnsi="Cambria Math"/>
                        <w:lang w:val="es-ES"/>
                      </w:rPr>
                      <m:t>I</m:t>
                    </m:r>
                  </m:e>
                  <m:sub>
                    <m:r>
                      <m:rPr>
                        <m:sty m:val="bi"/>
                      </m:rPr>
                      <w:rPr>
                        <w:rFonts w:ascii="Cambria Math" w:hAnsi="Cambria Math"/>
                        <w:lang w:val="es-ES"/>
                      </w:rPr>
                      <m:t>t</m:t>
                    </m:r>
                  </m:sub>
                  <m:sup>
                    <m:r>
                      <m:rPr>
                        <m:sty m:val="bi"/>
                      </m:rPr>
                      <w:rPr>
                        <w:rFonts w:ascii="Cambria Math" w:hAnsi="Cambria Math"/>
                        <w:lang w:val="es-ES"/>
                      </w:rPr>
                      <m:t>GlobalH</m:t>
                    </m:r>
                  </m:sup>
                </m:sSubSup>
              </m:oMath>
            </m:oMathPara>
          </w:p>
        </w:tc>
        <w:tc>
          <w:tcPr>
            <w:tcW w:w="5196" w:type="dxa"/>
          </w:tcPr>
          <w:p w14:paraId="345413DB" w14:textId="7F0FB39A" w:rsidR="00343958" w:rsidRDefault="006F529E" w:rsidP="00343958">
            <w:r>
              <w:t>Irradiancia</w:t>
            </w:r>
            <w:r w:rsidR="00343958">
              <w:t xml:space="preserve"> global en el plano horizontal</w:t>
            </w:r>
          </w:p>
        </w:tc>
        <w:tc>
          <w:tcPr>
            <w:tcW w:w="1498" w:type="dxa"/>
          </w:tcPr>
          <w:p w14:paraId="25D90E58" w14:textId="7B5B06DC" w:rsidR="00343958" w:rsidRDefault="00343958" w:rsidP="00475B42">
            <w:pPr>
              <w:jc w:val="center"/>
            </w:pPr>
            <w:r>
              <w:rPr>
                <w:lang w:val="es-ES"/>
              </w:rPr>
              <w:t>kW/m</w:t>
            </w:r>
            <w:r w:rsidRPr="00CE3924">
              <w:rPr>
                <w:vertAlign w:val="superscript"/>
                <w:lang w:val="es-ES"/>
              </w:rPr>
              <w:t>2</w:t>
            </w:r>
          </w:p>
        </w:tc>
      </w:tr>
      <w:tr w:rsidR="005D6BB6" w14:paraId="7C474CC1" w14:textId="77777777" w:rsidTr="005D6BB6">
        <w:trPr>
          <w:trHeight w:val="331"/>
          <w:jc w:val="center"/>
        </w:trPr>
        <w:tc>
          <w:tcPr>
            <w:tcW w:w="1665" w:type="dxa"/>
          </w:tcPr>
          <w:p w14:paraId="6B7A966C" w14:textId="63EE48A0" w:rsidR="005D6BB6" w:rsidRPr="0042674A" w:rsidRDefault="00000000" w:rsidP="005D6BB6">
            <w:pPr>
              <w:jc w:val="center"/>
              <w:rPr>
                <w:i/>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t</m:t>
                    </m:r>
                  </m:sub>
                </m:sSub>
              </m:oMath>
            </m:oMathPara>
          </w:p>
        </w:tc>
        <w:tc>
          <w:tcPr>
            <w:tcW w:w="5196" w:type="dxa"/>
          </w:tcPr>
          <w:p w14:paraId="58E9A1D2" w14:textId="659A39E8" w:rsidR="005D6BB6" w:rsidRPr="00066D1E" w:rsidRDefault="005D6BB6" w:rsidP="005D6BB6">
            <w:pPr>
              <w:rPr>
                <w:lang w:val="es-ES"/>
              </w:rPr>
            </w:pPr>
            <w:r>
              <w:rPr>
                <w:lang w:val="es-ES"/>
              </w:rPr>
              <w:t>Velocidad del viento</w:t>
            </w:r>
          </w:p>
        </w:tc>
        <w:tc>
          <w:tcPr>
            <w:tcW w:w="1498" w:type="dxa"/>
          </w:tcPr>
          <w:p w14:paraId="15F1E768" w14:textId="208686CE" w:rsidR="005D6BB6" w:rsidRDefault="005D6BB6" w:rsidP="005D6BB6">
            <w:pPr>
              <w:jc w:val="center"/>
              <w:rPr>
                <w:lang w:val="es-ES"/>
              </w:rPr>
            </w:pPr>
            <w:r>
              <w:rPr>
                <w:lang w:val="es-ES"/>
              </w:rPr>
              <w:t>m/s</w:t>
            </w:r>
          </w:p>
        </w:tc>
      </w:tr>
      <w:tr w:rsidR="005D6BB6" w14:paraId="7B760A21" w14:textId="77777777" w:rsidTr="005D6BB6">
        <w:trPr>
          <w:trHeight w:val="478"/>
          <w:jc w:val="center"/>
        </w:trPr>
        <w:tc>
          <w:tcPr>
            <w:tcW w:w="1665" w:type="dxa"/>
          </w:tcPr>
          <w:p w14:paraId="56588F5C" w14:textId="4603F2CD" w:rsidR="005D6BB6" w:rsidRPr="0042674A" w:rsidRDefault="00000000" w:rsidP="005D6BB6">
            <w:pPr>
              <w:jc w:val="center"/>
              <w:rPr>
                <w:i/>
              </w:rPr>
            </w:pPr>
            <m:oMathPara>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Ambiente</m:t>
                    </m:r>
                  </m:sup>
                </m:sSubSup>
              </m:oMath>
            </m:oMathPara>
          </w:p>
        </w:tc>
        <w:tc>
          <w:tcPr>
            <w:tcW w:w="5196" w:type="dxa"/>
          </w:tcPr>
          <w:p w14:paraId="1E809105" w14:textId="6C1F6CA6" w:rsidR="005D6BB6" w:rsidRPr="00066D1E" w:rsidRDefault="005D6BB6" w:rsidP="005D6BB6">
            <w:pPr>
              <w:rPr>
                <w:lang w:val="es-ES"/>
              </w:rPr>
            </w:pPr>
            <w:r>
              <w:rPr>
                <w:lang w:val="es-ES"/>
              </w:rPr>
              <w:t xml:space="preserve">Temperatura ambiente </w:t>
            </w:r>
          </w:p>
        </w:tc>
        <w:tc>
          <w:tcPr>
            <w:tcW w:w="1498" w:type="dxa"/>
          </w:tcPr>
          <w:p w14:paraId="45482311" w14:textId="550899DF" w:rsidR="005D6BB6" w:rsidRDefault="005D6BB6" w:rsidP="005D6BB6">
            <w:pPr>
              <w:jc w:val="center"/>
              <w:rPr>
                <w:lang w:val="es-ES"/>
              </w:rPr>
            </w:pPr>
            <w:r>
              <w:rPr>
                <w:lang w:val="es-ES"/>
              </w:rPr>
              <w:t>[</w:t>
            </w:r>
            <w:r>
              <w:rPr>
                <w:rFonts w:ascii="Arial" w:hAnsi="Arial" w:cs="Arial"/>
                <w:lang w:val="es-ES"/>
              </w:rPr>
              <w:t>°</w:t>
            </w:r>
            <w:r>
              <w:rPr>
                <w:lang w:val="es-ES"/>
              </w:rPr>
              <w:t>C]</w:t>
            </w:r>
          </w:p>
        </w:tc>
      </w:tr>
      <w:tr w:rsidR="00343958" w14:paraId="6B59A81F" w14:textId="4C4E047A" w:rsidTr="5C5388C7">
        <w:trPr>
          <w:trHeight w:val="754"/>
          <w:jc w:val="center"/>
        </w:trPr>
        <w:tc>
          <w:tcPr>
            <w:tcW w:w="1665" w:type="dxa"/>
          </w:tcPr>
          <w:p w14:paraId="24997A90" w14:textId="0A3DAE79" w:rsidR="00343958" w:rsidRDefault="00343958" w:rsidP="00343958">
            <w:pPr>
              <w:jc w:val="center"/>
              <w:rPr>
                <w:b/>
              </w:rPr>
            </w:pPr>
            <w:r w:rsidRPr="0042674A">
              <w:rPr>
                <w:i/>
              </w:rPr>
              <w:t>DS</w:t>
            </w:r>
          </w:p>
        </w:tc>
        <w:tc>
          <w:tcPr>
            <w:tcW w:w="5196" w:type="dxa"/>
          </w:tcPr>
          <w:p w14:paraId="0440BA66" w14:textId="77777777" w:rsidR="00343958" w:rsidRDefault="00343958" w:rsidP="00343958">
            <w:pPr>
              <w:rPr>
                <w:lang w:val="es-ES"/>
              </w:rPr>
            </w:pPr>
            <w:r w:rsidRPr="00066D1E">
              <w:rPr>
                <w:lang w:val="es-ES"/>
              </w:rPr>
              <w:t xml:space="preserve">Desfase horario. </w:t>
            </w:r>
          </w:p>
          <w:p w14:paraId="2EFFA3FB" w14:textId="47D68323" w:rsidR="00343958" w:rsidRDefault="00343958" w:rsidP="00343958">
            <w:r>
              <w:rPr>
                <w:lang w:val="es-ES"/>
              </w:rPr>
              <w:t>Horario verano 1, horario invierno 0.</w:t>
            </w:r>
          </w:p>
        </w:tc>
        <w:tc>
          <w:tcPr>
            <w:tcW w:w="1498" w:type="dxa"/>
          </w:tcPr>
          <w:p w14:paraId="680E91D0" w14:textId="5A2281E8" w:rsidR="00343958" w:rsidRPr="00066D1E" w:rsidRDefault="00343958" w:rsidP="00475B42">
            <w:pPr>
              <w:jc w:val="center"/>
              <w:rPr>
                <w:lang w:val="es-ES"/>
              </w:rPr>
            </w:pPr>
            <w:r>
              <w:rPr>
                <w:lang w:val="es-ES"/>
              </w:rPr>
              <w:t>Horas</w:t>
            </w:r>
          </w:p>
        </w:tc>
      </w:tr>
      <w:tr w:rsidR="00343958" w14:paraId="086D512D" w14:textId="344706A4" w:rsidTr="5C5388C7">
        <w:trPr>
          <w:trHeight w:val="377"/>
          <w:jc w:val="center"/>
        </w:trPr>
        <w:tc>
          <w:tcPr>
            <w:tcW w:w="1665" w:type="dxa"/>
          </w:tcPr>
          <w:p w14:paraId="69938CCB" w14:textId="70531063" w:rsidR="00343958" w:rsidRDefault="00343958" w:rsidP="00343958">
            <w:pPr>
              <w:rPr>
                <w:b/>
              </w:rPr>
            </w:pPr>
            <m:oMathPara>
              <m:oMath>
                <m:r>
                  <m:rPr>
                    <m:sty m:val="bi"/>
                  </m:rPr>
                  <w:rPr>
                    <w:rFonts w:ascii="Cambria Math" w:hAnsi="Cambria Math"/>
                  </w:rPr>
                  <m:t>L</m:t>
                </m:r>
              </m:oMath>
            </m:oMathPara>
          </w:p>
        </w:tc>
        <w:tc>
          <w:tcPr>
            <w:tcW w:w="5196" w:type="dxa"/>
          </w:tcPr>
          <w:p w14:paraId="5C8D385D" w14:textId="6DAD4913" w:rsidR="00343958" w:rsidRDefault="00343958" w:rsidP="00343958">
            <w:r>
              <w:t>Latitud</w:t>
            </w:r>
          </w:p>
        </w:tc>
        <w:tc>
          <w:tcPr>
            <w:tcW w:w="1498" w:type="dxa"/>
          </w:tcPr>
          <w:p w14:paraId="23D699C5" w14:textId="686F766F" w:rsidR="00343958" w:rsidRDefault="00343958" w:rsidP="00475B42">
            <w:pPr>
              <w:jc w:val="center"/>
            </w:pPr>
            <w:r>
              <w:t>Grados</w:t>
            </w:r>
          </w:p>
        </w:tc>
      </w:tr>
      <w:tr w:rsidR="00343958" w14:paraId="13C8D87D" w14:textId="076BF84F" w:rsidTr="5C5388C7">
        <w:trPr>
          <w:trHeight w:val="387"/>
          <w:jc w:val="center"/>
        </w:trPr>
        <w:tc>
          <w:tcPr>
            <w:tcW w:w="1665" w:type="dxa"/>
          </w:tcPr>
          <w:p w14:paraId="02601C95" w14:textId="708044AA" w:rsidR="00343958" w:rsidRPr="0042674A" w:rsidRDefault="00343958" w:rsidP="00343958">
            <w:pPr>
              <w:rPr>
                <w:i/>
              </w:rPr>
            </w:pPr>
            <m:oMathPara>
              <m:oMath>
                <m:r>
                  <m:rPr>
                    <m:sty m:val="bi"/>
                  </m:rPr>
                  <w:rPr>
                    <w:rFonts w:ascii="Cambria Math" w:hAnsi="Cambria Math"/>
                  </w:rPr>
                  <m:t>β</m:t>
                </m:r>
              </m:oMath>
            </m:oMathPara>
          </w:p>
        </w:tc>
        <w:tc>
          <w:tcPr>
            <w:tcW w:w="5196" w:type="dxa"/>
          </w:tcPr>
          <w:p w14:paraId="3C353D6C" w14:textId="77777777" w:rsidR="00343958" w:rsidRDefault="00343958" w:rsidP="00343958">
            <w:r>
              <w:t>Ángulo de inclinación de la placa</w:t>
            </w:r>
          </w:p>
        </w:tc>
        <w:tc>
          <w:tcPr>
            <w:tcW w:w="1498" w:type="dxa"/>
          </w:tcPr>
          <w:p w14:paraId="54219BE1" w14:textId="2703137D" w:rsidR="00343958" w:rsidRDefault="00343958" w:rsidP="00475B42">
            <w:pPr>
              <w:jc w:val="center"/>
            </w:pPr>
            <w:r>
              <w:t>Grados</w:t>
            </w:r>
          </w:p>
        </w:tc>
      </w:tr>
      <w:tr w:rsidR="00343958" w14:paraId="62776BF5" w14:textId="73953D72" w:rsidTr="5C5388C7">
        <w:trPr>
          <w:trHeight w:val="377"/>
          <w:jc w:val="center"/>
        </w:trPr>
        <w:tc>
          <w:tcPr>
            <w:tcW w:w="1665" w:type="dxa"/>
          </w:tcPr>
          <w:p w14:paraId="1B25FF04" w14:textId="5FB3B56E" w:rsidR="00343958" w:rsidRPr="0042674A" w:rsidRDefault="00000000" w:rsidP="00155901">
            <w:pPr>
              <w:jc w:val="center"/>
              <w:rPr>
                <w:i/>
              </w:rPr>
            </w:pPr>
            <m:oMathPara>
              <m:oMath>
                <m:sSub>
                  <m:sSubPr>
                    <m:ctrlPr>
                      <w:rPr>
                        <w:rFonts w:ascii="Cambria Math" w:hAnsi="Cambria Math"/>
                        <w:b/>
                        <w:i/>
                      </w:rPr>
                    </m:ctrlPr>
                  </m:sSubPr>
                  <m:e>
                    <m:r>
                      <m:rPr>
                        <m:sty m:val="bi"/>
                      </m:rPr>
                      <w:rPr>
                        <w:rFonts w:ascii="Cambria Math" w:hAnsi="Cambria Math"/>
                      </w:rPr>
                      <m:t>LST</m:t>
                    </m:r>
                  </m:e>
                  <m:sub>
                    <m:r>
                      <m:rPr>
                        <m:sty m:val="bi"/>
                      </m:rPr>
                      <w:rPr>
                        <w:rFonts w:ascii="Cambria Math" w:hAnsi="Cambria Math"/>
                      </w:rPr>
                      <m:t>t</m:t>
                    </m:r>
                  </m:sub>
                </m:sSub>
              </m:oMath>
            </m:oMathPara>
          </w:p>
        </w:tc>
        <w:tc>
          <w:tcPr>
            <w:tcW w:w="5196" w:type="dxa"/>
          </w:tcPr>
          <w:p w14:paraId="1BB4FA7F" w14:textId="5685A66B" w:rsidR="00343958" w:rsidRDefault="004E668A" w:rsidP="008E0F24">
            <w:r w:rsidRPr="008E0F24">
              <w:t>Local standard time</w:t>
            </w:r>
            <w:r w:rsidR="002963C7" w:rsidRPr="008E0F24">
              <w:t xml:space="preserve">. </w:t>
            </w:r>
            <w:r w:rsidR="008E0F24">
              <w:t>H</w:t>
            </w:r>
            <w:r w:rsidR="002963C7" w:rsidRPr="008E0F24">
              <w:t xml:space="preserve">ora respecto la zona geográfica. Por ejemplo, el </w:t>
            </w:r>
            <w:r w:rsidR="008E0F24">
              <w:t>LST</w:t>
            </w:r>
            <w:r w:rsidR="002963C7" w:rsidRPr="008E0F24">
              <w:t xml:space="preserve"> de España-Peninsular es el horario de Londres y no el de Europa Central (Berlín).</w:t>
            </w:r>
          </w:p>
        </w:tc>
        <w:tc>
          <w:tcPr>
            <w:tcW w:w="1498" w:type="dxa"/>
          </w:tcPr>
          <w:p w14:paraId="3F632571" w14:textId="4AD76BC1" w:rsidR="00343958" w:rsidRDefault="004E668A" w:rsidP="00475B42">
            <w:pPr>
              <w:jc w:val="center"/>
            </w:pPr>
            <w:r>
              <w:t>Horas</w:t>
            </w:r>
          </w:p>
        </w:tc>
      </w:tr>
      <w:tr w:rsidR="00343958" w:rsidRPr="0042674A" w14:paraId="496A5DA8" w14:textId="3A600A73" w:rsidTr="5C5388C7">
        <w:trPr>
          <w:trHeight w:val="754"/>
          <w:jc w:val="center"/>
        </w:trPr>
        <w:tc>
          <w:tcPr>
            <w:tcW w:w="1665" w:type="dxa"/>
          </w:tcPr>
          <w:p w14:paraId="1A7574A4" w14:textId="63E2D527" w:rsidR="00343958" w:rsidRPr="0042674A" w:rsidRDefault="00343958" w:rsidP="00343958">
            <w:pPr>
              <w:jc w:val="center"/>
              <w:rPr>
                <w:i/>
              </w:rPr>
            </w:pPr>
            <w:r w:rsidRPr="0042674A">
              <w:rPr>
                <w:i/>
              </w:rPr>
              <w:t>SL</w:t>
            </w:r>
          </w:p>
        </w:tc>
        <w:tc>
          <w:tcPr>
            <w:tcW w:w="5196" w:type="dxa"/>
          </w:tcPr>
          <w:p w14:paraId="27087ADE" w14:textId="70FAE52D" w:rsidR="00343958" w:rsidRDefault="00343958" w:rsidP="00343958">
            <w:r>
              <w:t>Longitud estándar (meridiano estándar, i.e. valor del meridiano de la zona horaria real)</w:t>
            </w:r>
          </w:p>
        </w:tc>
        <w:tc>
          <w:tcPr>
            <w:tcW w:w="1498" w:type="dxa"/>
          </w:tcPr>
          <w:p w14:paraId="117DA3FD" w14:textId="73E55F99" w:rsidR="00343958" w:rsidRDefault="004E668A" w:rsidP="00475B42">
            <w:pPr>
              <w:jc w:val="center"/>
            </w:pPr>
            <w:r>
              <w:t>Grados</w:t>
            </w:r>
          </w:p>
        </w:tc>
      </w:tr>
      <w:tr w:rsidR="00343958" w:rsidRPr="0042674A" w14:paraId="2E5EB48E" w14:textId="44352C90" w:rsidTr="5C5388C7">
        <w:trPr>
          <w:trHeight w:val="377"/>
          <w:jc w:val="center"/>
        </w:trPr>
        <w:tc>
          <w:tcPr>
            <w:tcW w:w="1665" w:type="dxa"/>
          </w:tcPr>
          <w:p w14:paraId="2D94410C" w14:textId="6742301A" w:rsidR="00343958" w:rsidRPr="00475B42" w:rsidRDefault="00475B42" w:rsidP="00343958">
            <w:pPr>
              <w:jc w:val="center"/>
              <w:rPr>
                <w:i/>
              </w:rPr>
            </w:pPr>
            <m:oMathPara>
              <m:oMath>
                <m:r>
                  <m:rPr>
                    <m:sty m:val="bi"/>
                  </m:rPr>
                  <w:rPr>
                    <w:rFonts w:ascii="Cambria Math" w:hAnsi="Cambria Math"/>
                  </w:rPr>
                  <m:t>L</m:t>
                </m:r>
                <m:r>
                  <m:rPr>
                    <m:sty m:val="bi"/>
                  </m:rPr>
                  <w:rPr>
                    <w:rFonts w:ascii="Cambria Math" w:eastAsiaTheme="minorEastAsia" w:hAnsi="Cambria Math"/>
                  </w:rPr>
                  <m:t>L</m:t>
                </m:r>
              </m:oMath>
            </m:oMathPara>
          </w:p>
        </w:tc>
        <w:tc>
          <w:tcPr>
            <w:tcW w:w="5196" w:type="dxa"/>
          </w:tcPr>
          <w:p w14:paraId="2B9031D1" w14:textId="37C62CB8" w:rsidR="00343958" w:rsidRDefault="00343958" w:rsidP="00343958">
            <w:r>
              <w:t>Longitud local</w:t>
            </w:r>
          </w:p>
        </w:tc>
        <w:tc>
          <w:tcPr>
            <w:tcW w:w="1498" w:type="dxa"/>
          </w:tcPr>
          <w:p w14:paraId="46FB5E03" w14:textId="1874EA88" w:rsidR="00343958" w:rsidRDefault="004E668A" w:rsidP="00475B42">
            <w:pPr>
              <w:jc w:val="center"/>
            </w:pPr>
            <w:r>
              <w:t>Grados</w:t>
            </w:r>
          </w:p>
        </w:tc>
      </w:tr>
      <w:tr w:rsidR="00343958" w:rsidRPr="0042674A" w14:paraId="525B90D7" w14:textId="5FDF0583" w:rsidTr="5C5388C7">
        <w:trPr>
          <w:trHeight w:val="387"/>
          <w:jc w:val="center"/>
        </w:trPr>
        <w:tc>
          <w:tcPr>
            <w:tcW w:w="1665" w:type="dxa"/>
          </w:tcPr>
          <w:p w14:paraId="6F2B5D9A" w14:textId="4CEC0021" w:rsidR="00343958" w:rsidRDefault="00000000" w:rsidP="00343958">
            <w:pPr>
              <w:jc w:val="center"/>
            </w:pPr>
            <m:oMathPara>
              <m:oMath>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s</m:t>
                    </m:r>
                  </m:sub>
                </m:sSub>
              </m:oMath>
            </m:oMathPara>
          </w:p>
        </w:tc>
        <w:tc>
          <w:tcPr>
            <w:tcW w:w="5196" w:type="dxa"/>
          </w:tcPr>
          <w:p w14:paraId="6DB2E0BE" w14:textId="45BC6073" w:rsidR="00343958" w:rsidRDefault="00343958" w:rsidP="008E0F24">
            <w:r>
              <w:t>Angulo azimut de la normal a la superficie con el sur real</w:t>
            </w:r>
            <w:r w:rsidR="00DD6638">
              <w:t>. 0</w:t>
            </w:r>
            <w:r w:rsidR="00DD6638">
              <w:rPr>
                <w:rFonts w:ascii="Arial" w:hAnsi="Arial" w:cs="Arial"/>
              </w:rPr>
              <w:t>°</w:t>
            </w:r>
            <w:r w:rsidR="00DD6638">
              <w:t xml:space="preserve"> </w:t>
            </w:r>
            <w:r w:rsidR="008E0F24">
              <w:t>si la pla</w:t>
            </w:r>
            <w:r w:rsidR="00DD6638">
              <w:t xml:space="preserve">ca </w:t>
            </w:r>
            <w:r w:rsidR="008E0F24">
              <w:t>está orientada</w:t>
            </w:r>
            <w:r w:rsidR="00DD6638">
              <w:t xml:space="preserve"> al Sur real, 90</w:t>
            </w:r>
            <w:r w:rsidR="00DD6638">
              <w:rPr>
                <w:rFonts w:ascii="Arial" w:hAnsi="Arial" w:cs="Arial"/>
              </w:rPr>
              <w:t>°</w:t>
            </w:r>
            <w:r w:rsidR="00DD6638">
              <w:t xml:space="preserve"> </w:t>
            </w:r>
            <w:r w:rsidR="008E0F24">
              <w:t xml:space="preserve">si </w:t>
            </w:r>
            <w:r w:rsidR="00DD6638">
              <w:t xml:space="preserve">la placa </w:t>
            </w:r>
            <w:r w:rsidR="008E0F24">
              <w:t>está orientada</w:t>
            </w:r>
            <w:r w:rsidR="00DD6638">
              <w:t xml:space="preserve"> totalmente al Oeste, y -90</w:t>
            </w:r>
            <w:r w:rsidR="00DD6638">
              <w:rPr>
                <w:rFonts w:ascii="Arial" w:hAnsi="Arial" w:cs="Arial"/>
              </w:rPr>
              <w:t xml:space="preserve">° </w:t>
            </w:r>
            <w:r w:rsidR="008E0F24">
              <w:rPr>
                <w:rFonts w:ascii="Arial" w:hAnsi="Arial" w:cs="Arial"/>
              </w:rPr>
              <w:t xml:space="preserve">si es orientación </w:t>
            </w:r>
            <w:r w:rsidR="00DD6638">
              <w:rPr>
                <w:rFonts w:ascii="Arial" w:hAnsi="Arial" w:cs="Arial"/>
              </w:rPr>
              <w:t>Este.</w:t>
            </w:r>
          </w:p>
        </w:tc>
        <w:tc>
          <w:tcPr>
            <w:tcW w:w="1498" w:type="dxa"/>
          </w:tcPr>
          <w:p w14:paraId="09E35FC4" w14:textId="2FDDFFE1" w:rsidR="00343958" w:rsidRDefault="004E668A" w:rsidP="00475B42">
            <w:pPr>
              <w:jc w:val="center"/>
            </w:pPr>
            <w:r>
              <w:t>Grados</w:t>
            </w:r>
          </w:p>
        </w:tc>
      </w:tr>
      <w:tr w:rsidR="00343958" w:rsidRPr="0042674A" w14:paraId="23688A80" w14:textId="14E67E24" w:rsidTr="5C5388C7">
        <w:trPr>
          <w:trHeight w:val="377"/>
          <w:jc w:val="center"/>
        </w:trPr>
        <w:tc>
          <w:tcPr>
            <w:tcW w:w="1665" w:type="dxa"/>
          </w:tcPr>
          <w:p w14:paraId="1DD0579B" w14:textId="1F46977C" w:rsidR="00343958" w:rsidRDefault="00000000" w:rsidP="00343958">
            <w:pPr>
              <w:jc w:val="center"/>
            </w:pPr>
            <m:oMathPara>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t</m:t>
                    </m:r>
                  </m:sub>
                </m:sSub>
              </m:oMath>
            </m:oMathPara>
          </w:p>
        </w:tc>
        <w:tc>
          <w:tcPr>
            <w:tcW w:w="5196" w:type="dxa"/>
          </w:tcPr>
          <w:p w14:paraId="5CBDA46E" w14:textId="7A86E97F" w:rsidR="00343958" w:rsidRDefault="00343958" w:rsidP="004E668A">
            <w:r>
              <w:t xml:space="preserve">Número de día del año </w:t>
            </w:r>
          </w:p>
        </w:tc>
        <w:tc>
          <w:tcPr>
            <w:tcW w:w="1498" w:type="dxa"/>
          </w:tcPr>
          <w:p w14:paraId="6981E392" w14:textId="65D80A5F" w:rsidR="00343958" w:rsidRDefault="00E9636B" w:rsidP="00E9636B">
            <w:pPr>
              <w:jc w:val="center"/>
            </w:pPr>
            <w:r>
              <w:t>Valor</w:t>
            </w:r>
            <w:r w:rsidR="004E668A">
              <w:t xml:space="preserve"> entero </w:t>
            </w:r>
            <w:r>
              <w:t>[</w:t>
            </w:r>
            <w:r w:rsidR="004E668A">
              <w:t>1</w:t>
            </w:r>
            <w:r>
              <w:t>,</w:t>
            </w:r>
            <w:r w:rsidR="004E668A">
              <w:t>366</w:t>
            </w:r>
            <w:r>
              <w:t>]</w:t>
            </w:r>
          </w:p>
        </w:tc>
      </w:tr>
      <w:tr w:rsidR="00DE19C4" w:rsidRPr="0042674A" w14:paraId="461FDD05" w14:textId="77777777" w:rsidTr="5C5388C7">
        <w:trPr>
          <w:trHeight w:val="377"/>
          <w:jc w:val="center"/>
        </w:trPr>
        <w:tc>
          <w:tcPr>
            <w:tcW w:w="1665" w:type="dxa"/>
          </w:tcPr>
          <w:p w14:paraId="075715AC" w14:textId="447BD2B6" w:rsidR="00DE19C4" w:rsidRPr="0042674A" w:rsidRDefault="00000000" w:rsidP="00343958">
            <w:pPr>
              <w:jc w:val="center"/>
              <w:rPr>
                <w:rFonts w:eastAsiaTheme="minorEastAsia"/>
                <w:i/>
              </w:rPr>
            </w:pPr>
            <m:oMathPara>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n</m:t>
                    </m:r>
                  </m:sub>
                  <m:sup>
                    <m:r>
                      <w:rPr>
                        <w:rFonts w:ascii="Cambria Math" w:hAnsi="Cambria Math"/>
                        <w:lang w:val="es-ES"/>
                      </w:rPr>
                      <m:t>PV</m:t>
                    </m:r>
                  </m:sup>
                </m:sSubSup>
              </m:oMath>
            </m:oMathPara>
          </w:p>
        </w:tc>
        <w:tc>
          <w:tcPr>
            <w:tcW w:w="5196" w:type="dxa"/>
          </w:tcPr>
          <w:p w14:paraId="32E7162A" w14:textId="2EEAFFC2" w:rsidR="00DE19C4" w:rsidRDefault="00DE19C4" w:rsidP="004E668A">
            <w:r>
              <w:rPr>
                <w:lang w:val="es-ES"/>
              </w:rPr>
              <w:t>Potencia máxima del conjunto de placas n</w:t>
            </w:r>
          </w:p>
        </w:tc>
        <w:tc>
          <w:tcPr>
            <w:tcW w:w="1498" w:type="dxa"/>
          </w:tcPr>
          <w:p w14:paraId="664A2950" w14:textId="308891D6" w:rsidR="00DE19C4" w:rsidRDefault="00DE19C4" w:rsidP="00E9636B">
            <w:pPr>
              <w:jc w:val="center"/>
            </w:pPr>
            <w:r>
              <w:t>kW</w:t>
            </w:r>
          </w:p>
        </w:tc>
      </w:tr>
      <w:tr w:rsidR="00DE19C4" w:rsidRPr="0042674A" w14:paraId="2EEA8089" w14:textId="77777777" w:rsidTr="5C5388C7">
        <w:trPr>
          <w:trHeight w:val="377"/>
          <w:jc w:val="center"/>
        </w:trPr>
        <w:tc>
          <w:tcPr>
            <w:tcW w:w="1665" w:type="dxa"/>
          </w:tcPr>
          <w:p w14:paraId="4F6EE56D" w14:textId="605784EC" w:rsidR="00DE19C4" w:rsidRPr="0042674A" w:rsidRDefault="00000000" w:rsidP="00343958">
            <w:pPr>
              <w:jc w:val="center"/>
              <w:rPr>
                <w:rFonts w:eastAsiaTheme="minorEastAsia"/>
                <w:i/>
              </w:rPr>
            </w:pPr>
            <m:oMathPara>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n</m:t>
                    </m:r>
                  </m:sub>
                  <m:sup>
                    <m:r>
                      <w:rPr>
                        <w:rFonts w:ascii="Cambria Math" w:hAnsi="Cambria Math"/>
                        <w:lang w:val="es-ES"/>
                      </w:rPr>
                      <m:t>Ref</m:t>
                    </m:r>
                  </m:sup>
                </m:sSubSup>
              </m:oMath>
            </m:oMathPara>
          </w:p>
        </w:tc>
        <w:tc>
          <w:tcPr>
            <w:tcW w:w="5196" w:type="dxa"/>
          </w:tcPr>
          <w:p w14:paraId="6C6473EA" w14:textId="281FC7FB" w:rsidR="00DE19C4" w:rsidRDefault="00DE19C4" w:rsidP="004E668A">
            <w:r>
              <w:rPr>
                <w:lang w:val="es-ES"/>
              </w:rPr>
              <w:t>Temperatura de referencia en la que se ha testeado la placa</w:t>
            </w:r>
          </w:p>
        </w:tc>
        <w:tc>
          <w:tcPr>
            <w:tcW w:w="1498" w:type="dxa"/>
          </w:tcPr>
          <w:p w14:paraId="64BFD8BC" w14:textId="090F4BAB" w:rsidR="00DE19C4" w:rsidRDefault="00DE19C4" w:rsidP="00E9636B">
            <w:pPr>
              <w:jc w:val="center"/>
            </w:pPr>
            <w:r>
              <w:rPr>
                <w:rFonts w:ascii="Arial" w:hAnsi="Arial" w:cs="Arial"/>
                <w:lang w:val="es-ES"/>
              </w:rPr>
              <w:t>°</w:t>
            </w:r>
            <w:r>
              <w:rPr>
                <w:lang w:val="es-ES"/>
              </w:rPr>
              <w:t>C</w:t>
            </w:r>
          </w:p>
        </w:tc>
      </w:tr>
      <w:tr w:rsidR="00DE19C4" w:rsidRPr="0042674A" w14:paraId="388329F4" w14:textId="77777777" w:rsidTr="5C5388C7">
        <w:trPr>
          <w:trHeight w:val="377"/>
          <w:jc w:val="center"/>
        </w:trPr>
        <w:tc>
          <w:tcPr>
            <w:tcW w:w="1665" w:type="dxa"/>
          </w:tcPr>
          <w:p w14:paraId="7551D23F" w14:textId="475A13EC" w:rsidR="00DE19C4" w:rsidRPr="005C4A72" w:rsidRDefault="00000000" w:rsidP="00DE19C4">
            <w:pPr>
              <w:jc w:val="center"/>
              <w:rPr>
                <w:rFonts w:ascii="Cambria Math" w:eastAsiaTheme="minorEastAsia" w:hAnsi="Cambria Math"/>
                <w:oMath/>
              </w:rPr>
            </w:pPr>
            <m:oMathPara>
              <m:oMath>
                <m:sSub>
                  <m:sSubPr>
                    <m:ctrlPr>
                      <w:rPr>
                        <w:rFonts w:ascii="Cambria Math" w:hAnsi="Cambria Math"/>
                        <w:i/>
                        <w:lang w:val="es-ES"/>
                      </w:rPr>
                    </m:ctrlPr>
                  </m:sSubPr>
                  <m:e>
                    <m:r>
                      <w:rPr>
                        <w:rFonts w:ascii="Cambria Math" w:hAnsi="Cambria Math"/>
                        <w:lang w:val="es-ES"/>
                      </w:rPr>
                      <m:t>ν</m:t>
                    </m:r>
                  </m:e>
                  <m:sub>
                    <m:r>
                      <w:rPr>
                        <w:rFonts w:ascii="Cambria Math" w:hAnsi="Cambria Math"/>
                        <w:lang w:val="es-ES"/>
                      </w:rPr>
                      <m:t>n</m:t>
                    </m:r>
                  </m:sub>
                </m:sSub>
              </m:oMath>
            </m:oMathPara>
          </w:p>
        </w:tc>
        <w:tc>
          <w:tcPr>
            <w:tcW w:w="5196" w:type="dxa"/>
          </w:tcPr>
          <w:p w14:paraId="5EFBA9DB" w14:textId="37FC3527" w:rsidR="00DE19C4" w:rsidRDefault="00DE19C4" w:rsidP="001144BB">
            <w:r>
              <w:rPr>
                <w:lang w:val="es-ES"/>
              </w:rPr>
              <w:t>C</w:t>
            </w:r>
            <w:proofErr w:type="spellStart"/>
            <w:r w:rsidRPr="0042666B">
              <w:rPr>
                <w:lang w:val="es-ES"/>
              </w:rPr>
              <w:t>oeficiente</w:t>
            </w:r>
            <w:proofErr w:type="spellEnd"/>
            <w:r w:rsidRPr="0042666B">
              <w:rPr>
                <w:lang w:val="es-ES"/>
              </w:rPr>
              <w:t xml:space="preserve"> de temperatura [1/</w:t>
            </w:r>
            <w:r w:rsidRPr="0042666B">
              <w:rPr>
                <w:rFonts w:ascii="Arial" w:hAnsi="Arial" w:cs="Arial"/>
                <w:lang w:val="es-ES"/>
              </w:rPr>
              <w:t>°</w:t>
            </w:r>
            <w:r w:rsidRPr="0042666B">
              <w:rPr>
                <w:lang w:val="es-ES"/>
              </w:rPr>
              <w:t>C]. Cuantifica la perdida de generación en función de la temperatura</w:t>
            </w:r>
            <w:r>
              <w:rPr>
                <w:lang w:val="es-ES"/>
              </w:rPr>
              <w:t xml:space="preserve">. </w:t>
            </w:r>
          </w:p>
        </w:tc>
        <w:tc>
          <w:tcPr>
            <w:tcW w:w="1498" w:type="dxa"/>
          </w:tcPr>
          <w:p w14:paraId="77B010D8" w14:textId="500C86A9" w:rsidR="00DE19C4" w:rsidRDefault="00DE19C4" w:rsidP="00DE19C4">
            <w:pPr>
              <w:jc w:val="center"/>
            </w:pPr>
            <w:r>
              <w:t>[0,1]</w:t>
            </w:r>
          </w:p>
        </w:tc>
      </w:tr>
      <w:tr w:rsidR="00DE19C4" w:rsidRPr="0042674A" w14:paraId="50C2A97F" w14:textId="77777777" w:rsidTr="5C5388C7">
        <w:trPr>
          <w:trHeight w:val="377"/>
          <w:jc w:val="center"/>
        </w:trPr>
        <w:tc>
          <w:tcPr>
            <w:tcW w:w="1665" w:type="dxa"/>
          </w:tcPr>
          <w:p w14:paraId="253D2F4F" w14:textId="281CEAE9" w:rsidR="00DE19C4" w:rsidRDefault="00000000" w:rsidP="00DE19C4">
            <w:pPr>
              <w:pStyle w:val="ListParagraph"/>
              <w:rPr>
                <w:lang w:val="es-ES"/>
              </w:rPr>
            </w:pPr>
            <m:oMath>
              <m:sSubSup>
                <m:sSubSupPr>
                  <m:ctrlPr>
                    <w:rPr>
                      <w:rFonts w:ascii="Cambria Math" w:hAnsi="Cambria Math"/>
                      <w:i/>
                      <w:lang w:val="es-ES"/>
                    </w:rPr>
                  </m:ctrlPr>
                </m:sSubSupPr>
                <m:e>
                  <m:r>
                    <w:rPr>
                      <w:rFonts w:ascii="Cambria Math" w:hAnsi="Cambria Math"/>
                      <w:lang w:val="es-ES"/>
                    </w:rPr>
                    <m:t>γ</m:t>
                  </m:r>
                </m:e>
                <m:sub>
                  <m:r>
                    <w:rPr>
                      <w:rFonts w:ascii="Cambria Math" w:hAnsi="Cambria Math"/>
                      <w:lang w:val="es-ES"/>
                    </w:rPr>
                    <m:t>n</m:t>
                  </m:r>
                </m:sub>
                <m:sup>
                  <m:r>
                    <w:rPr>
                      <w:rFonts w:ascii="Cambria Math" w:hAnsi="Cambria Math"/>
                      <w:lang w:val="es-ES"/>
                    </w:rPr>
                    <m:t>PV</m:t>
                  </m:r>
                </m:sup>
              </m:sSubSup>
            </m:oMath>
            <w:r w:rsidR="00DE19C4">
              <w:rPr>
                <w:lang w:val="es-ES"/>
              </w:rPr>
              <w:t xml:space="preserve"> </w:t>
            </w:r>
          </w:p>
        </w:tc>
        <w:tc>
          <w:tcPr>
            <w:tcW w:w="5196" w:type="dxa"/>
          </w:tcPr>
          <w:p w14:paraId="374CAE1C" w14:textId="5488BAD6" w:rsidR="00DE19C4" w:rsidRDefault="00DE19C4" w:rsidP="00DE19C4">
            <w:pPr>
              <w:rPr>
                <w:lang w:val="es-ES"/>
              </w:rPr>
            </w:pPr>
            <w:r w:rsidRPr="5C5388C7">
              <w:rPr>
                <w:lang w:val="es-ES"/>
              </w:rPr>
              <w:t>Eficiencia de la placa bajo las condiciones de testeo. Para condiciones no STC</w:t>
            </w:r>
          </w:p>
        </w:tc>
        <w:tc>
          <w:tcPr>
            <w:tcW w:w="1498" w:type="dxa"/>
          </w:tcPr>
          <w:p w14:paraId="13C03BCB" w14:textId="7217B955" w:rsidR="00DE19C4" w:rsidRDefault="00DE19C4" w:rsidP="00DE19C4">
            <w:pPr>
              <w:jc w:val="center"/>
            </w:pPr>
            <w:r>
              <w:t>[0,1]</w:t>
            </w:r>
          </w:p>
        </w:tc>
      </w:tr>
      <w:tr w:rsidR="00DE19C4" w:rsidRPr="0042674A" w14:paraId="56023100" w14:textId="77777777" w:rsidTr="5C5388C7">
        <w:trPr>
          <w:trHeight w:val="377"/>
          <w:jc w:val="center"/>
        </w:trPr>
        <w:tc>
          <w:tcPr>
            <w:tcW w:w="1665" w:type="dxa"/>
          </w:tcPr>
          <w:p w14:paraId="5497A2D7" w14:textId="6810DF3F" w:rsidR="00DE19C4" w:rsidRDefault="00000000" w:rsidP="00DE19C4">
            <w:pPr>
              <w:pStyle w:val="ListParagraph"/>
              <w:rPr>
                <w:lang w:val="es-ES"/>
              </w:rPr>
            </w:pPr>
            <m:oMath>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n</m:t>
                  </m:r>
                </m:sub>
              </m:sSub>
            </m:oMath>
            <w:r w:rsidR="00DE19C4" w:rsidRPr="00232E53">
              <w:rPr>
                <w:lang w:val="es-ES"/>
              </w:rPr>
              <w:t>:</w:t>
            </w:r>
            <w:r w:rsidR="00DE19C4">
              <w:rPr>
                <w:lang w:val="es-ES"/>
              </w:rPr>
              <w:t xml:space="preserve"> </w:t>
            </w:r>
          </w:p>
          <w:p w14:paraId="69978F18" w14:textId="77777777" w:rsidR="00DE19C4" w:rsidRPr="00DE19C4" w:rsidRDefault="00DE19C4" w:rsidP="00DE19C4">
            <w:pPr>
              <w:pStyle w:val="ListParagraph"/>
              <w:rPr>
                <w:lang w:val="es-ES"/>
              </w:rPr>
            </w:pPr>
          </w:p>
        </w:tc>
        <w:tc>
          <w:tcPr>
            <w:tcW w:w="5196" w:type="dxa"/>
          </w:tcPr>
          <w:p w14:paraId="76597E6E" w14:textId="244BBF82" w:rsidR="00DE19C4" w:rsidRPr="00DE19C4" w:rsidRDefault="00DE19C4" w:rsidP="5C5388C7">
            <w:pPr>
              <w:rPr>
                <w:lang w:val="es-ES"/>
              </w:rPr>
            </w:pPr>
            <w:r w:rsidRPr="5C5388C7">
              <w:rPr>
                <w:lang w:val="es-ES"/>
              </w:rPr>
              <w:t>Área conjunta de todas las placas del tipo “n”. Para sistemas no STC</w:t>
            </w:r>
          </w:p>
        </w:tc>
        <w:tc>
          <w:tcPr>
            <w:tcW w:w="1498" w:type="dxa"/>
          </w:tcPr>
          <w:p w14:paraId="625445AF" w14:textId="37B486D8" w:rsidR="00DE19C4" w:rsidRDefault="00DE19C4" w:rsidP="00DE19C4">
            <w:pPr>
              <w:jc w:val="center"/>
            </w:pPr>
            <w:r>
              <w:rPr>
                <w:lang w:val="es-ES"/>
              </w:rPr>
              <w:t>m</w:t>
            </w:r>
            <w:r w:rsidRPr="00AD018E">
              <w:rPr>
                <w:vertAlign w:val="superscript"/>
                <w:lang w:val="es-ES"/>
              </w:rPr>
              <w:t>2</w:t>
            </w:r>
          </w:p>
        </w:tc>
      </w:tr>
    </w:tbl>
    <w:p w14:paraId="1097D9FD" w14:textId="63C39975" w:rsidR="00DE14AA" w:rsidRDefault="00DE14AA" w:rsidP="00DE14AA">
      <w:pPr>
        <w:pStyle w:val="Caption"/>
        <w:rPr>
          <w:lang w:val="es-ES"/>
        </w:rPr>
      </w:pPr>
      <w:bookmarkStart w:id="62" w:name="_Ref115162006"/>
      <w:r>
        <w:t xml:space="preserve">Tabla </w:t>
      </w:r>
      <w:r>
        <w:fldChar w:fldCharType="begin"/>
      </w:r>
      <w:r>
        <w:instrText xml:space="preserve"> SEQ Tabla \* ARABIC </w:instrText>
      </w:r>
      <w:r>
        <w:fldChar w:fldCharType="separate"/>
      </w:r>
      <w:r w:rsidR="00683D13">
        <w:rPr>
          <w:noProof/>
        </w:rPr>
        <w:t>3</w:t>
      </w:r>
      <w:r>
        <w:fldChar w:fldCharType="end"/>
      </w:r>
      <w:bookmarkEnd w:id="62"/>
      <w:r>
        <w:t xml:space="preserve">: Parámetros necesarios para el cálculo de la </w:t>
      </w:r>
      <w:r w:rsidR="006F529E">
        <w:t>Irradiancia</w:t>
      </w:r>
      <w:r>
        <w:t xml:space="preserve"> recibida en una superficie inclinada</w:t>
      </w:r>
    </w:p>
    <w:p w14:paraId="2C927E3A" w14:textId="77777777" w:rsidR="00DE14AA" w:rsidRPr="003E1527" w:rsidRDefault="00DE14AA" w:rsidP="00DE14AA"/>
    <w:p w14:paraId="7CBE4978" w14:textId="7C46308C" w:rsidR="00DE14AA" w:rsidRDefault="00DE14AA" w:rsidP="000416A8">
      <w:pPr>
        <w:pStyle w:val="Heading3"/>
        <w:rPr>
          <w:lang w:val="es-ES"/>
        </w:rPr>
      </w:pPr>
      <w:bookmarkStart w:id="63" w:name="_Ref114821079"/>
      <w:bookmarkStart w:id="64" w:name="_Toc115356526"/>
      <w:bookmarkStart w:id="65" w:name="_Toc115424088"/>
      <w:bookmarkStart w:id="66" w:name="_Toc117843062"/>
      <w:r>
        <w:rPr>
          <w:lang w:val="es-ES"/>
        </w:rPr>
        <w:t>3.</w:t>
      </w:r>
      <w:r w:rsidR="00726F8A">
        <w:rPr>
          <w:lang w:val="es-ES"/>
        </w:rPr>
        <w:t>3</w:t>
      </w:r>
      <w:r w:rsidR="00CA771B">
        <w:rPr>
          <w:lang w:val="es-ES"/>
        </w:rPr>
        <w:t>.2</w:t>
      </w:r>
      <w:r>
        <w:rPr>
          <w:lang w:val="es-ES"/>
        </w:rPr>
        <w:t xml:space="preserve"> </w:t>
      </w:r>
      <w:bookmarkEnd w:id="63"/>
      <w:r w:rsidR="00957386">
        <w:rPr>
          <w:lang w:val="es-ES"/>
        </w:rPr>
        <w:t xml:space="preserve">Estimación </w:t>
      </w:r>
      <w:bookmarkEnd w:id="64"/>
      <w:r w:rsidR="00740111">
        <w:rPr>
          <w:lang w:val="es-ES"/>
        </w:rPr>
        <w:t>producción solar</w:t>
      </w:r>
      <w:bookmarkEnd w:id="65"/>
      <w:bookmarkEnd w:id="66"/>
    </w:p>
    <w:p w14:paraId="05361A6F" w14:textId="3A363C16" w:rsidR="00DE19C4" w:rsidRDefault="00DE19C4" w:rsidP="00DE14AA">
      <w:pPr>
        <w:rPr>
          <w:lang w:val="es-ES"/>
        </w:rPr>
      </w:pPr>
      <w:r>
        <w:rPr>
          <w:lang w:val="es-ES"/>
        </w:rPr>
        <w:t xml:space="preserve">A </w:t>
      </w:r>
      <w:proofErr w:type="gramStart"/>
      <w:r>
        <w:rPr>
          <w:lang w:val="es-ES"/>
        </w:rPr>
        <w:t>continuación</w:t>
      </w:r>
      <w:proofErr w:type="gramEnd"/>
      <w:r>
        <w:rPr>
          <w:lang w:val="es-ES"/>
        </w:rPr>
        <w:t xml:space="preserve"> se presentan dos opciones</w:t>
      </w:r>
      <w:r w:rsidR="008E0F24">
        <w:rPr>
          <w:lang w:val="es-ES"/>
        </w:rPr>
        <w:t xml:space="preserve"> para la estimación de la producción solar</w:t>
      </w:r>
      <w:r>
        <w:rPr>
          <w:lang w:val="es-ES"/>
        </w:rPr>
        <w:t>, una para sistemas fotovoltaicos cuya información de testeo se ha llevado a cabo bajo STC, y una más genérica para sistemas testeados en otras condiciones.</w:t>
      </w:r>
    </w:p>
    <w:p w14:paraId="346E1B69" w14:textId="35A15068" w:rsidR="00EA62EA" w:rsidRDefault="00DE19C4" w:rsidP="00DE14AA">
      <w:pPr>
        <w:rPr>
          <w:ins w:id="67" w:author="Ferran Pinsach" w:date="2022-10-11T08:02:00Z"/>
          <w:lang w:val="es-ES"/>
        </w:rPr>
      </w:pPr>
      <w:r>
        <w:rPr>
          <w:lang w:val="es-ES"/>
        </w:rPr>
        <w:t xml:space="preserve">En ambos casos, los parámetros de irradiancia total </w:t>
      </w:r>
      <m:oMath>
        <m:sSubSup>
          <m:sSubSupPr>
            <m:ctrlPr>
              <w:rPr>
                <w:rFonts w:ascii="Cambria Math" w:hAnsi="Cambria Math"/>
                <w:i/>
                <w:lang w:val="es-ES"/>
              </w:rPr>
            </m:ctrlPr>
          </m:sSubSupPr>
          <m:e>
            <m:r>
              <m:rPr>
                <m:scr m:val="double-struck"/>
              </m:rPr>
              <w:rPr>
                <w:rFonts w:ascii="Cambria Math" w:hAnsi="Cambria Math"/>
                <w:lang w:val="es-ES"/>
              </w:rPr>
              <m:t>I</m:t>
            </m:r>
          </m:e>
          <m:sub>
            <m:r>
              <w:rPr>
                <w:rFonts w:ascii="Cambria Math" w:hAnsi="Cambria Math"/>
                <w:lang w:val="es-ES"/>
              </w:rPr>
              <m:t>n,t</m:t>
            </m:r>
          </m:sub>
          <m:sup>
            <m:r>
              <w:rPr>
                <w:rFonts w:ascii="Cambria Math" w:hAnsi="Cambria Math"/>
                <w:lang w:val="es-ES"/>
              </w:rPr>
              <m:t>total</m:t>
            </m:r>
          </m:sup>
        </m:sSubSup>
      </m:oMath>
      <w:r>
        <w:rPr>
          <w:lang w:val="es-ES"/>
        </w:rPr>
        <w:t xml:space="preserve"> y temperatura de la celda </w:t>
      </w:r>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n,t</m:t>
            </m:r>
          </m:sub>
          <m:sup>
            <m:r>
              <w:rPr>
                <w:rFonts w:ascii="Cambria Math" w:hAnsi="Cambria Math"/>
                <w:lang w:val="es-ES"/>
              </w:rPr>
              <m:t>C</m:t>
            </m:r>
          </m:sup>
        </m:sSubSup>
      </m:oMath>
      <w:r>
        <w:rPr>
          <w:lang w:val="es-ES"/>
        </w:rPr>
        <w:t xml:space="preserve"> serán explicados más adelante en subsecciones </w:t>
      </w:r>
      <w:r>
        <w:rPr>
          <w:lang w:val="es-ES"/>
        </w:rPr>
        <w:fldChar w:fldCharType="begin"/>
      </w:r>
      <w:r>
        <w:rPr>
          <w:lang w:val="es-ES"/>
        </w:rPr>
        <w:instrText xml:space="preserve"> REF _Ref115770723 \h  \* MERGEFORMAT </w:instrText>
      </w:r>
      <w:r>
        <w:rPr>
          <w:lang w:val="es-ES"/>
        </w:rPr>
      </w:r>
      <w:r>
        <w:rPr>
          <w:lang w:val="es-ES"/>
        </w:rPr>
        <w:fldChar w:fldCharType="separate"/>
      </w:r>
      <w:r w:rsidR="00591D70">
        <w:rPr>
          <w:lang w:val="es-ES"/>
        </w:rPr>
        <w:t xml:space="preserve">3.3.3 </w:t>
      </w:r>
      <w:r>
        <w:rPr>
          <w:lang w:val="es-ES"/>
        </w:rPr>
        <w:fldChar w:fldCharType="end"/>
      </w:r>
      <w:r>
        <w:rPr>
          <w:lang w:val="es-ES"/>
        </w:rPr>
        <w:t xml:space="preserve">y </w:t>
      </w:r>
      <w:r>
        <w:rPr>
          <w:lang w:val="es-ES"/>
        </w:rPr>
        <w:fldChar w:fldCharType="begin"/>
      </w:r>
      <w:r>
        <w:rPr>
          <w:lang w:val="es-ES"/>
        </w:rPr>
        <w:instrText xml:space="preserve"> REF _Ref115770726 \h </w:instrText>
      </w:r>
      <w:r>
        <w:rPr>
          <w:lang w:val="es-ES"/>
        </w:rPr>
      </w:r>
      <w:r>
        <w:rPr>
          <w:lang w:val="es-ES"/>
        </w:rPr>
        <w:fldChar w:fldCharType="separate"/>
      </w:r>
      <w:r w:rsidR="00591D70">
        <w:rPr>
          <w:lang w:val="es-ES"/>
        </w:rPr>
        <w:t xml:space="preserve">3.3.4  </w:t>
      </w:r>
      <w:r>
        <w:rPr>
          <w:lang w:val="es-ES"/>
        </w:rPr>
        <w:fldChar w:fldCharType="end"/>
      </w:r>
      <w:r>
        <w:rPr>
          <w:lang w:val="es-ES"/>
        </w:rPr>
        <w:t>respectivamente.</w:t>
      </w:r>
    </w:p>
    <w:p w14:paraId="3EAE3953" w14:textId="5C9083B0" w:rsidR="00DE19C4" w:rsidRDefault="00DE19C4" w:rsidP="00DE19C4">
      <w:pPr>
        <w:pStyle w:val="Heading4"/>
        <w:rPr>
          <w:lang w:val="es-ES"/>
        </w:rPr>
      </w:pPr>
      <w:r>
        <w:rPr>
          <w:lang w:val="es-ES"/>
        </w:rPr>
        <w:t>Opción 1: para sistemas testeados bajo STC</w:t>
      </w:r>
    </w:p>
    <w:p w14:paraId="2B157CC0" w14:textId="495DB89B" w:rsidR="00DE14AA" w:rsidRDefault="00AD018E" w:rsidP="00DE14AA">
      <w:pPr>
        <w:rPr>
          <w:lang w:val="es-ES"/>
        </w:rPr>
      </w:pPr>
      <w:r>
        <w:rPr>
          <w:lang w:val="es-ES"/>
        </w:rPr>
        <w:t xml:space="preserve">A continuación, se presenta </w:t>
      </w:r>
      <w:r w:rsidR="00DE19C4">
        <w:rPr>
          <w:lang w:val="es-ES"/>
        </w:rPr>
        <w:t>la</w:t>
      </w:r>
      <w:r>
        <w:rPr>
          <w:lang w:val="es-ES"/>
        </w:rPr>
        <w:t xml:space="preserve"> modelización bajo cond</w:t>
      </w:r>
      <w:r w:rsidR="00DE19C4">
        <w:rPr>
          <w:lang w:val="es-ES"/>
        </w:rPr>
        <w:t>iciones de testeo estándar</w:t>
      </w:r>
      <w:r w:rsidR="00E20032">
        <w:rPr>
          <w:lang w:val="es-ES"/>
        </w:rPr>
        <w:t xml:space="preserve"> dada por </w:t>
      </w:r>
      <w:sdt>
        <w:sdtPr>
          <w:rPr>
            <w:lang w:val="es-ES"/>
          </w:rPr>
          <w:id w:val="1069999803"/>
          <w:citation/>
        </w:sdtPr>
        <w:sdtContent>
          <w:r w:rsidR="00E20032">
            <w:rPr>
              <w:lang w:val="es-ES"/>
            </w:rPr>
            <w:fldChar w:fldCharType="begin"/>
          </w:r>
          <w:r w:rsidR="00E20032" w:rsidRPr="00E20032">
            <w:rPr>
              <w:lang w:val="es-ES"/>
            </w:rPr>
            <w:instrText xml:space="preserve"> CITATION osti_1158421 \l 1033 </w:instrText>
          </w:r>
          <w:r w:rsidR="00E20032">
            <w:rPr>
              <w:lang w:val="es-ES"/>
            </w:rPr>
            <w:fldChar w:fldCharType="separate"/>
          </w:r>
          <w:r w:rsidR="00947224" w:rsidRPr="00947224">
            <w:rPr>
              <w:noProof/>
              <w:lang w:val="es-ES"/>
            </w:rPr>
            <w:t>[1]</w:t>
          </w:r>
          <w:r w:rsidR="00E20032">
            <w:rPr>
              <w:lang w:val="es-ES"/>
            </w:rPr>
            <w:fldChar w:fldCharType="end"/>
          </w:r>
        </w:sdtContent>
      </w:sdt>
      <w:r w:rsidR="00E20032">
        <w:rPr>
          <w:lang w:val="es-ES"/>
        </w:rPr>
        <w:t>.</w:t>
      </w:r>
    </w:p>
    <w:p w14:paraId="725FAAD6" w14:textId="77777777" w:rsidR="00DE14AA" w:rsidRDefault="00DE14AA" w:rsidP="00DE14AA">
      <w:pPr>
        <w:rPr>
          <w:lang w:val="es-ES"/>
        </w:rPr>
      </w:pPr>
    </w:p>
    <w:p w14:paraId="5B29D2D2" w14:textId="21E44E1A" w:rsidR="00DE14AA" w:rsidRPr="0042674A" w:rsidRDefault="00000000" w:rsidP="00DE14AA">
      <w:pPr>
        <w:keepNext/>
        <w:rPr>
          <w:lang w:val="es-ES"/>
        </w:rPr>
      </w:pPr>
      <m:oMathPara>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n,t</m:t>
              </m:r>
            </m:sub>
            <m:sup>
              <m:r>
                <w:rPr>
                  <w:rFonts w:ascii="Cambria Math" w:hAnsi="Cambria Math"/>
                  <w:lang w:val="es-ES"/>
                </w:rPr>
                <m:t>PV</m:t>
              </m:r>
            </m:sup>
          </m:sSubSup>
          <m:r>
            <w:rPr>
              <w:rFonts w:ascii="Cambria Math" w:hAnsi="Cambria Math"/>
              <w:lang w:val="es-ES"/>
            </w:rPr>
            <m:t>=</m:t>
          </m:r>
          <m:sSubSup>
            <m:sSubSupPr>
              <m:ctrlPr>
                <w:rPr>
                  <w:rFonts w:ascii="Cambria Math" w:hAnsi="Cambria Math"/>
                  <w:i/>
                  <w:lang w:val="es-ES"/>
                </w:rPr>
              </m:ctrlPr>
            </m:sSubSupPr>
            <m:e>
              <m:r>
                <m:rPr>
                  <m:scr m:val="double-struck"/>
                </m:rPr>
                <w:rPr>
                  <w:rFonts w:ascii="Cambria Math" w:hAnsi="Cambria Math"/>
                  <w:lang w:val="es-ES"/>
                </w:rPr>
                <m:t>I</m:t>
              </m:r>
            </m:e>
            <m:sub>
              <m:r>
                <w:rPr>
                  <w:rFonts w:ascii="Cambria Math" w:hAnsi="Cambria Math"/>
                  <w:lang w:val="es-ES"/>
                </w:rPr>
                <m:t>t</m:t>
              </m:r>
            </m:sub>
            <m:sup>
              <m:r>
                <w:rPr>
                  <w:rFonts w:ascii="Cambria Math" w:hAnsi="Cambria Math"/>
                  <w:lang w:val="es-ES"/>
                </w:rPr>
                <m:t>total</m:t>
              </m:r>
            </m:sup>
          </m:sSubSup>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n</m:t>
              </m:r>
            </m:sub>
            <m:sup>
              <m:r>
                <w:rPr>
                  <w:rFonts w:ascii="Cambria Math" w:hAnsi="Cambria Math"/>
                  <w:lang w:val="es-ES"/>
                </w:rPr>
                <m:t>PV</m:t>
              </m:r>
            </m:sup>
          </m:sSubSup>
          <m:d>
            <m:dPr>
              <m:ctrlPr>
                <w:rPr>
                  <w:rFonts w:ascii="Cambria Math" w:hAnsi="Cambria Math"/>
                  <w:i/>
                  <w:lang w:val="es-ES"/>
                </w:rPr>
              </m:ctrlPr>
            </m:dPr>
            <m:e>
              <m:r>
                <w:rPr>
                  <w:rFonts w:ascii="Cambria Math" w:hAnsi="Cambria Math"/>
                  <w:lang w:val="es-ES"/>
                </w:rPr>
                <m:t>1+</m:t>
              </m:r>
              <m:sSub>
                <m:sSubPr>
                  <m:ctrlPr>
                    <w:rPr>
                      <w:rFonts w:ascii="Cambria Math" w:hAnsi="Cambria Math"/>
                      <w:i/>
                      <w:lang w:val="es-ES"/>
                    </w:rPr>
                  </m:ctrlPr>
                </m:sSubPr>
                <m:e>
                  <m:r>
                    <w:rPr>
                      <w:rFonts w:ascii="Cambria Math" w:hAnsi="Cambria Math"/>
                      <w:lang w:val="es-ES"/>
                    </w:rPr>
                    <m:t>ν</m:t>
                  </m:r>
                </m:e>
                <m:sub>
                  <m:r>
                    <w:rPr>
                      <w:rFonts w:ascii="Cambria Math" w:hAnsi="Cambria Math"/>
                      <w:lang w:val="es-ES"/>
                    </w:rPr>
                    <m:t>n</m:t>
                  </m:r>
                </m:sub>
              </m:sSub>
              <m:d>
                <m:dPr>
                  <m:ctrlPr>
                    <w:rPr>
                      <w:rFonts w:ascii="Cambria Math" w:hAnsi="Cambria Math"/>
                      <w:i/>
                      <w:lang w:val="es-ES"/>
                    </w:rPr>
                  </m:ctrlPr>
                </m:dPr>
                <m:e>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n,t</m:t>
                      </m:r>
                    </m:sub>
                    <m:sup>
                      <m:r>
                        <w:rPr>
                          <w:rFonts w:ascii="Cambria Math" w:hAnsi="Cambria Math"/>
                          <w:lang w:val="es-ES"/>
                        </w:rPr>
                        <m:t>C</m:t>
                      </m:r>
                    </m:sup>
                  </m:sSubSup>
                  <m:r>
                    <w:rPr>
                      <w:rFonts w:ascii="Cambria Math" w:hAnsi="Cambria Math"/>
                      <w:lang w:val="es-ES"/>
                    </w:rPr>
                    <m:t>-25</m:t>
                  </m:r>
                </m:e>
              </m:d>
            </m:e>
          </m:d>
          <m:r>
            <w:rPr>
              <w:rFonts w:ascii="Cambria Math" w:hAnsi="Cambria Math"/>
              <w:lang w:val="es-ES"/>
            </w:rPr>
            <m:t xml:space="preserve"> [kW].</m:t>
          </m:r>
        </m:oMath>
      </m:oMathPara>
    </w:p>
    <w:p w14:paraId="25636F20" w14:textId="77777777" w:rsidR="00DE14AA" w:rsidRDefault="00DE14AA" w:rsidP="00DE14AA">
      <w:pPr>
        <w:rPr>
          <w:lang w:val="es-ES"/>
        </w:rPr>
      </w:pPr>
    </w:p>
    <w:p w14:paraId="72AAEDAC" w14:textId="10B47529" w:rsidR="00AD018E" w:rsidRDefault="00AD018E" w:rsidP="00DE14AA">
      <w:pPr>
        <w:rPr>
          <w:lang w:val="es-ES"/>
        </w:rPr>
      </w:pPr>
      <w:r>
        <w:rPr>
          <w:lang w:val="es-ES"/>
        </w:rPr>
        <w:t>El subíndice n, hace referencia al conjunto de placas de tipo “n”. Esta diferenciación es necesaria dado que distintos modelos (sin tener en cuenta el área de los módulos) implican distintas características.</w:t>
      </w:r>
    </w:p>
    <w:p w14:paraId="5FB90A12" w14:textId="642344C9" w:rsidR="00DE19C4" w:rsidRDefault="00DE19C4" w:rsidP="00DE19C4">
      <w:pPr>
        <w:pStyle w:val="Heading4"/>
        <w:rPr>
          <w:lang w:val="es-ES"/>
        </w:rPr>
      </w:pPr>
      <w:r>
        <w:rPr>
          <w:lang w:val="es-ES"/>
        </w:rPr>
        <w:t>Opción 2: estimación de potencia para sistemas sin STC</w:t>
      </w:r>
    </w:p>
    <w:p w14:paraId="3BF2EB0D" w14:textId="1174F0D8" w:rsidR="00DE14AA" w:rsidRDefault="00232E53" w:rsidP="00DE14AA">
      <w:pPr>
        <w:rPr>
          <w:lang w:val="es-ES"/>
        </w:rPr>
      </w:pPr>
      <w:r>
        <w:rPr>
          <w:lang w:val="es-ES"/>
        </w:rPr>
        <w:t>Alternativamente, si no se tiene información en STC, la parametrización de la generación eléctrica viene dada por</w:t>
      </w:r>
      <w:r w:rsidR="004B4662">
        <w:rPr>
          <w:lang w:val="es-ES"/>
        </w:rPr>
        <w:t xml:space="preserve"> </w:t>
      </w:r>
      <w:sdt>
        <w:sdtPr>
          <w:rPr>
            <w:lang w:val="es-ES"/>
          </w:rPr>
          <w:id w:val="-850953931"/>
          <w:citation/>
        </w:sdtPr>
        <w:sdtContent>
          <w:r w:rsidR="004B4662">
            <w:rPr>
              <w:lang w:val="es-ES"/>
            </w:rPr>
            <w:fldChar w:fldCharType="begin"/>
          </w:r>
          <w:r w:rsidR="004B4662" w:rsidRPr="004B4662">
            <w:rPr>
              <w:lang w:val="es-ES"/>
            </w:rPr>
            <w:instrText xml:space="preserve"> CITATION Vaeisaenen2019 \l 1033 </w:instrText>
          </w:r>
          <w:r w:rsidR="004B4662">
            <w:rPr>
              <w:lang w:val="es-ES"/>
            </w:rPr>
            <w:fldChar w:fldCharType="separate"/>
          </w:r>
          <w:r w:rsidR="00947224" w:rsidRPr="00947224">
            <w:rPr>
              <w:noProof/>
              <w:lang w:val="es-ES"/>
            </w:rPr>
            <w:t>[2]</w:t>
          </w:r>
          <w:r w:rsidR="004B4662">
            <w:rPr>
              <w:lang w:val="es-ES"/>
            </w:rPr>
            <w:fldChar w:fldCharType="end"/>
          </w:r>
        </w:sdtContent>
      </w:sdt>
      <w:r w:rsidR="00DE19C4">
        <w:rPr>
          <w:lang w:val="es-ES"/>
        </w:rPr>
        <w:t>;</w:t>
      </w:r>
    </w:p>
    <w:p w14:paraId="6131D767" w14:textId="41403DBE" w:rsidR="00232E53" w:rsidRPr="0042674A" w:rsidRDefault="00000000" w:rsidP="00232E53">
      <w:pPr>
        <w:keepNext/>
        <w:rPr>
          <w:lang w:val="es-ES"/>
        </w:rPr>
      </w:pPr>
      <m:oMathPara>
        <m:oMath>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n,t</m:t>
              </m:r>
            </m:sub>
            <m:sup>
              <m:r>
                <w:rPr>
                  <w:rFonts w:ascii="Cambria Math" w:hAnsi="Cambria Math"/>
                  <w:lang w:val="es-ES"/>
                </w:rPr>
                <m:t>PV</m:t>
              </m:r>
            </m:sup>
          </m:sSubSup>
          <m:r>
            <w:rPr>
              <w:rFonts w:ascii="Cambria Math" w:hAnsi="Cambria Math"/>
              <w:lang w:val="es-ES"/>
            </w:rPr>
            <m:t>=</m:t>
          </m:r>
          <m:sSubSup>
            <m:sSubSupPr>
              <m:ctrlPr>
                <w:rPr>
                  <w:rFonts w:ascii="Cambria Math" w:hAnsi="Cambria Math"/>
                  <w:i/>
                  <w:lang w:val="es-ES"/>
                </w:rPr>
              </m:ctrlPr>
            </m:sSubSupPr>
            <m:e>
              <m:r>
                <m:rPr>
                  <m:scr m:val="double-struck"/>
                </m:rPr>
                <w:rPr>
                  <w:rFonts w:ascii="Cambria Math" w:hAnsi="Cambria Math"/>
                  <w:lang w:val="es-ES"/>
                </w:rPr>
                <m:t>I</m:t>
              </m:r>
            </m:e>
            <m:sub>
              <m:r>
                <w:rPr>
                  <w:rFonts w:ascii="Cambria Math" w:hAnsi="Cambria Math"/>
                  <w:lang w:val="es-ES"/>
                </w:rPr>
                <m:t>n,t</m:t>
              </m:r>
            </m:sub>
            <m:sup>
              <m:r>
                <w:rPr>
                  <w:rFonts w:ascii="Cambria Math" w:hAnsi="Cambria Math"/>
                  <w:lang w:val="es-ES"/>
                </w:rPr>
                <m:t>total</m:t>
              </m:r>
            </m:sup>
          </m:sSubSup>
          <m:sSubSup>
            <m:sSubSupPr>
              <m:ctrlPr>
                <w:rPr>
                  <w:rFonts w:ascii="Cambria Math" w:hAnsi="Cambria Math"/>
                  <w:i/>
                  <w:lang w:val="es-ES"/>
                </w:rPr>
              </m:ctrlPr>
            </m:sSubSupPr>
            <m:e>
              <m:r>
                <w:rPr>
                  <w:rFonts w:ascii="Cambria Math" w:hAnsi="Cambria Math"/>
                  <w:lang w:val="es-ES"/>
                </w:rPr>
                <m:t>P</m:t>
              </m:r>
            </m:e>
            <m:sub>
              <m:r>
                <w:rPr>
                  <w:rFonts w:ascii="Cambria Math" w:hAnsi="Cambria Math"/>
                  <w:lang w:val="es-ES"/>
                </w:rPr>
                <m:t>n</m:t>
              </m:r>
            </m:sub>
            <m:sup>
              <m:r>
                <w:rPr>
                  <w:rFonts w:ascii="Cambria Math" w:hAnsi="Cambria Math"/>
                  <w:lang w:val="es-ES"/>
                </w:rPr>
                <m:t>PV</m:t>
              </m:r>
            </m:sup>
          </m:sSubSup>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n</m:t>
              </m:r>
            </m:sub>
          </m:sSub>
          <m:sSubSup>
            <m:sSubSupPr>
              <m:ctrlPr>
                <w:rPr>
                  <w:rFonts w:ascii="Cambria Math" w:hAnsi="Cambria Math"/>
                  <w:i/>
                  <w:lang w:val="es-ES"/>
                </w:rPr>
              </m:ctrlPr>
            </m:sSubSupPr>
            <m:e>
              <m:r>
                <w:rPr>
                  <w:rFonts w:ascii="Cambria Math" w:hAnsi="Cambria Math"/>
                  <w:lang w:val="es-ES"/>
                </w:rPr>
                <m:t>γ</m:t>
              </m:r>
            </m:e>
            <m:sub>
              <m:r>
                <w:rPr>
                  <w:rFonts w:ascii="Cambria Math" w:hAnsi="Cambria Math"/>
                  <w:lang w:val="es-ES"/>
                </w:rPr>
                <m:t>n</m:t>
              </m:r>
            </m:sub>
            <m:sup>
              <m:r>
                <w:rPr>
                  <w:rFonts w:ascii="Cambria Math" w:hAnsi="Cambria Math"/>
                  <w:lang w:val="es-ES"/>
                </w:rPr>
                <m:t>PV</m:t>
              </m:r>
            </m:sup>
          </m:sSubSup>
          <m:d>
            <m:dPr>
              <m:ctrlPr>
                <w:rPr>
                  <w:rFonts w:ascii="Cambria Math" w:hAnsi="Cambria Math"/>
                  <w:i/>
                  <w:lang w:val="es-ES"/>
                </w:rPr>
              </m:ctrlPr>
            </m:dPr>
            <m:e>
              <m:r>
                <w:rPr>
                  <w:rFonts w:ascii="Cambria Math" w:hAnsi="Cambria Math"/>
                  <w:lang w:val="es-ES"/>
                </w:rPr>
                <m:t>1+</m:t>
              </m:r>
              <m:sSub>
                <m:sSubPr>
                  <m:ctrlPr>
                    <w:rPr>
                      <w:rFonts w:ascii="Cambria Math" w:hAnsi="Cambria Math"/>
                      <w:i/>
                      <w:lang w:val="es-ES"/>
                    </w:rPr>
                  </m:ctrlPr>
                </m:sSubPr>
                <m:e>
                  <m:r>
                    <w:rPr>
                      <w:rFonts w:ascii="Cambria Math" w:hAnsi="Cambria Math"/>
                      <w:lang w:val="es-ES"/>
                    </w:rPr>
                    <m:t>ν</m:t>
                  </m:r>
                </m:e>
                <m:sub>
                  <m:r>
                    <w:rPr>
                      <w:rFonts w:ascii="Cambria Math" w:hAnsi="Cambria Math"/>
                      <w:lang w:val="es-ES"/>
                    </w:rPr>
                    <m:t>n</m:t>
                  </m:r>
                </m:sub>
              </m:sSub>
              <m:d>
                <m:dPr>
                  <m:ctrlPr>
                    <w:rPr>
                      <w:rFonts w:ascii="Cambria Math" w:hAnsi="Cambria Math"/>
                      <w:i/>
                      <w:lang w:val="es-ES"/>
                    </w:rPr>
                  </m:ctrlPr>
                </m:dPr>
                <m:e>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n,t</m:t>
                      </m:r>
                    </m:sub>
                    <m:sup>
                      <m:r>
                        <w:rPr>
                          <w:rFonts w:ascii="Cambria Math" w:hAnsi="Cambria Math"/>
                          <w:lang w:val="es-ES"/>
                        </w:rPr>
                        <m:t>C</m:t>
                      </m:r>
                    </m:sup>
                  </m:sSubSup>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n</m:t>
                      </m:r>
                    </m:sub>
                    <m:sup>
                      <m:r>
                        <w:rPr>
                          <w:rFonts w:ascii="Cambria Math" w:hAnsi="Cambria Math"/>
                          <w:lang w:val="es-ES"/>
                        </w:rPr>
                        <m:t>Ref</m:t>
                      </m:r>
                    </m:sup>
                  </m:sSubSup>
                </m:e>
              </m:d>
            </m:e>
          </m:d>
          <m:r>
            <w:rPr>
              <w:rFonts w:ascii="Cambria Math" w:hAnsi="Cambria Math"/>
              <w:lang w:val="es-ES"/>
            </w:rPr>
            <m:t xml:space="preserve"> [kW].</m:t>
          </m:r>
        </m:oMath>
      </m:oMathPara>
    </w:p>
    <w:p w14:paraId="0D9E6F9B" w14:textId="77777777" w:rsidR="00AD018E" w:rsidRDefault="00AD018E" w:rsidP="00DE14AA">
      <w:pPr>
        <w:rPr>
          <w:lang w:val="es-ES"/>
        </w:rPr>
      </w:pPr>
    </w:p>
    <w:p w14:paraId="122C486E" w14:textId="1002A452" w:rsidR="00232E53" w:rsidRDefault="00232E53" w:rsidP="00DE14AA">
      <w:pPr>
        <w:rPr>
          <w:lang w:val="es-ES"/>
        </w:rPr>
      </w:pPr>
      <w:r>
        <w:rPr>
          <w:lang w:val="es-ES"/>
        </w:rPr>
        <w:t>El subíndice n hace referencia al conjunto de placas con unas mismas condiciones de testeo</w:t>
      </w:r>
      <w:r w:rsidR="001144BB">
        <w:rPr>
          <w:lang w:val="es-ES"/>
        </w:rPr>
        <w:t>.</w:t>
      </w:r>
      <w:r>
        <w:rPr>
          <w:lang w:val="es-ES"/>
        </w:rPr>
        <w:t xml:space="preserve"> </w:t>
      </w:r>
    </w:p>
    <w:p w14:paraId="47E36380" w14:textId="77777777" w:rsidR="00232E53" w:rsidRDefault="00232E53" w:rsidP="00DE14AA">
      <w:pPr>
        <w:rPr>
          <w:lang w:val="es-ES"/>
        </w:rPr>
      </w:pPr>
    </w:p>
    <w:p w14:paraId="7E305DB7" w14:textId="3B792736" w:rsidR="00105B6E" w:rsidRDefault="00105B6E" w:rsidP="0058144B">
      <w:pPr>
        <w:pStyle w:val="Heading3"/>
        <w:rPr>
          <w:lang w:val="es-ES"/>
        </w:rPr>
      </w:pPr>
      <w:bookmarkStart w:id="68" w:name="_Toc115356492"/>
      <w:bookmarkStart w:id="69" w:name="_Toc115424089"/>
      <w:bookmarkStart w:id="70" w:name="_Ref115770639"/>
      <w:bookmarkStart w:id="71" w:name="_Ref115770715"/>
      <w:bookmarkStart w:id="72" w:name="_Ref115770723"/>
      <w:bookmarkStart w:id="73" w:name="_Toc117843063"/>
      <w:r>
        <w:rPr>
          <w:lang w:val="es-ES"/>
        </w:rPr>
        <w:lastRenderedPageBreak/>
        <w:t>3.</w:t>
      </w:r>
      <w:r w:rsidR="00726F8A">
        <w:rPr>
          <w:lang w:val="es-ES"/>
        </w:rPr>
        <w:t>3</w:t>
      </w:r>
      <w:r>
        <w:rPr>
          <w:lang w:val="es-ES"/>
        </w:rPr>
        <w:t xml:space="preserve">.3 Estimación de la </w:t>
      </w:r>
      <w:r w:rsidR="006F529E">
        <w:rPr>
          <w:lang w:val="es-ES"/>
        </w:rPr>
        <w:t>irradiancia</w:t>
      </w:r>
      <w:r>
        <w:rPr>
          <w:lang w:val="es-ES"/>
        </w:rPr>
        <w:t xml:space="preserve"> sobre superficies inclinadas</w:t>
      </w:r>
      <w:bookmarkEnd w:id="68"/>
      <w:r>
        <w:rPr>
          <w:lang w:val="es-ES"/>
        </w:rPr>
        <w:t xml:space="preserve"> </w:t>
      </w:r>
      <m:oMath>
        <m:sSubSup>
          <m:sSubSupPr>
            <m:ctrlPr>
              <w:rPr>
                <w:rFonts w:ascii="Cambria Math" w:hAnsi="Cambria Math"/>
                <w:i/>
                <w:lang w:val="es-ES"/>
              </w:rPr>
            </m:ctrlPr>
          </m:sSubSupPr>
          <m:e>
            <m:r>
              <m:rPr>
                <m:sty m:val="bi"/>
              </m:rPr>
              <w:rPr>
                <w:rFonts w:ascii="Cambria Math" w:hAnsi="Cambria Math"/>
                <w:lang w:val="es-ES"/>
              </w:rPr>
              <m:t>I</m:t>
            </m:r>
          </m:e>
          <m:sub>
            <m:r>
              <m:rPr>
                <m:sty m:val="bi"/>
              </m:rPr>
              <w:rPr>
                <w:rFonts w:ascii="Cambria Math" w:hAnsi="Cambria Math"/>
                <w:lang w:val="es-ES"/>
              </w:rPr>
              <m:t>n,t</m:t>
            </m:r>
          </m:sub>
          <m:sup>
            <m:r>
              <m:rPr>
                <m:sty m:val="bi"/>
              </m:rPr>
              <w:rPr>
                <w:rFonts w:ascii="Cambria Math" w:hAnsi="Cambria Math"/>
                <w:lang w:val="es-ES"/>
              </w:rPr>
              <m:t>total</m:t>
            </m:r>
          </m:sup>
        </m:sSubSup>
      </m:oMath>
      <w:bookmarkEnd w:id="69"/>
      <w:bookmarkEnd w:id="70"/>
      <w:bookmarkEnd w:id="71"/>
      <w:bookmarkEnd w:id="72"/>
      <w:bookmarkEnd w:id="73"/>
    </w:p>
    <w:p w14:paraId="152E2642" w14:textId="77777777" w:rsidR="005D6BB6" w:rsidRDefault="00105B6E" w:rsidP="00105B6E">
      <w:pPr>
        <w:rPr>
          <w:lang w:val="es-ES"/>
        </w:rPr>
      </w:pPr>
      <w:r>
        <w:rPr>
          <w:lang w:val="es-ES"/>
        </w:rPr>
        <w:t xml:space="preserve">En esta sección se explica cómo calcular la </w:t>
      </w:r>
      <w:r w:rsidR="006F529E">
        <w:rPr>
          <w:lang w:val="es-ES"/>
        </w:rPr>
        <w:t>i</w:t>
      </w:r>
      <w:proofErr w:type="spellStart"/>
      <w:r w:rsidR="006F529E">
        <w:t>rradiancia</w:t>
      </w:r>
      <w:proofErr w:type="spellEnd"/>
      <w:r>
        <w:rPr>
          <w:lang w:val="es-ES"/>
        </w:rPr>
        <w:t xml:space="preserve"> recibida </w:t>
      </w:r>
      <w:r w:rsidR="001144BB">
        <w:rPr>
          <w:lang w:val="es-ES"/>
        </w:rPr>
        <w:t>sobre</w:t>
      </w:r>
      <w:r>
        <w:rPr>
          <w:lang w:val="es-ES"/>
        </w:rPr>
        <w:t xml:space="preserve"> una superficie inclinada</w:t>
      </w:r>
      <w:r w:rsidR="00BE52F2">
        <w:rPr>
          <w:lang w:val="es-ES"/>
        </w:rPr>
        <w:t xml:space="preserve">. Esta formulación se puede encontrar en distintas fuentes, de las cuales en este documento se utilizan como referencia principal </w:t>
      </w:r>
      <w:sdt>
        <w:sdtPr>
          <w:rPr>
            <w:lang w:val="es-ES"/>
          </w:rPr>
          <w:id w:val="-1412314844"/>
          <w:citation/>
        </w:sdtPr>
        <w:sdtContent>
          <w:r w:rsidR="00BE52F2">
            <w:rPr>
              <w:lang w:val="es-ES"/>
            </w:rPr>
            <w:fldChar w:fldCharType="begin"/>
          </w:r>
          <w:r w:rsidR="00BE52F2" w:rsidRPr="00BE52F2">
            <w:rPr>
              <w:lang w:val="es-ES"/>
            </w:rPr>
            <w:instrText xml:space="preserve"> CITATION Gracia2013 \l 1033 </w:instrText>
          </w:r>
          <w:r w:rsidR="00BE52F2">
            <w:rPr>
              <w:lang w:val="es-ES"/>
            </w:rPr>
            <w:fldChar w:fldCharType="separate"/>
          </w:r>
          <w:r w:rsidR="00947224" w:rsidRPr="00947224">
            <w:rPr>
              <w:noProof/>
              <w:lang w:val="es-ES"/>
            </w:rPr>
            <w:t>[3]</w:t>
          </w:r>
          <w:r w:rsidR="00BE52F2">
            <w:rPr>
              <w:lang w:val="es-ES"/>
            </w:rPr>
            <w:fldChar w:fldCharType="end"/>
          </w:r>
        </w:sdtContent>
      </w:sdt>
      <w:r w:rsidR="00BE52F2">
        <w:rPr>
          <w:lang w:val="es-ES"/>
        </w:rPr>
        <w:t xml:space="preserve">, </w:t>
      </w:r>
      <w:sdt>
        <w:sdtPr>
          <w:rPr>
            <w:lang w:val="es-ES"/>
          </w:rPr>
          <w:id w:val="1793314739"/>
          <w:citation/>
        </w:sdtPr>
        <w:sdtContent>
          <w:r w:rsidR="00BE52F2">
            <w:rPr>
              <w:lang w:val="es-ES"/>
            </w:rPr>
            <w:fldChar w:fldCharType="begin"/>
          </w:r>
          <w:r w:rsidR="00BE52F2" w:rsidRPr="00BE52F2">
            <w:rPr>
              <w:lang w:val="es-ES"/>
            </w:rPr>
            <w:instrText xml:space="preserve"> CITATION Kalogirou2009 \l 1033 </w:instrText>
          </w:r>
          <w:r w:rsidR="00BE52F2">
            <w:rPr>
              <w:lang w:val="es-ES"/>
            </w:rPr>
            <w:fldChar w:fldCharType="separate"/>
          </w:r>
          <w:r w:rsidR="00947224" w:rsidRPr="00947224">
            <w:rPr>
              <w:noProof/>
              <w:lang w:val="es-ES"/>
            </w:rPr>
            <w:t>[4]</w:t>
          </w:r>
          <w:r w:rsidR="00BE52F2">
            <w:rPr>
              <w:lang w:val="es-ES"/>
            </w:rPr>
            <w:fldChar w:fldCharType="end"/>
          </w:r>
        </w:sdtContent>
      </w:sdt>
      <w:r w:rsidR="00BE52F2">
        <w:rPr>
          <w:lang w:val="es-ES"/>
        </w:rPr>
        <w:t xml:space="preserve"> y</w:t>
      </w:r>
      <w:sdt>
        <w:sdtPr>
          <w:rPr>
            <w:lang w:val="es-ES"/>
          </w:rPr>
          <w:id w:val="-513070173"/>
          <w:citation/>
        </w:sdtPr>
        <w:sdtContent>
          <w:r w:rsidR="00BE52F2">
            <w:rPr>
              <w:lang w:val="es-ES"/>
            </w:rPr>
            <w:fldChar w:fldCharType="begin"/>
          </w:r>
          <w:r w:rsidR="00BE52F2" w:rsidRPr="00BE52F2">
            <w:rPr>
              <w:lang w:val="es-ES"/>
            </w:rPr>
            <w:instrText xml:space="preserve"> CITATION Prieto2016 \l 1033 </w:instrText>
          </w:r>
          <w:r w:rsidR="00BE52F2">
            <w:rPr>
              <w:lang w:val="es-ES"/>
            </w:rPr>
            <w:fldChar w:fldCharType="separate"/>
          </w:r>
          <w:r w:rsidR="00947224">
            <w:rPr>
              <w:noProof/>
              <w:lang w:val="es-ES"/>
            </w:rPr>
            <w:t xml:space="preserve"> </w:t>
          </w:r>
          <w:r w:rsidR="00947224" w:rsidRPr="00947224">
            <w:rPr>
              <w:noProof/>
              <w:lang w:val="es-ES"/>
            </w:rPr>
            <w:t>[5]</w:t>
          </w:r>
          <w:r w:rsidR="00BE52F2">
            <w:rPr>
              <w:lang w:val="es-ES"/>
            </w:rPr>
            <w:fldChar w:fldCharType="end"/>
          </w:r>
        </w:sdtContent>
      </w:sdt>
      <w:r>
        <w:rPr>
          <w:lang w:val="es-ES"/>
        </w:rPr>
        <w:t xml:space="preserve">. </w:t>
      </w:r>
    </w:p>
    <w:p w14:paraId="033A5538" w14:textId="0FD94DB0" w:rsidR="005D6BB6" w:rsidRDefault="00AF1C52" w:rsidP="005D6BB6">
      <w:pPr>
        <w:keepNext/>
        <w:jc w:val="center"/>
      </w:pPr>
      <w:r w:rsidRPr="00AF1C52">
        <w:rPr>
          <w:noProof/>
          <w:lang w:val="ca-ES" w:eastAsia="ca-ES"/>
        </w:rPr>
        <w:drawing>
          <wp:inline distT="0" distB="0" distL="0" distR="0" wp14:anchorId="007C3B77" wp14:editId="3E13921E">
            <wp:extent cx="5895975" cy="4238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5975" cy="4238625"/>
                    </a:xfrm>
                    <a:prstGeom prst="rect">
                      <a:avLst/>
                    </a:prstGeom>
                    <a:noFill/>
                    <a:ln>
                      <a:noFill/>
                    </a:ln>
                  </pic:spPr>
                </pic:pic>
              </a:graphicData>
            </a:graphic>
          </wp:inline>
        </w:drawing>
      </w:r>
    </w:p>
    <w:p w14:paraId="3A3F510C" w14:textId="4F0D6BCE" w:rsidR="005D6BB6" w:rsidRDefault="005D6BB6" w:rsidP="005D6BB6">
      <w:pPr>
        <w:pStyle w:val="Caption"/>
        <w:rPr>
          <w:lang w:val="es-ES"/>
        </w:rPr>
      </w:pPr>
      <w:bookmarkStart w:id="74" w:name="_Ref117843388"/>
      <w:r>
        <w:t xml:space="preserve">Diagrama </w:t>
      </w:r>
      <w:r>
        <w:fldChar w:fldCharType="begin"/>
      </w:r>
      <w:r>
        <w:instrText xml:space="preserve"> SEQ Diagrama \* ARABIC </w:instrText>
      </w:r>
      <w:r>
        <w:fldChar w:fldCharType="separate"/>
      </w:r>
      <w:r w:rsidR="00873C1A">
        <w:rPr>
          <w:noProof/>
        </w:rPr>
        <w:t>5</w:t>
      </w:r>
      <w:r>
        <w:fldChar w:fldCharType="end"/>
      </w:r>
      <w:r>
        <w:t>: Cálculo de la irradiación sobre superficies inclinadas</w:t>
      </w:r>
      <w:bookmarkEnd w:id="74"/>
    </w:p>
    <w:p w14:paraId="69FF7D36" w14:textId="77777777" w:rsidR="005D6BB6" w:rsidRDefault="005D6BB6" w:rsidP="00105B6E">
      <w:pPr>
        <w:rPr>
          <w:lang w:val="es-ES"/>
        </w:rPr>
      </w:pPr>
    </w:p>
    <w:p w14:paraId="20882666" w14:textId="1F3FB495" w:rsidR="00105B6E" w:rsidRDefault="001144BB" w:rsidP="00105B6E">
      <w:pPr>
        <w:rPr>
          <w:lang w:val="es-ES"/>
        </w:rPr>
      </w:pPr>
      <w:r>
        <w:rPr>
          <w:lang w:val="es-ES"/>
        </w:rPr>
        <w:t>L</w:t>
      </w:r>
      <w:r w:rsidR="00105B6E">
        <w:rPr>
          <w:lang w:val="es-ES"/>
        </w:rPr>
        <w:t xml:space="preserve">a </w:t>
      </w:r>
      <w:r w:rsidR="00105B6E">
        <w:rPr>
          <w:lang w:val="es-ES"/>
        </w:rPr>
        <w:fldChar w:fldCharType="begin"/>
      </w:r>
      <w:r w:rsidR="00105B6E">
        <w:rPr>
          <w:lang w:val="es-ES"/>
        </w:rPr>
        <w:instrText xml:space="preserve"> REF _Ref115162076 \h </w:instrText>
      </w:r>
      <w:r w:rsidR="00105B6E">
        <w:rPr>
          <w:lang w:val="es-ES"/>
        </w:rPr>
      </w:r>
      <w:r w:rsidR="00105B6E">
        <w:rPr>
          <w:lang w:val="es-ES"/>
        </w:rPr>
        <w:fldChar w:fldCharType="separate"/>
      </w:r>
      <w:r w:rsidR="00947224">
        <w:t xml:space="preserve">Tabla </w:t>
      </w:r>
      <w:r w:rsidR="00947224">
        <w:rPr>
          <w:noProof/>
        </w:rPr>
        <w:t>3</w:t>
      </w:r>
      <w:r w:rsidR="00105B6E">
        <w:rPr>
          <w:lang w:val="es-ES"/>
        </w:rPr>
        <w:fldChar w:fldCharType="end"/>
      </w:r>
      <w:r>
        <w:rPr>
          <w:lang w:val="es-ES"/>
        </w:rPr>
        <w:t xml:space="preserve"> </w:t>
      </w:r>
      <w:r w:rsidR="00105B6E">
        <w:rPr>
          <w:lang w:val="es-ES"/>
        </w:rPr>
        <w:t>muestra la</w:t>
      </w:r>
      <w:r>
        <w:rPr>
          <w:lang w:val="es-ES"/>
        </w:rPr>
        <w:t>s variables</w:t>
      </w:r>
      <w:r w:rsidR="00105B6E">
        <w:rPr>
          <w:lang w:val="es-ES"/>
        </w:rPr>
        <w:t xml:space="preserve"> </w:t>
      </w:r>
      <w:r>
        <w:rPr>
          <w:lang w:val="es-ES"/>
        </w:rPr>
        <w:t>a calcular</w:t>
      </w:r>
      <w:r w:rsidR="00105B6E">
        <w:rPr>
          <w:lang w:val="es-ES"/>
        </w:rPr>
        <w:t xml:space="preserve"> en esta sección. </w:t>
      </w:r>
    </w:p>
    <w:p w14:paraId="2235E6B5" w14:textId="77777777" w:rsidR="00105B6E" w:rsidRDefault="00105B6E" w:rsidP="00105B6E">
      <w:pPr>
        <w:rPr>
          <w:lang w:val="es-ES"/>
        </w:rPr>
      </w:pPr>
    </w:p>
    <w:tbl>
      <w:tblPr>
        <w:tblStyle w:val="TableGrid"/>
        <w:tblW w:w="0" w:type="auto"/>
        <w:jc w:val="center"/>
        <w:tblLook w:val="04A0" w:firstRow="1" w:lastRow="0" w:firstColumn="1" w:lastColumn="0" w:noHBand="0" w:noVBand="1"/>
      </w:tblPr>
      <w:tblGrid>
        <w:gridCol w:w="1233"/>
        <w:gridCol w:w="7783"/>
        <w:gridCol w:w="1176"/>
      </w:tblGrid>
      <w:tr w:rsidR="00105B6E" w14:paraId="108699BC" w14:textId="11411DD1" w:rsidTr="00E9636B">
        <w:trPr>
          <w:jc w:val="center"/>
        </w:trPr>
        <w:tc>
          <w:tcPr>
            <w:tcW w:w="1233" w:type="dxa"/>
          </w:tcPr>
          <w:p w14:paraId="08E06475" w14:textId="01BE6C4C" w:rsidR="00105B6E" w:rsidRPr="00442C15" w:rsidRDefault="00AE3A6A" w:rsidP="00AD5AE0">
            <w:pPr>
              <w:jc w:val="center"/>
            </w:pPr>
            <w:r>
              <w:t>Variable</w:t>
            </w:r>
          </w:p>
        </w:tc>
        <w:tc>
          <w:tcPr>
            <w:tcW w:w="7792" w:type="dxa"/>
          </w:tcPr>
          <w:p w14:paraId="237A808C" w14:textId="77777777" w:rsidR="00105B6E" w:rsidRPr="0042674A" w:rsidRDefault="00105B6E" w:rsidP="00AD5AE0">
            <w:pPr>
              <w:jc w:val="center"/>
            </w:pPr>
            <w:r w:rsidRPr="0042674A">
              <w:t>Explicación</w:t>
            </w:r>
          </w:p>
        </w:tc>
        <w:tc>
          <w:tcPr>
            <w:tcW w:w="1167" w:type="dxa"/>
          </w:tcPr>
          <w:p w14:paraId="04FD9C88" w14:textId="15512F8D" w:rsidR="00301675" w:rsidRDefault="00301675" w:rsidP="00AD5AE0">
            <w:pPr>
              <w:jc w:val="center"/>
            </w:pPr>
            <w:r>
              <w:t>Unidades</w:t>
            </w:r>
          </w:p>
        </w:tc>
      </w:tr>
      <w:tr w:rsidR="00105B6E" w14:paraId="001D2F15" w14:textId="1B033D4B" w:rsidTr="00E9636B">
        <w:trPr>
          <w:jc w:val="center"/>
        </w:trPr>
        <w:tc>
          <w:tcPr>
            <w:tcW w:w="1233" w:type="dxa"/>
          </w:tcPr>
          <w:p w14:paraId="16C4899B" w14:textId="7DF8B0CD" w:rsidR="00105B6E" w:rsidRPr="0042674A" w:rsidRDefault="00000000" w:rsidP="007C3184">
            <w:pPr>
              <w:rPr>
                <w:rFonts w:ascii="Calibri" w:eastAsia="Calibri" w:hAnsi="Calibri" w:cs="Times New Roman"/>
                <w:i/>
              </w:rPr>
            </w:pPr>
            <m:oMathPara>
              <m:oMath>
                <m:sSubSup>
                  <m:sSubSupPr>
                    <m:ctrlPr>
                      <w:rPr>
                        <w:rFonts w:ascii="Cambria Math" w:hAnsi="Cambria Math"/>
                        <w:i/>
                      </w:rPr>
                    </m:ctrlPr>
                  </m:sSubSupPr>
                  <m:e>
                    <m:r>
                      <m:rPr>
                        <m:scr m:val="double-struck"/>
                        <m:sty m:val="bi"/>
                      </m:rPr>
                      <w:rPr>
                        <w:rFonts w:ascii="Cambria Math" w:hAnsi="Cambria Math"/>
                      </w:rPr>
                      <m:t>I</m:t>
                    </m:r>
                  </m:e>
                  <m:sub>
                    <m:r>
                      <m:rPr>
                        <m:sty m:val="bi"/>
                      </m:rPr>
                      <w:rPr>
                        <w:rFonts w:ascii="Cambria Math" w:hAnsi="Cambria Math"/>
                      </w:rPr>
                      <m:t>t</m:t>
                    </m:r>
                  </m:sub>
                  <m:sup>
                    <m:r>
                      <m:rPr>
                        <m:sty m:val="bi"/>
                      </m:rPr>
                      <w:rPr>
                        <w:rFonts w:ascii="Cambria Math" w:hAnsi="Cambria Math"/>
                      </w:rPr>
                      <m:t>difusa</m:t>
                    </m:r>
                  </m:sup>
                </m:sSubSup>
              </m:oMath>
            </m:oMathPara>
          </w:p>
        </w:tc>
        <w:tc>
          <w:tcPr>
            <w:tcW w:w="7792" w:type="dxa"/>
          </w:tcPr>
          <w:p w14:paraId="0CDFBDA7" w14:textId="1B369822" w:rsidR="00105B6E" w:rsidRDefault="006F529E" w:rsidP="007C3184">
            <w:r>
              <w:t>Irradiancia</w:t>
            </w:r>
            <w:r w:rsidR="00105B6E">
              <w:t xml:space="preserve"> </w:t>
            </w:r>
            <w:r w:rsidR="007C3184">
              <w:t>difusa sobre la superficie inclinada</w:t>
            </w:r>
          </w:p>
        </w:tc>
        <w:tc>
          <w:tcPr>
            <w:tcW w:w="1167" w:type="dxa"/>
          </w:tcPr>
          <w:p w14:paraId="0109DE90" w14:textId="70F58276" w:rsidR="00301675" w:rsidRDefault="0092558F" w:rsidP="007C3184">
            <w:r>
              <w:rPr>
                <w:lang w:val="es-ES"/>
              </w:rPr>
              <w:t>kW/m</w:t>
            </w:r>
            <w:r w:rsidRPr="00CE3924">
              <w:rPr>
                <w:vertAlign w:val="superscript"/>
                <w:lang w:val="es-ES"/>
              </w:rPr>
              <w:t>2</w:t>
            </w:r>
          </w:p>
        </w:tc>
      </w:tr>
      <w:tr w:rsidR="00105B6E" w14:paraId="44F8302D" w14:textId="12232305" w:rsidTr="00E9636B">
        <w:trPr>
          <w:jc w:val="center"/>
        </w:trPr>
        <w:tc>
          <w:tcPr>
            <w:tcW w:w="1233" w:type="dxa"/>
          </w:tcPr>
          <w:p w14:paraId="7AA3E00A" w14:textId="6E1F223D" w:rsidR="00105B6E" w:rsidRPr="0042674A" w:rsidRDefault="00000000" w:rsidP="00AD5AE0">
            <w:pPr>
              <w:jc w:val="center"/>
              <w:rPr>
                <w:i/>
              </w:rPr>
            </w:pPr>
            <m:oMathPara>
              <m:oMath>
                <m:sSubSup>
                  <m:sSubSupPr>
                    <m:ctrlPr>
                      <w:rPr>
                        <w:rFonts w:ascii="Cambria Math" w:hAnsi="Cambria Math"/>
                        <w:i/>
                      </w:rPr>
                    </m:ctrlPr>
                  </m:sSubSupPr>
                  <m:e>
                    <m:r>
                      <m:rPr>
                        <m:scr m:val="double-struck"/>
                        <m:sty m:val="bi"/>
                      </m:rPr>
                      <w:rPr>
                        <w:rFonts w:ascii="Cambria Math" w:hAnsi="Cambria Math"/>
                      </w:rPr>
                      <m:t>I</m:t>
                    </m:r>
                  </m:e>
                  <m:sub>
                    <m:r>
                      <m:rPr>
                        <m:sty m:val="bi"/>
                      </m:rPr>
                      <w:rPr>
                        <w:rFonts w:ascii="Cambria Math" w:hAnsi="Cambria Math"/>
                      </w:rPr>
                      <m:t>t</m:t>
                    </m:r>
                  </m:sub>
                  <m:sup>
                    <m:r>
                      <m:rPr>
                        <m:sty m:val="bi"/>
                      </m:rPr>
                      <w:rPr>
                        <w:rFonts w:ascii="Cambria Math" w:hAnsi="Cambria Math"/>
                      </w:rPr>
                      <m:t>directa</m:t>
                    </m:r>
                  </m:sup>
                </m:sSubSup>
              </m:oMath>
            </m:oMathPara>
          </w:p>
        </w:tc>
        <w:tc>
          <w:tcPr>
            <w:tcW w:w="7792" w:type="dxa"/>
          </w:tcPr>
          <w:p w14:paraId="7BD6CE4D" w14:textId="40217639" w:rsidR="00105B6E" w:rsidRDefault="006F529E" w:rsidP="00AD5AE0">
            <w:r>
              <w:t>Irradiancia</w:t>
            </w:r>
            <w:r w:rsidR="00105B6E">
              <w:t xml:space="preserve"> directa</w:t>
            </w:r>
            <w:r w:rsidR="007C3184">
              <w:t xml:space="preserve"> recibida por una superficie inclinada</w:t>
            </w:r>
          </w:p>
        </w:tc>
        <w:tc>
          <w:tcPr>
            <w:tcW w:w="1167" w:type="dxa"/>
          </w:tcPr>
          <w:p w14:paraId="67DAD596" w14:textId="708EB5D9" w:rsidR="00301675" w:rsidRDefault="0092558F" w:rsidP="00AD5AE0">
            <w:r>
              <w:rPr>
                <w:lang w:val="es-ES"/>
              </w:rPr>
              <w:t>kW/m</w:t>
            </w:r>
            <w:r w:rsidRPr="00CE3924">
              <w:rPr>
                <w:vertAlign w:val="superscript"/>
                <w:lang w:val="es-ES"/>
              </w:rPr>
              <w:t>2</w:t>
            </w:r>
          </w:p>
        </w:tc>
      </w:tr>
      <w:tr w:rsidR="00F0430B" w14:paraId="02BD3CD9" w14:textId="48A9AFF8" w:rsidTr="00E9636B">
        <w:trPr>
          <w:jc w:val="center"/>
        </w:trPr>
        <w:tc>
          <w:tcPr>
            <w:tcW w:w="1233" w:type="dxa"/>
          </w:tcPr>
          <w:p w14:paraId="22B1FF5E" w14:textId="0C3EC46A" w:rsidR="00F0430B" w:rsidRDefault="00000000" w:rsidP="00F0430B">
            <w:pPr>
              <w:jc w:val="center"/>
            </w:pPr>
            <m:oMathPara>
              <m:oMath>
                <m:sSubSup>
                  <m:sSubSupPr>
                    <m:ctrlPr>
                      <w:rPr>
                        <w:rFonts w:ascii="Cambria Math" w:hAnsi="Cambria Math"/>
                        <w:i/>
                      </w:rPr>
                    </m:ctrlPr>
                  </m:sSubSupPr>
                  <m:e>
                    <m:r>
                      <m:rPr>
                        <m:scr m:val="double-struck"/>
                        <m:sty m:val="bi"/>
                      </m:rPr>
                      <w:rPr>
                        <w:rFonts w:ascii="Cambria Math" w:hAnsi="Cambria Math"/>
                      </w:rPr>
                      <m:t>I</m:t>
                    </m:r>
                  </m:e>
                  <m:sub>
                    <m:r>
                      <m:rPr>
                        <m:sty m:val="bi"/>
                      </m:rPr>
                      <w:rPr>
                        <w:rFonts w:ascii="Cambria Math" w:hAnsi="Cambria Math"/>
                      </w:rPr>
                      <m:t>t</m:t>
                    </m:r>
                  </m:sub>
                  <m:sup>
                    <m:r>
                      <m:rPr>
                        <m:sty m:val="bi"/>
                      </m:rPr>
                      <w:rPr>
                        <w:rFonts w:ascii="Cambria Math" w:hAnsi="Cambria Math"/>
                      </w:rPr>
                      <m:t>tierra</m:t>
                    </m:r>
                  </m:sup>
                </m:sSubSup>
              </m:oMath>
            </m:oMathPara>
          </w:p>
        </w:tc>
        <w:tc>
          <w:tcPr>
            <w:tcW w:w="7792" w:type="dxa"/>
          </w:tcPr>
          <w:p w14:paraId="219E8AF9" w14:textId="01DFE130" w:rsidR="00F0430B" w:rsidRDefault="006F529E" w:rsidP="00F0430B">
            <w:r>
              <w:t>Irradiancia</w:t>
            </w:r>
            <w:r w:rsidR="00F0430B">
              <w:t xml:space="preserve"> reflectada por el suelo en una superficie inclinada</w:t>
            </w:r>
          </w:p>
        </w:tc>
        <w:tc>
          <w:tcPr>
            <w:tcW w:w="1167" w:type="dxa"/>
          </w:tcPr>
          <w:p w14:paraId="4A03D392" w14:textId="63F95BE2" w:rsidR="00301675" w:rsidRDefault="0092558F" w:rsidP="00F0430B">
            <w:r>
              <w:rPr>
                <w:lang w:val="es-ES"/>
              </w:rPr>
              <w:t>kW/m</w:t>
            </w:r>
            <w:r w:rsidRPr="00CE3924">
              <w:rPr>
                <w:vertAlign w:val="superscript"/>
                <w:lang w:val="es-ES"/>
              </w:rPr>
              <w:t>2</w:t>
            </w:r>
          </w:p>
        </w:tc>
      </w:tr>
      <w:tr w:rsidR="00F0430B" w14:paraId="2B5C9D9B" w14:textId="569B2640" w:rsidTr="00E9636B">
        <w:trPr>
          <w:jc w:val="center"/>
        </w:trPr>
        <w:tc>
          <w:tcPr>
            <w:tcW w:w="1233" w:type="dxa"/>
          </w:tcPr>
          <w:p w14:paraId="30D415C4" w14:textId="33FF4A06" w:rsidR="00F0430B" w:rsidRDefault="00000000" w:rsidP="00F0430B">
            <w:pPr>
              <w:jc w:val="center"/>
            </w:pPr>
            <m:oMathPara>
              <m:oMath>
                <m:sSubSup>
                  <m:sSubSupPr>
                    <m:ctrlPr>
                      <w:rPr>
                        <w:rFonts w:ascii="Cambria Math" w:hAnsi="Cambria Math"/>
                        <w:i/>
                      </w:rPr>
                    </m:ctrlPr>
                  </m:sSubSupPr>
                  <m:e>
                    <m:r>
                      <m:rPr>
                        <m:scr m:val="double-struck"/>
                        <m:sty m:val="bi"/>
                      </m:rPr>
                      <w:rPr>
                        <w:rFonts w:ascii="Cambria Math" w:hAnsi="Cambria Math"/>
                      </w:rPr>
                      <m:t>I</m:t>
                    </m:r>
                  </m:e>
                  <m:sub>
                    <m:r>
                      <m:rPr>
                        <m:sty m:val="bi"/>
                      </m:rPr>
                      <w:rPr>
                        <w:rFonts w:ascii="Cambria Math" w:hAnsi="Cambria Math"/>
                      </w:rPr>
                      <m:t>t</m:t>
                    </m:r>
                  </m:sub>
                  <m:sup>
                    <m:r>
                      <m:rPr>
                        <m:sty m:val="bi"/>
                      </m:rPr>
                      <w:rPr>
                        <w:rFonts w:ascii="Cambria Math" w:hAnsi="Cambria Math"/>
                      </w:rPr>
                      <m:t>DirectaH</m:t>
                    </m:r>
                  </m:sup>
                </m:sSubSup>
              </m:oMath>
            </m:oMathPara>
          </w:p>
        </w:tc>
        <w:tc>
          <w:tcPr>
            <w:tcW w:w="7792" w:type="dxa"/>
          </w:tcPr>
          <w:p w14:paraId="5353DE3D" w14:textId="05BBCB0B" w:rsidR="00F0430B" w:rsidRDefault="006F529E" w:rsidP="00F0430B">
            <w:r>
              <w:t>Irradiancia</w:t>
            </w:r>
            <w:r w:rsidR="00F0430B">
              <w:t xml:space="preserve"> directa horizontal</w:t>
            </w:r>
          </w:p>
        </w:tc>
        <w:tc>
          <w:tcPr>
            <w:tcW w:w="1167" w:type="dxa"/>
          </w:tcPr>
          <w:p w14:paraId="36F8924E" w14:textId="1A046814" w:rsidR="00301675" w:rsidRDefault="0092558F" w:rsidP="00F0430B">
            <w:r>
              <w:rPr>
                <w:lang w:val="es-ES"/>
              </w:rPr>
              <w:t>kW/m</w:t>
            </w:r>
            <w:r w:rsidRPr="00CE3924">
              <w:rPr>
                <w:vertAlign w:val="superscript"/>
                <w:lang w:val="es-ES"/>
              </w:rPr>
              <w:t>2</w:t>
            </w:r>
          </w:p>
        </w:tc>
      </w:tr>
      <w:tr w:rsidR="00105B6E" w14:paraId="6FF9F9B1" w14:textId="4E49F316" w:rsidTr="00E9636B">
        <w:trPr>
          <w:jc w:val="center"/>
        </w:trPr>
        <w:tc>
          <w:tcPr>
            <w:tcW w:w="1233" w:type="dxa"/>
          </w:tcPr>
          <w:p w14:paraId="005D0AF7" w14:textId="14447881" w:rsidR="00105B6E" w:rsidRPr="0042674A" w:rsidRDefault="00000000" w:rsidP="00AD5AE0">
            <w:pPr>
              <w:jc w:val="center"/>
              <w:rPr>
                <w:i/>
              </w:rPr>
            </w:pPr>
            <m:oMathPara>
              <m:oMath>
                <m:sSubSup>
                  <m:sSubSupPr>
                    <m:ctrlPr>
                      <w:rPr>
                        <w:rFonts w:ascii="Cambria Math" w:hAnsi="Cambria Math"/>
                        <w:i/>
                      </w:rPr>
                    </m:ctrlPr>
                  </m:sSubSupPr>
                  <m:e>
                    <m:r>
                      <m:rPr>
                        <m:scr m:val="double-struck"/>
                        <m:sty m:val="bi"/>
                      </m:rPr>
                      <w:rPr>
                        <w:rFonts w:ascii="Cambria Math" w:hAnsi="Cambria Math"/>
                      </w:rPr>
                      <m:t>I</m:t>
                    </m:r>
                  </m:e>
                  <m:sub>
                    <m:r>
                      <m:rPr>
                        <m:sty m:val="bi"/>
                      </m:rPr>
                      <w:rPr>
                        <w:rFonts w:ascii="Cambria Math" w:hAnsi="Cambria Math"/>
                      </w:rPr>
                      <m:t>t</m:t>
                    </m:r>
                  </m:sub>
                  <m:sup>
                    <m:r>
                      <m:rPr>
                        <m:sty m:val="bi"/>
                      </m:rPr>
                      <w:rPr>
                        <w:rFonts w:ascii="Cambria Math" w:hAnsi="Cambria Math"/>
                      </w:rPr>
                      <m:t>total</m:t>
                    </m:r>
                  </m:sup>
                </m:sSubSup>
              </m:oMath>
            </m:oMathPara>
          </w:p>
        </w:tc>
        <w:tc>
          <w:tcPr>
            <w:tcW w:w="7792" w:type="dxa"/>
          </w:tcPr>
          <w:p w14:paraId="0C7A4654" w14:textId="138A4DFC" w:rsidR="00105B6E" w:rsidRDefault="006F529E" w:rsidP="00AD5AE0">
            <w:r>
              <w:t>Irradiancia</w:t>
            </w:r>
            <w:r w:rsidR="00105B6E">
              <w:t xml:space="preserve"> total recibida por la superficie inclinada</w:t>
            </w:r>
          </w:p>
        </w:tc>
        <w:tc>
          <w:tcPr>
            <w:tcW w:w="1167" w:type="dxa"/>
          </w:tcPr>
          <w:p w14:paraId="38F33141" w14:textId="6B84715F" w:rsidR="00301675" w:rsidRDefault="0092558F" w:rsidP="00F0430B">
            <w:r>
              <w:rPr>
                <w:lang w:val="es-ES"/>
              </w:rPr>
              <w:t>kW/m</w:t>
            </w:r>
            <w:r w:rsidRPr="00CE3924">
              <w:rPr>
                <w:vertAlign w:val="superscript"/>
                <w:lang w:val="es-ES"/>
              </w:rPr>
              <w:t>2</w:t>
            </w:r>
          </w:p>
        </w:tc>
      </w:tr>
      <w:tr w:rsidR="00F0430B" w14:paraId="28F55198" w14:textId="033398D5" w:rsidTr="00E9636B">
        <w:trPr>
          <w:jc w:val="center"/>
        </w:trPr>
        <w:tc>
          <w:tcPr>
            <w:tcW w:w="1233" w:type="dxa"/>
          </w:tcPr>
          <w:p w14:paraId="0AF6855D" w14:textId="5C5A794F" w:rsidR="00F0430B" w:rsidRDefault="00000000" w:rsidP="00CF7261">
            <w:pPr>
              <w:jc w:val="center"/>
            </w:pPr>
            <m:oMathPara>
              <m:oMath>
                <m:sSub>
                  <m:sSubPr>
                    <m:ctrlPr>
                      <w:rPr>
                        <w:rFonts w:ascii="Cambria Math" w:hAnsi="Cambria Math"/>
                        <w:b/>
                        <w:i/>
                      </w:rPr>
                    </m:ctrlPr>
                  </m:sSubPr>
                  <m:e>
                    <m:r>
                      <m:rPr>
                        <m:sty m:val="bi"/>
                      </m:rPr>
                      <w:rPr>
                        <w:rFonts w:ascii="Cambria Math" w:hAnsi="Cambria Math"/>
                      </w:rPr>
                      <m:t>AST</m:t>
                    </m:r>
                  </m:e>
                  <m:sub>
                    <m:r>
                      <m:rPr>
                        <m:sty m:val="bi"/>
                      </m:rPr>
                      <w:rPr>
                        <w:rFonts w:ascii="Cambria Math" w:hAnsi="Cambria Math"/>
                      </w:rPr>
                      <m:t>t</m:t>
                    </m:r>
                  </m:sub>
                </m:sSub>
              </m:oMath>
            </m:oMathPara>
          </w:p>
        </w:tc>
        <w:tc>
          <w:tcPr>
            <w:tcW w:w="7792" w:type="dxa"/>
          </w:tcPr>
          <w:p w14:paraId="2E66EBA5" w14:textId="253F6C40" w:rsidR="00F0430B" w:rsidRDefault="00F0430B" w:rsidP="00475B42">
            <w:r>
              <w:t xml:space="preserve">Tiempo solar aparente </w:t>
            </w:r>
          </w:p>
        </w:tc>
        <w:tc>
          <w:tcPr>
            <w:tcW w:w="1167" w:type="dxa"/>
          </w:tcPr>
          <w:p w14:paraId="05DCD6B3" w14:textId="528B58A2" w:rsidR="00301675" w:rsidRDefault="00343958" w:rsidP="00F0430B">
            <w:r>
              <w:t>Horas</w:t>
            </w:r>
          </w:p>
        </w:tc>
      </w:tr>
      <w:tr w:rsidR="00F0430B" w14:paraId="11786F8E" w14:textId="09F43142" w:rsidTr="00E9636B">
        <w:trPr>
          <w:jc w:val="center"/>
        </w:trPr>
        <w:tc>
          <w:tcPr>
            <w:tcW w:w="1233" w:type="dxa"/>
          </w:tcPr>
          <w:p w14:paraId="6647EEF6" w14:textId="17DB644A" w:rsidR="00F0430B" w:rsidRDefault="00000000" w:rsidP="00F0430B">
            <m:oMathPara>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t</m:t>
                    </m:r>
                  </m:sub>
                </m:sSub>
              </m:oMath>
            </m:oMathPara>
          </w:p>
        </w:tc>
        <w:tc>
          <w:tcPr>
            <w:tcW w:w="7792" w:type="dxa"/>
          </w:tcPr>
          <w:p w14:paraId="70A73CCA" w14:textId="30836728" w:rsidR="00F0430B" w:rsidRDefault="006F33FF" w:rsidP="00F0430B">
            <w:r>
              <w:t>Ángulo hora solar.</w:t>
            </w:r>
          </w:p>
        </w:tc>
        <w:tc>
          <w:tcPr>
            <w:tcW w:w="1167" w:type="dxa"/>
          </w:tcPr>
          <w:p w14:paraId="1A9CB33A" w14:textId="69F7948C" w:rsidR="00301675" w:rsidRDefault="00AA55FF" w:rsidP="006F33FF">
            <w:r>
              <w:t>grados</w:t>
            </w:r>
          </w:p>
        </w:tc>
      </w:tr>
      <w:tr w:rsidR="00F0430B" w14:paraId="396700E3" w14:textId="4A113A29" w:rsidTr="00E9636B">
        <w:trPr>
          <w:jc w:val="center"/>
        </w:trPr>
        <w:tc>
          <w:tcPr>
            <w:tcW w:w="1233" w:type="dxa"/>
          </w:tcPr>
          <w:p w14:paraId="545C5A80" w14:textId="290D6C25" w:rsidR="00F0430B" w:rsidRDefault="00000000" w:rsidP="00F0430B">
            <m:oMathPara>
              <m:oMath>
                <m:sSub>
                  <m:sSubPr>
                    <m:ctrlPr>
                      <w:rPr>
                        <w:rFonts w:ascii="Cambria Math" w:hAnsi="Cambria Math"/>
                        <w:b/>
                        <w:i/>
                      </w:rPr>
                    </m:ctrlPr>
                  </m:sSubPr>
                  <m:e>
                    <m:r>
                      <m:rPr>
                        <m:sty m:val="bi"/>
                      </m:rPr>
                      <w:rPr>
                        <w:rFonts w:ascii="Cambria Math" w:hAnsi="Cambria Math"/>
                      </w:rPr>
                      <m:t>δ</m:t>
                    </m:r>
                  </m:e>
                  <m:sub>
                    <m:r>
                      <m:rPr>
                        <m:sty m:val="bi"/>
                      </m:rPr>
                      <w:rPr>
                        <w:rFonts w:ascii="Cambria Math" w:hAnsi="Cambria Math"/>
                      </w:rPr>
                      <m:t>t</m:t>
                    </m:r>
                  </m:sub>
                </m:sSub>
              </m:oMath>
            </m:oMathPara>
          </w:p>
        </w:tc>
        <w:tc>
          <w:tcPr>
            <w:tcW w:w="7792" w:type="dxa"/>
          </w:tcPr>
          <w:p w14:paraId="7608B803" w14:textId="15185497" w:rsidR="00F0430B" w:rsidRDefault="006F33FF" w:rsidP="00F0430B">
            <w:r>
              <w:t>Declinación Solar</w:t>
            </w:r>
          </w:p>
        </w:tc>
        <w:tc>
          <w:tcPr>
            <w:tcW w:w="1167" w:type="dxa"/>
          </w:tcPr>
          <w:p w14:paraId="228DA39B" w14:textId="6263ADB4" w:rsidR="00301675" w:rsidRDefault="00AA55FF" w:rsidP="006F33FF">
            <w:r>
              <w:t>grados</w:t>
            </w:r>
          </w:p>
        </w:tc>
      </w:tr>
      <w:tr w:rsidR="00AA55FF" w14:paraId="7D8FDE73" w14:textId="4611893A" w:rsidTr="00E9636B">
        <w:trPr>
          <w:jc w:val="center"/>
        </w:trPr>
        <w:tc>
          <w:tcPr>
            <w:tcW w:w="1233" w:type="dxa"/>
          </w:tcPr>
          <w:p w14:paraId="63ECFECC" w14:textId="1200BAAD" w:rsidR="00AA55FF" w:rsidRPr="0042674A" w:rsidRDefault="00000000" w:rsidP="00AA55FF">
            <w:pPr>
              <w:rPr>
                <w:i/>
              </w:rPr>
            </w:pPr>
            <m:oMathPara>
              <m:oMath>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t</m:t>
                    </m:r>
                  </m:sub>
                </m:sSub>
              </m:oMath>
            </m:oMathPara>
          </w:p>
        </w:tc>
        <w:tc>
          <w:tcPr>
            <w:tcW w:w="7792" w:type="dxa"/>
          </w:tcPr>
          <w:p w14:paraId="15F7CFEC" w14:textId="047EE6EE" w:rsidR="00AA55FF" w:rsidRDefault="00AA55FF" w:rsidP="00AA55FF">
            <w:r>
              <w:t>Angulo de incidencia de los rayos solares a la normal de una superficie inclinada</w:t>
            </w:r>
          </w:p>
        </w:tc>
        <w:tc>
          <w:tcPr>
            <w:tcW w:w="1167" w:type="dxa"/>
          </w:tcPr>
          <w:p w14:paraId="3AEFF035" w14:textId="7873752E" w:rsidR="00AA55FF" w:rsidRDefault="00AA55FF" w:rsidP="00AA55FF">
            <w:r>
              <w:t>grados</w:t>
            </w:r>
          </w:p>
        </w:tc>
      </w:tr>
      <w:tr w:rsidR="00AA55FF" w14:paraId="1BE515A9" w14:textId="38B706FC" w:rsidTr="00E9636B">
        <w:trPr>
          <w:jc w:val="center"/>
        </w:trPr>
        <w:tc>
          <w:tcPr>
            <w:tcW w:w="1233" w:type="dxa"/>
          </w:tcPr>
          <w:p w14:paraId="1355DEB0" w14:textId="782B388D" w:rsidR="00AA55FF" w:rsidRPr="0042674A" w:rsidRDefault="00000000" w:rsidP="00AA55FF">
            <w:pPr>
              <w:rPr>
                <w:rFonts w:ascii="Calibri" w:eastAsia="Calibri" w:hAnsi="Calibri" w:cs="Times New Roman"/>
                <w:i/>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Φ</m:t>
                    </m:r>
                  </m:e>
                  <m:sub>
                    <m:r>
                      <m:rPr>
                        <m:sty m:val="bi"/>
                      </m:rPr>
                      <w:rPr>
                        <w:rFonts w:ascii="Cambria Math" w:eastAsia="Calibri" w:hAnsi="Cambria Math" w:cs="Times New Roman"/>
                      </w:rPr>
                      <m:t>t</m:t>
                    </m:r>
                  </m:sub>
                </m:sSub>
              </m:oMath>
            </m:oMathPara>
          </w:p>
        </w:tc>
        <w:tc>
          <w:tcPr>
            <w:tcW w:w="7792" w:type="dxa"/>
          </w:tcPr>
          <w:p w14:paraId="604CB19E" w14:textId="77777777" w:rsidR="00AA55FF" w:rsidRDefault="00AA55FF" w:rsidP="00AA55FF">
            <w:r>
              <w:t xml:space="preserve">Ángulo cenital del Sol. </w:t>
            </w:r>
          </w:p>
        </w:tc>
        <w:tc>
          <w:tcPr>
            <w:tcW w:w="1167" w:type="dxa"/>
          </w:tcPr>
          <w:p w14:paraId="0F9E1F0E" w14:textId="4E244B5B" w:rsidR="00AA55FF" w:rsidRDefault="00AA55FF" w:rsidP="00AA55FF">
            <w:r>
              <w:t>grados</w:t>
            </w:r>
          </w:p>
        </w:tc>
      </w:tr>
      <w:tr w:rsidR="00AA55FF" w14:paraId="4C837C25" w14:textId="64051B22" w:rsidTr="00E9636B">
        <w:trPr>
          <w:jc w:val="center"/>
        </w:trPr>
        <w:tc>
          <w:tcPr>
            <w:tcW w:w="1233" w:type="dxa"/>
          </w:tcPr>
          <w:p w14:paraId="3E7CB5BC" w14:textId="4A14DAA4" w:rsidR="00AA55FF" w:rsidRPr="0042674A" w:rsidRDefault="00155901">
            <w:pPr>
              <w:jc w:val="center"/>
              <w:rPr>
                <w:i/>
              </w:rPr>
            </w:pPr>
            <m:oMathPara>
              <m:oMath>
                <m:r>
                  <w:rPr>
                    <w:rFonts w:ascii="Cambria Math" w:eastAsiaTheme="minorEastAsia" w:hAnsi="Cambria Math"/>
                    <w:sz w:val="24"/>
                    <w:szCs w:val="24"/>
                  </w:rPr>
                  <m:t>E</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t</m:t>
                    </m:r>
                  </m:sub>
                </m:sSub>
              </m:oMath>
            </m:oMathPara>
          </w:p>
        </w:tc>
        <w:tc>
          <w:tcPr>
            <w:tcW w:w="7792" w:type="dxa"/>
          </w:tcPr>
          <w:p w14:paraId="38E783BD" w14:textId="3317BCE0" w:rsidR="00AA55FF" w:rsidRDefault="00AA55FF" w:rsidP="00AA55FF">
            <w:r>
              <w:t>Ecuación del tiempo</w:t>
            </w:r>
          </w:p>
        </w:tc>
        <w:tc>
          <w:tcPr>
            <w:tcW w:w="1167" w:type="dxa"/>
          </w:tcPr>
          <w:p w14:paraId="4B2A65C3" w14:textId="1862FBDE" w:rsidR="00AA55FF" w:rsidRDefault="002963C7" w:rsidP="00200A32">
            <w:r>
              <w:t>minutos</w:t>
            </w:r>
          </w:p>
        </w:tc>
      </w:tr>
      <w:tr w:rsidR="00AA55FF" w14:paraId="764B903D" w14:textId="0ABC0BFE" w:rsidTr="00E9636B">
        <w:trPr>
          <w:jc w:val="center"/>
        </w:trPr>
        <w:tc>
          <w:tcPr>
            <w:tcW w:w="1233" w:type="dxa"/>
          </w:tcPr>
          <w:p w14:paraId="45669123" w14:textId="0CD1EDC4" w:rsidR="00AA55FF" w:rsidRDefault="00000000" w:rsidP="00AA55FF">
            <w:pPr>
              <w:jc w:val="cente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t</m:t>
                    </m:r>
                  </m:sub>
                  <m:sup>
                    <m:r>
                      <w:rPr>
                        <w:rFonts w:ascii="Cambria Math" w:eastAsiaTheme="minorEastAsia" w:hAnsi="Cambria Math"/>
                        <w:sz w:val="24"/>
                        <w:szCs w:val="24"/>
                      </w:rPr>
                      <m:t>a</m:t>
                    </m:r>
                  </m:sup>
                </m:sSubSup>
              </m:oMath>
            </m:oMathPara>
          </w:p>
        </w:tc>
        <w:tc>
          <w:tcPr>
            <w:tcW w:w="7792" w:type="dxa"/>
          </w:tcPr>
          <w:p w14:paraId="0ADAB719" w14:textId="649CDD0E" w:rsidR="00AA55FF" w:rsidRDefault="006F529E" w:rsidP="00AA55FF">
            <w:r>
              <w:t>Irradiancia</w:t>
            </w:r>
            <w:r w:rsidR="00AA55FF">
              <w:t xml:space="preserve"> extraterrestre</w:t>
            </w:r>
            <w:r w:rsidR="007D4325">
              <w:t xml:space="preserve"> en el plano horizontal</w:t>
            </w:r>
          </w:p>
        </w:tc>
        <w:tc>
          <w:tcPr>
            <w:tcW w:w="1167" w:type="dxa"/>
          </w:tcPr>
          <w:p w14:paraId="37C6BB9A" w14:textId="56826760" w:rsidR="00AA55FF" w:rsidRDefault="007D57A5" w:rsidP="00AA55FF">
            <w:r>
              <w:rPr>
                <w:lang w:val="es-ES"/>
              </w:rPr>
              <w:t>kW/m</w:t>
            </w:r>
            <w:r w:rsidRPr="00CE3924">
              <w:rPr>
                <w:vertAlign w:val="superscript"/>
                <w:lang w:val="es-ES"/>
              </w:rPr>
              <w:t>2</w:t>
            </w:r>
          </w:p>
        </w:tc>
      </w:tr>
      <w:tr w:rsidR="00AA55FF" w14:paraId="28E68E54" w14:textId="2B660052" w:rsidTr="00E9636B">
        <w:trPr>
          <w:jc w:val="center"/>
        </w:trPr>
        <w:tc>
          <w:tcPr>
            <w:tcW w:w="1233" w:type="dxa"/>
          </w:tcPr>
          <w:p w14:paraId="6B3E7998" w14:textId="69C83C93" w:rsidR="00AA55FF" w:rsidRPr="0042674A" w:rsidRDefault="00AA55FF" w:rsidP="00AA55FF">
            <w:pPr>
              <w:jc w:val="center"/>
              <w:rPr>
                <w:i/>
              </w:rPr>
            </w:pPr>
            <m:oMathPara>
              <m:oMath>
                <m:r>
                  <m:rPr>
                    <m:sty m:val="bi"/>
                  </m:rPr>
                  <w:rPr>
                    <w:rFonts w:ascii="Cambria Math" w:hAnsi="Cambria Math"/>
                  </w:rPr>
                  <m:t>ρ</m:t>
                </m:r>
              </m:oMath>
            </m:oMathPara>
          </w:p>
        </w:tc>
        <w:tc>
          <w:tcPr>
            <w:tcW w:w="7792" w:type="dxa"/>
          </w:tcPr>
          <w:p w14:paraId="03C4443F" w14:textId="77777777" w:rsidR="00FE660F" w:rsidRDefault="00AA55FF" w:rsidP="00AA55FF">
            <w:r>
              <w:t>Albedo de la superficie donde la PV está dispuesta.</w:t>
            </w:r>
          </w:p>
          <w:p w14:paraId="56CBBA79" w14:textId="10ADBF5F" w:rsidR="00AA55FF" w:rsidRDefault="00000000" w:rsidP="00AA55FF">
            <w:hyperlink r:id="rId28" w:history="1">
              <w:r w:rsidR="00FE660F" w:rsidRPr="00782166">
                <w:rPr>
                  <w:rStyle w:val="Hyperlink"/>
                </w:rPr>
                <w:t>https://es.wikipedia.org/wiki/Albedo</w:t>
              </w:r>
            </w:hyperlink>
            <w:r w:rsidR="00FE660F">
              <w:t xml:space="preserve"> </w:t>
            </w:r>
          </w:p>
        </w:tc>
        <w:tc>
          <w:tcPr>
            <w:tcW w:w="1167" w:type="dxa"/>
          </w:tcPr>
          <w:p w14:paraId="3BF98B74" w14:textId="2749C071" w:rsidR="00AA55FF" w:rsidRDefault="000A79AF" w:rsidP="00AA55FF">
            <w:r>
              <w:t xml:space="preserve">% </w:t>
            </w:r>
          </w:p>
        </w:tc>
      </w:tr>
    </w:tbl>
    <w:p w14:paraId="2FEF077B" w14:textId="331D41CC" w:rsidR="00105B6E" w:rsidRPr="00442C15" w:rsidRDefault="00105B6E" w:rsidP="00105B6E">
      <w:pPr>
        <w:pStyle w:val="Caption"/>
        <w:rPr>
          <w:lang w:val="es-ES"/>
        </w:rPr>
      </w:pPr>
      <w:bookmarkStart w:id="75" w:name="_Ref115162076"/>
      <w:r>
        <w:t xml:space="preserve">Tabla </w:t>
      </w:r>
      <w:r>
        <w:fldChar w:fldCharType="begin"/>
      </w:r>
      <w:r>
        <w:instrText xml:space="preserve"> SEQ Tabla \* ARABIC </w:instrText>
      </w:r>
      <w:r>
        <w:fldChar w:fldCharType="separate"/>
      </w:r>
      <w:r w:rsidR="00683D13">
        <w:rPr>
          <w:noProof/>
        </w:rPr>
        <w:t>4</w:t>
      </w:r>
      <w:r>
        <w:fldChar w:fldCharType="end"/>
      </w:r>
      <w:bookmarkEnd w:id="75"/>
      <w:r>
        <w:t>: Información</w:t>
      </w:r>
      <w:r w:rsidR="00AC69F3">
        <w:t xml:space="preserve"> a calcular</w:t>
      </w:r>
      <w:r>
        <w:t xml:space="preserve"> para </w:t>
      </w:r>
      <w:r w:rsidR="00AC69F3">
        <w:t>estimar</w:t>
      </w:r>
      <w:r>
        <w:t xml:space="preserve"> la </w:t>
      </w:r>
      <w:r w:rsidR="00264B8F">
        <w:t>irra</w:t>
      </w:r>
      <w:r w:rsidR="006F529E">
        <w:t>diancia</w:t>
      </w:r>
      <w:r>
        <w:t xml:space="preserve"> recibida en una superficie</w:t>
      </w:r>
      <w:r>
        <w:rPr>
          <w:noProof/>
        </w:rPr>
        <w:t xml:space="preserve"> inclinada</w:t>
      </w:r>
    </w:p>
    <w:p w14:paraId="7FFEC0C9" w14:textId="4E39E21E" w:rsidR="00105B6E" w:rsidRDefault="00105B6E" w:rsidP="00105B6E">
      <w:pPr>
        <w:rPr>
          <w:lang w:val="es-ES"/>
        </w:rPr>
      </w:pPr>
      <w:r>
        <w:rPr>
          <w:lang w:val="es-ES"/>
        </w:rPr>
        <w:t xml:space="preserve">El objetivo es calcular la </w:t>
      </w:r>
      <w:r w:rsidR="006F529E">
        <w:rPr>
          <w:lang w:val="es-ES"/>
        </w:rPr>
        <w:t>i</w:t>
      </w:r>
      <w:proofErr w:type="spellStart"/>
      <w:r w:rsidR="006F529E">
        <w:t>rradiancia</w:t>
      </w:r>
      <w:proofErr w:type="spellEnd"/>
      <w:r>
        <w:rPr>
          <w:lang w:val="es-ES"/>
        </w:rPr>
        <w:t xml:space="preserve"> total,</w:t>
      </w:r>
      <m:oMath>
        <m:r>
          <w:rPr>
            <w:rFonts w:ascii="Cambria Math" w:hAnsi="Cambria Math"/>
          </w:rPr>
          <m:t xml:space="preserve"> </m:t>
        </m:r>
        <m:sSubSup>
          <m:sSubSupPr>
            <m:ctrlPr>
              <w:rPr>
                <w:rFonts w:ascii="Cambria Math" w:hAnsi="Cambria Math"/>
                <w:i/>
              </w:rPr>
            </m:ctrlPr>
          </m:sSubSupPr>
          <m:e>
            <m:r>
              <m:rPr>
                <m:scr m:val="double-struck"/>
              </m:rPr>
              <w:rPr>
                <w:rFonts w:ascii="Cambria Math" w:hAnsi="Cambria Math"/>
              </w:rPr>
              <m:t>I</m:t>
            </m:r>
          </m:e>
          <m:sub>
            <m:r>
              <w:rPr>
                <w:rFonts w:ascii="Cambria Math" w:hAnsi="Cambria Math"/>
              </w:rPr>
              <m:t>t</m:t>
            </m:r>
          </m:sub>
          <m:sup>
            <m:r>
              <w:rPr>
                <w:rFonts w:ascii="Cambria Math" w:hAnsi="Cambria Math"/>
              </w:rPr>
              <m:t>totalPV</m:t>
            </m:r>
          </m:sup>
        </m:sSubSup>
      </m:oMath>
      <w:r>
        <w:rPr>
          <w:lang w:val="es-ES"/>
        </w:rPr>
        <w:t xml:space="preserve">, de una superficie inclinada </w:t>
      </w:r>
      <m:oMath>
        <m:r>
          <w:rPr>
            <w:rFonts w:ascii="Cambria Math" w:hAnsi="Cambria Math"/>
            <w:lang w:val="es-ES"/>
          </w:rPr>
          <m:t>β</m:t>
        </m:r>
      </m:oMath>
      <w:r>
        <w:rPr>
          <w:lang w:val="es-ES"/>
        </w:rPr>
        <w:t xml:space="preserve"> grados respecto el plano horizontal. Así pues, se tiene que </w:t>
      </w:r>
    </w:p>
    <w:p w14:paraId="6B36EDAE" w14:textId="77777777" w:rsidR="00105B6E" w:rsidRDefault="00105B6E" w:rsidP="00105B6E">
      <w:pPr>
        <w:rPr>
          <w:lang w:val="es-ES"/>
        </w:rPr>
      </w:pPr>
    </w:p>
    <w:p w14:paraId="3549266C" w14:textId="541C5252" w:rsidR="00105B6E" w:rsidRDefault="00AA3A12" w:rsidP="00105B6E">
      <w:pPr>
        <w:rPr>
          <w:rFonts w:eastAsiaTheme="minorEastAsia"/>
        </w:rPr>
      </w:pPr>
      <m:oMathPara>
        <m:oMath>
          <m:r>
            <w:rPr>
              <w:rFonts w:ascii="Cambria Math" w:hAnsi="Cambria Math"/>
            </w:rPr>
            <m:t xml:space="preserve"> </m:t>
          </m:r>
          <m:sSubSup>
            <m:sSubSupPr>
              <m:ctrlPr>
                <w:rPr>
                  <w:rFonts w:ascii="Cambria Math" w:hAnsi="Cambria Math"/>
                  <w:i/>
                </w:rPr>
              </m:ctrlPr>
            </m:sSubSupPr>
            <m:e>
              <m:r>
                <m:rPr>
                  <m:scr m:val="double-struck"/>
                </m:rPr>
                <w:rPr>
                  <w:rFonts w:ascii="Cambria Math" w:hAnsi="Cambria Math"/>
                </w:rPr>
                <m:t>I</m:t>
              </m:r>
            </m:e>
            <m:sub>
              <m:r>
                <w:rPr>
                  <w:rFonts w:ascii="Cambria Math" w:hAnsi="Cambria Math"/>
                </w:rPr>
                <m:t>t</m:t>
              </m:r>
            </m:sub>
            <m:sup>
              <m:r>
                <w:rPr>
                  <w:rFonts w:ascii="Cambria Math" w:hAnsi="Cambria Math"/>
                </w:rPr>
                <m:t>total</m:t>
              </m:r>
            </m:sup>
          </m:sSubSup>
          <m:r>
            <w:rPr>
              <w:rFonts w:ascii="Cambria Math" w:hAnsi="Cambria Math"/>
            </w:rPr>
            <m:t>=</m:t>
          </m:r>
          <m:sSubSup>
            <m:sSubSupPr>
              <m:ctrlPr>
                <w:rPr>
                  <w:rFonts w:ascii="Cambria Math" w:hAnsi="Cambria Math"/>
                  <w:i/>
                </w:rPr>
              </m:ctrlPr>
            </m:sSubSupPr>
            <m:e>
              <m:r>
                <m:rPr>
                  <m:scr m:val="double-struck"/>
                </m:rPr>
                <w:rPr>
                  <w:rFonts w:ascii="Cambria Math" w:hAnsi="Cambria Math"/>
                </w:rPr>
                <m:t>I</m:t>
              </m:r>
            </m:e>
            <m:sub>
              <m:r>
                <w:rPr>
                  <w:rFonts w:ascii="Cambria Math" w:hAnsi="Cambria Math"/>
                  <w:lang w:eastAsia="en-US"/>
                </w:rPr>
                <m:t>t</m:t>
              </m:r>
              <m:ctrlPr>
                <w:rPr>
                  <w:rFonts w:ascii="Cambria Math" w:hAnsi="Cambria Math"/>
                  <w:i/>
                  <w:lang w:eastAsia="en-US"/>
                </w:rPr>
              </m:ctrlPr>
            </m:sub>
            <m:sup>
              <m:r>
                <w:rPr>
                  <w:rFonts w:ascii="Cambria Math" w:hAnsi="Cambria Math"/>
                </w:rPr>
                <m:t xml:space="preserve">directa </m:t>
              </m:r>
            </m:sup>
          </m:sSubSup>
          <m:r>
            <w:rPr>
              <w:rFonts w:ascii="Cambria Math" w:hAnsi="Cambria Math"/>
            </w:rPr>
            <m:t>+</m:t>
          </m:r>
          <m:sSubSup>
            <m:sSubSupPr>
              <m:ctrlPr>
                <w:rPr>
                  <w:rFonts w:ascii="Cambria Math" w:hAnsi="Cambria Math"/>
                  <w:i/>
                </w:rPr>
              </m:ctrlPr>
            </m:sSubSupPr>
            <m:e>
              <m:r>
                <m:rPr>
                  <m:scr m:val="double-struck"/>
                </m:rPr>
                <w:rPr>
                  <w:rFonts w:ascii="Cambria Math" w:hAnsi="Cambria Math"/>
                </w:rPr>
                <m:t>I</m:t>
              </m:r>
            </m:e>
            <m:sub>
              <m:r>
                <w:rPr>
                  <w:rFonts w:ascii="Cambria Math" w:hAnsi="Cambria Math"/>
                  <w:lang w:eastAsia="en-US"/>
                </w:rPr>
                <m:t>t</m:t>
              </m:r>
              <m:ctrlPr>
                <w:rPr>
                  <w:rFonts w:ascii="Cambria Math" w:hAnsi="Cambria Math"/>
                  <w:i/>
                  <w:lang w:eastAsia="en-US"/>
                </w:rPr>
              </m:ctrlPr>
            </m:sub>
            <m:sup>
              <m:r>
                <w:rPr>
                  <w:rFonts w:ascii="Cambria Math" w:hAnsi="Cambria Math"/>
                </w:rPr>
                <m:t>difusa</m:t>
              </m:r>
            </m:sup>
          </m:sSubSup>
          <m:r>
            <w:rPr>
              <w:rFonts w:ascii="Cambria Math" w:hAnsi="Cambria Math"/>
            </w:rPr>
            <m:t>+</m:t>
          </m:r>
          <m:sSubSup>
            <m:sSubSupPr>
              <m:ctrlPr>
                <w:rPr>
                  <w:rFonts w:ascii="Cambria Math" w:hAnsi="Cambria Math"/>
                  <w:i/>
                  <w:lang w:eastAsia="en-US"/>
                </w:rPr>
              </m:ctrlPr>
            </m:sSubSupPr>
            <m:e>
              <m:r>
                <m:rPr>
                  <m:scr m:val="double-struck"/>
                </m:rPr>
                <w:rPr>
                  <w:rFonts w:ascii="Cambria Math" w:hAnsi="Cambria Math"/>
                </w:rPr>
                <m:t>I</m:t>
              </m:r>
              <m:ctrlPr>
                <w:rPr>
                  <w:rFonts w:ascii="Cambria Math" w:hAnsi="Cambria Math"/>
                  <w:i/>
                </w:rPr>
              </m:ctrlPr>
            </m:e>
            <m:sub>
              <m:r>
                <w:rPr>
                  <w:rFonts w:ascii="Cambria Math" w:hAnsi="Cambria Math"/>
                  <w:lang w:eastAsia="en-US"/>
                </w:rPr>
                <m:t>t</m:t>
              </m:r>
            </m:sub>
            <m:sup>
              <m:r>
                <w:rPr>
                  <w:rFonts w:ascii="Cambria Math" w:hAnsi="Cambria Math"/>
                </w:rPr>
                <m:t>tierra</m:t>
              </m:r>
            </m:sup>
          </m:sSubSup>
          <m:r>
            <w:rPr>
              <w:rFonts w:ascii="Cambria Math" w:hAnsi="Cambria Math"/>
              <w:lang w:eastAsia="en-US"/>
            </w:rPr>
            <m:t>,</m:t>
          </m:r>
        </m:oMath>
      </m:oMathPara>
    </w:p>
    <w:p w14:paraId="15A72ADD" w14:textId="77777777" w:rsidR="00857144" w:rsidRDefault="00857144" w:rsidP="00105B6E">
      <w:pPr>
        <w:rPr>
          <w:lang w:val="es-ES"/>
        </w:rPr>
      </w:pPr>
      <w:r>
        <w:rPr>
          <w:lang w:val="es-ES"/>
        </w:rPr>
        <w:t>D</w:t>
      </w:r>
      <w:r w:rsidR="00105B6E">
        <w:rPr>
          <w:lang w:val="es-ES"/>
        </w:rPr>
        <w:t>onde</w:t>
      </w:r>
      <w:r>
        <w:rPr>
          <w:lang w:val="es-ES"/>
        </w:rPr>
        <w:t xml:space="preserve"> cada irradiancia se calcula de la siguiente manera;</w:t>
      </w:r>
    </w:p>
    <w:p w14:paraId="5253BA9A" w14:textId="70D5DF6B" w:rsidR="00105B6E" w:rsidRDefault="00857144" w:rsidP="00740BC1">
      <w:pPr>
        <w:pStyle w:val="ListParagraph"/>
        <w:numPr>
          <w:ilvl w:val="0"/>
          <w:numId w:val="5"/>
        </w:numPr>
        <w:rPr>
          <w:lang w:val="es-ES"/>
        </w:rPr>
      </w:pPr>
      <w:r w:rsidRPr="00200A32">
        <w:rPr>
          <w:b/>
          <w:lang w:val="es-ES"/>
        </w:rPr>
        <w:t>Irradiancia directa</w:t>
      </w:r>
      <w:r>
        <w:rPr>
          <w:lang w:val="es-ES"/>
        </w:rPr>
        <w:t>:</w:t>
      </w:r>
    </w:p>
    <w:p w14:paraId="57E90E65" w14:textId="77777777" w:rsidR="004577D9" w:rsidRPr="00857144" w:rsidRDefault="004577D9" w:rsidP="00200A32">
      <w:pPr>
        <w:pStyle w:val="ListParagraph"/>
        <w:ind w:left="774"/>
        <w:rPr>
          <w:lang w:val="es-ES"/>
        </w:rPr>
      </w:pPr>
    </w:p>
    <w:p w14:paraId="26D150AB" w14:textId="1597E171" w:rsidR="00857144" w:rsidRPr="00857144" w:rsidRDefault="00000000" w:rsidP="00105B6E">
      <w:pPr>
        <w:rPr>
          <w:sz w:val="24"/>
          <w:szCs w:val="24"/>
        </w:rPr>
      </w:pPr>
      <m:oMathPara>
        <m:oMath>
          <m:sSubSup>
            <m:sSubSupPr>
              <m:ctrlPr>
                <w:rPr>
                  <w:rFonts w:ascii="Cambria Math" w:eastAsiaTheme="minorEastAsia" w:hAnsi="Cambria Math"/>
                  <w:i/>
                </w:rPr>
              </m:ctrlPr>
            </m:sSubSupPr>
            <m:e>
              <m:r>
                <m:rPr>
                  <m:scr m:val="double-struck"/>
                </m:rPr>
                <w:rPr>
                  <w:rFonts w:ascii="Cambria Math" w:eastAsiaTheme="minorEastAsia" w:hAnsi="Cambria Math"/>
                </w:rPr>
                <m:t>I</m:t>
              </m:r>
            </m:e>
            <m:sub>
              <m:r>
                <w:rPr>
                  <w:rFonts w:ascii="Cambria Math" w:eastAsiaTheme="minorEastAsia" w:hAnsi="Cambria Math"/>
                </w:rPr>
                <m:t>t</m:t>
              </m:r>
            </m:sub>
            <m:sup>
              <m:r>
                <w:rPr>
                  <w:rFonts w:ascii="Cambria Math" w:eastAsiaTheme="minorEastAsia" w:hAnsi="Cambria Math"/>
                </w:rPr>
                <m:t>directa</m:t>
              </m:r>
            </m:sup>
          </m:sSubSup>
          <m:r>
            <w:rPr>
              <w:rFonts w:ascii="Cambria Math" w:eastAsiaTheme="minorEastAsia" w:hAnsi="Cambria Math"/>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DirectaNormal</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t</m:t>
                              </m:r>
                            </m:sub>
                          </m:sSub>
                        </m:e>
                      </m:d>
                    </m:e>
                  </m:func>
                </m:e>
              </m:d>
            </m:e>
          </m:func>
        </m:oMath>
      </m:oMathPara>
    </w:p>
    <w:p w14:paraId="638101FB" w14:textId="44A0C29F" w:rsidR="00351B3F" w:rsidRPr="00857144" w:rsidRDefault="00857144" w:rsidP="00351B3F">
      <w:pPr>
        <w:ind w:firstLine="708"/>
        <w:rPr>
          <w:sz w:val="20"/>
        </w:rPr>
      </w:pPr>
      <w:r w:rsidRPr="00857144">
        <w:rPr>
          <w:szCs w:val="24"/>
        </w:rPr>
        <w:t>Con,</w:t>
      </w:r>
    </w:p>
    <w:p w14:paraId="6D69FF0B" w14:textId="2948B7CC" w:rsidR="00857144" w:rsidRPr="00857144" w:rsidRDefault="00857144" w:rsidP="00351B3F">
      <w:pPr>
        <w:ind w:firstLine="708"/>
        <w:rPr>
          <w:szCs w:val="24"/>
        </w:rPr>
      </w:pPr>
    </w:p>
    <w:p w14:paraId="677C6B54" w14:textId="4F3BFC82" w:rsidR="00AA2496" w:rsidRPr="00200A32" w:rsidRDefault="00000000" w:rsidP="00105B6E">
      <m:oMathPara>
        <m:oMath>
          <m:func>
            <m:funcPr>
              <m:ctrlPr>
                <w:rPr>
                  <w:rFonts w:ascii="Cambria Math" w:eastAsiaTheme="minorEastAsia" w:hAnsi="Cambria Math"/>
                  <w:b/>
                  <w:i/>
                  <w:lang w:eastAsia="en-US"/>
                </w:rPr>
              </m:ctrlPr>
            </m:funcPr>
            <m:fName>
              <m:r>
                <m:rPr>
                  <m:sty m:val="b"/>
                </m:rPr>
                <w:rPr>
                  <w:rFonts w:ascii="Cambria Math" w:eastAsiaTheme="minorEastAsia" w:hAnsi="Cambria Math"/>
                </w:rPr>
                <m:t>cos</m:t>
              </m:r>
            </m:fName>
            <m:e>
              <m:d>
                <m:dPr>
                  <m:ctrlPr>
                    <w:rPr>
                      <w:rFonts w:ascii="Cambria Math" w:eastAsiaTheme="minorEastAsia" w:hAnsi="Cambria Math"/>
                      <w:b/>
                      <w:i/>
                      <w:lang w:eastAsia="en-US"/>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t</m:t>
                      </m:r>
                    </m:sub>
                  </m:sSub>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L</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r>
                    <w:rPr>
                      <w:rFonts w:ascii="Cambria Math" w:eastAsiaTheme="minorEastAsia" w:hAnsi="Cambria Math"/>
                    </w:rPr>
                    <m:t>β</m:t>
                  </m:r>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r>
                    <w:rPr>
                      <w:rFonts w:ascii="Cambria Math" w:eastAsiaTheme="minorEastAsia" w:hAnsi="Cambria Math"/>
                    </w:rPr>
                    <m:t>L</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β</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lang w:eastAsia="en-US"/>
                        </w:rPr>
                      </m:ctrlPr>
                    </m:sSubPr>
                    <m:e>
                      <m:r>
                        <w:rPr>
                          <w:rFonts w:ascii="Cambria Math" w:eastAsiaTheme="minorEastAsia" w:hAnsi="Cambria Math"/>
                        </w:rPr>
                        <m:t>Z</m:t>
                      </m:r>
                    </m:e>
                    <m:sub>
                      <m:r>
                        <w:rPr>
                          <w:rFonts w:ascii="Cambria Math" w:eastAsiaTheme="minorEastAsia" w:hAnsi="Cambria Math"/>
                        </w:rPr>
                        <m:t>s</m:t>
                      </m:r>
                    </m:sub>
                  </m:sSub>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r>
                    <w:rPr>
                      <w:rFonts w:ascii="Cambria Math" w:eastAsiaTheme="minorEastAsia" w:hAnsi="Cambria Math"/>
                    </w:rPr>
                    <m:t>L</m:t>
                  </m:r>
                </m:e>
              </m:d>
            </m:e>
          </m:func>
          <m:r>
            <m:rPr>
              <m:sty m:val="p"/>
            </m:rPr>
            <w:rPr>
              <w:rFonts w:ascii="Cambria Math" w:eastAsiaTheme="minorEastAsia" w:hAnsi="Cambria Math"/>
            </w:rPr>
            <m:t>cos</m:t>
          </m:r>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r>
                    <w:rPr>
                      <w:rFonts w:ascii="Cambria Math" w:eastAsiaTheme="minorEastAsia" w:hAnsi="Cambria Math"/>
                    </w:rPr>
                    <m:t>β</m:t>
                  </m:r>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L</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β</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lang w:eastAsia="en-US"/>
                        </w:rPr>
                      </m:ctrlPr>
                    </m:sSubPr>
                    <m:e>
                      <m:r>
                        <w:rPr>
                          <w:rFonts w:ascii="Cambria Math" w:eastAsiaTheme="minorEastAsia" w:hAnsi="Cambria Math"/>
                        </w:rPr>
                        <m:t>Z</m:t>
                      </m:r>
                    </m:e>
                    <m:sub>
                      <m:r>
                        <w:rPr>
                          <w:rFonts w:ascii="Cambria Math" w:eastAsiaTheme="minorEastAsia" w:hAnsi="Cambria Math"/>
                        </w:rPr>
                        <m:t>s</m:t>
                      </m:r>
                    </m:sub>
                  </m:sSub>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β</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sSub>
                    <m:sSubPr>
                      <m:ctrlPr>
                        <w:rPr>
                          <w:rFonts w:ascii="Cambria Math" w:eastAsiaTheme="minorEastAsia" w:hAnsi="Cambria Math"/>
                          <w:i/>
                          <w:lang w:eastAsia="en-US"/>
                        </w:rPr>
                      </m:ctrlPr>
                    </m:sSubPr>
                    <m:e>
                      <m:r>
                        <w:rPr>
                          <w:rFonts w:ascii="Cambria Math" w:eastAsiaTheme="minorEastAsia" w:hAnsi="Cambria Math"/>
                        </w:rPr>
                        <m:t>Z</m:t>
                      </m:r>
                    </m:e>
                    <m:sub>
                      <m:r>
                        <w:rPr>
                          <w:rFonts w:ascii="Cambria Math" w:eastAsiaTheme="minorEastAsia" w:hAnsi="Cambria Math"/>
                        </w:rPr>
                        <m:t>s</m:t>
                      </m:r>
                    </m:sub>
                  </m:sSub>
                </m:e>
              </m:d>
            </m:e>
          </m:func>
          <m:r>
            <m:rPr>
              <m:sty m:val="p"/>
            </m:rPr>
            <w:rPr>
              <w:rFonts w:ascii="Cambria Math" w:eastAsiaTheme="minorEastAsia" w:hAnsi="Cambria Math"/>
            </w:rPr>
            <m:t xml:space="preserve"> ;</m:t>
          </m:r>
        </m:oMath>
      </m:oMathPara>
    </w:p>
    <w:p w14:paraId="6498F3DE" w14:textId="2BB83111" w:rsidR="00351B3F" w:rsidRDefault="00351B3F" w:rsidP="00AF1C52">
      <w:pPr>
        <w:pStyle w:val="ListParagraph"/>
        <w:ind w:left="774"/>
      </w:pPr>
    </w:p>
    <w:p w14:paraId="72DE6651" w14:textId="6E3CB1F7" w:rsidR="00857144" w:rsidRPr="00AF1C52" w:rsidRDefault="00857144" w:rsidP="00740BC1">
      <w:pPr>
        <w:pStyle w:val="ListParagraph"/>
        <w:numPr>
          <w:ilvl w:val="0"/>
          <w:numId w:val="5"/>
        </w:numPr>
      </w:pPr>
      <w:r w:rsidRPr="00AF1C52">
        <w:rPr>
          <w:b/>
        </w:rPr>
        <w:t>Irradiancia difusa</w:t>
      </w:r>
      <w:r w:rsidR="00333929">
        <w:rPr>
          <w:b/>
        </w:rPr>
        <w:t xml:space="preserve"> (Método de </w:t>
      </w:r>
      <w:proofErr w:type="spellStart"/>
      <w:r w:rsidR="00333929">
        <w:rPr>
          <w:b/>
        </w:rPr>
        <w:t>Hays</w:t>
      </w:r>
      <w:proofErr w:type="spellEnd"/>
      <w:r w:rsidR="00333929">
        <w:rPr>
          <w:b/>
        </w:rPr>
        <w:t>-Davis)</w:t>
      </w:r>
      <w:r w:rsidRPr="00AF1C52">
        <w:rPr>
          <w:b/>
        </w:rPr>
        <w:t>.</w:t>
      </w:r>
      <w:r w:rsidR="00333929">
        <w:rPr>
          <w:b/>
        </w:rPr>
        <w:t xml:space="preserve"> </w:t>
      </w:r>
      <w:sdt>
        <w:sdtPr>
          <w:rPr>
            <w:b/>
          </w:rPr>
          <w:id w:val="-1139262235"/>
          <w:citation/>
        </w:sdtPr>
        <w:sdtContent>
          <w:r w:rsidR="00333929">
            <w:rPr>
              <w:b/>
            </w:rPr>
            <w:fldChar w:fldCharType="begin"/>
          </w:r>
          <w:r w:rsidR="00333929" w:rsidRPr="003B0212">
            <w:rPr>
              <w:b/>
              <w:lang w:val="es-ES"/>
            </w:rPr>
            <w:instrText xml:space="preserve"> CITATION Gracia2013 \l 1033 </w:instrText>
          </w:r>
          <w:r w:rsidR="00333929">
            <w:rPr>
              <w:b/>
            </w:rPr>
            <w:fldChar w:fldCharType="separate"/>
          </w:r>
          <w:r w:rsidR="00333929" w:rsidRPr="003B0212">
            <w:rPr>
              <w:noProof/>
              <w:lang w:val="es-ES"/>
            </w:rPr>
            <w:t>[3]</w:t>
          </w:r>
          <w:r w:rsidR="00333929">
            <w:rPr>
              <w:b/>
            </w:rPr>
            <w:fldChar w:fldCharType="end"/>
          </w:r>
        </w:sdtContent>
      </w:sdt>
      <w:r w:rsidR="00333929">
        <w:rPr>
          <w:b/>
        </w:rPr>
        <w:t xml:space="preserve"> , </w:t>
      </w:r>
      <w:sdt>
        <w:sdtPr>
          <w:rPr>
            <w:b/>
          </w:rPr>
          <w:id w:val="-1402362011"/>
          <w:citation/>
        </w:sdtPr>
        <w:sdtContent>
          <w:r w:rsidR="00333929">
            <w:rPr>
              <w:b/>
            </w:rPr>
            <w:fldChar w:fldCharType="begin"/>
          </w:r>
          <w:r w:rsidR="00333929" w:rsidRPr="00AF1C52">
            <w:rPr>
              <w:b/>
              <w:lang w:val="es-ES"/>
            </w:rPr>
            <w:instrText xml:space="preserve"> CITATION Kalogirou2009 \l 1033 </w:instrText>
          </w:r>
          <w:r w:rsidR="00333929">
            <w:rPr>
              <w:b/>
            </w:rPr>
            <w:fldChar w:fldCharType="separate"/>
          </w:r>
          <w:r w:rsidR="00333929" w:rsidRPr="00AF1C52">
            <w:rPr>
              <w:noProof/>
              <w:lang w:val="es-ES"/>
            </w:rPr>
            <w:t>[4]</w:t>
          </w:r>
          <w:r w:rsidR="00333929">
            <w:rPr>
              <w:b/>
            </w:rPr>
            <w:fldChar w:fldCharType="end"/>
          </w:r>
        </w:sdtContent>
      </w:sdt>
      <w:r w:rsidR="00333929">
        <w:rPr>
          <w:b/>
        </w:rPr>
        <w:t xml:space="preserve">, </w:t>
      </w:r>
      <w:sdt>
        <w:sdtPr>
          <w:rPr>
            <w:b/>
          </w:rPr>
          <w:id w:val="-1680885869"/>
          <w:citation/>
        </w:sdtPr>
        <w:sdtContent>
          <w:r w:rsidR="00333929">
            <w:rPr>
              <w:b/>
            </w:rPr>
            <w:fldChar w:fldCharType="begin"/>
          </w:r>
          <w:r w:rsidR="00333929" w:rsidRPr="00AF1C52">
            <w:rPr>
              <w:b/>
              <w:lang w:val="es-ES"/>
            </w:rPr>
            <w:instrText xml:space="preserve"> CITATION Prieto2016 \l 1033 </w:instrText>
          </w:r>
          <w:r w:rsidR="00333929">
            <w:rPr>
              <w:b/>
            </w:rPr>
            <w:fldChar w:fldCharType="separate"/>
          </w:r>
          <w:r w:rsidR="00333929" w:rsidRPr="00AF1C52">
            <w:rPr>
              <w:b/>
              <w:noProof/>
              <w:lang w:val="es-ES"/>
            </w:rPr>
            <w:t xml:space="preserve"> </w:t>
          </w:r>
          <w:r w:rsidR="00333929" w:rsidRPr="00AF1C52">
            <w:rPr>
              <w:noProof/>
              <w:lang w:val="es-ES"/>
            </w:rPr>
            <w:t>[5]</w:t>
          </w:r>
          <w:r w:rsidR="00333929">
            <w:rPr>
              <w:b/>
            </w:rPr>
            <w:fldChar w:fldCharType="end"/>
          </w:r>
        </w:sdtContent>
      </w:sdt>
      <w:r w:rsidR="00333929">
        <w:rPr>
          <w:b/>
        </w:rPr>
        <w:t xml:space="preserve"> </w:t>
      </w:r>
      <w:r w:rsidR="00333929">
        <w:t xml:space="preserve">proponen el método de Hay-Davis </w:t>
      </w:r>
      <w:sdt>
        <w:sdtPr>
          <w:id w:val="-1473519255"/>
          <w:citation/>
        </w:sdtPr>
        <w:sdtContent>
          <w:r w:rsidR="00333929">
            <w:fldChar w:fldCharType="begin"/>
          </w:r>
          <w:r w:rsidR="00333929" w:rsidRPr="00AF1C52">
            <w:rPr>
              <w:lang w:val="es-ES"/>
            </w:rPr>
            <w:instrText xml:space="preserve"> CITATION Hay1980 \l 1033 </w:instrText>
          </w:r>
          <w:r w:rsidR="00333929">
            <w:fldChar w:fldCharType="separate"/>
          </w:r>
          <w:r w:rsidR="00333929" w:rsidRPr="00AF1C52">
            <w:rPr>
              <w:noProof/>
              <w:lang w:val="es-ES"/>
            </w:rPr>
            <w:t>[6]</w:t>
          </w:r>
          <w:r w:rsidR="00333929">
            <w:fldChar w:fldCharType="end"/>
          </w:r>
        </w:sdtContent>
      </w:sdt>
      <w:r w:rsidR="00333929">
        <w:t xml:space="preserve"> como válido para determinar la irradiancia difusa sobre la superficie inclinada.</w:t>
      </w:r>
      <w:r w:rsidR="00333929">
        <w:rPr>
          <w:b/>
        </w:rPr>
        <w:t xml:space="preserve"> </w:t>
      </w:r>
      <w:r>
        <w:t xml:space="preserve"> </w:t>
      </w:r>
      <w:r>
        <w:rPr>
          <w:lang w:val="es-ES"/>
        </w:rPr>
        <w:t xml:space="preserve">Para el cálculo de la irradiancia difusa se considera un modelo anisótropo. En otras palabras, se supone que la irradiancia solar no es uniforme a lo largo de la bóveda celeste, por lo que la irradiancia difusa dependerá de la </w:t>
      </w:r>
      <w:proofErr w:type="spellStart"/>
      <w:r>
        <w:rPr>
          <w:lang w:val="es-ES"/>
        </w:rPr>
        <w:t>irradicancia</w:t>
      </w:r>
      <w:proofErr w:type="spellEnd"/>
      <w:r>
        <w:rPr>
          <w:lang w:val="es-ES"/>
        </w:rPr>
        <w:t xml:space="preserve"> extraterrestre como se muestra a continuación:</w:t>
      </w:r>
    </w:p>
    <w:p w14:paraId="29844FE3" w14:textId="77777777" w:rsidR="00333929" w:rsidRDefault="00333929" w:rsidP="00AF1C52">
      <w:pPr>
        <w:pStyle w:val="ListParagraph"/>
        <w:ind w:left="774"/>
      </w:pPr>
    </w:p>
    <w:p w14:paraId="6136BBCE" w14:textId="67061F37" w:rsidR="00857144" w:rsidRPr="004577D9" w:rsidRDefault="00000000" w:rsidP="00857144">
      <w:pPr>
        <w:pStyle w:val="ListParagraph"/>
        <w:ind w:left="774"/>
        <w:rPr>
          <w:sz w:val="24"/>
          <w:szCs w:val="24"/>
        </w:rPr>
      </w:pPr>
      <m:oMathPara>
        <m:oMath>
          <m:sSubSup>
            <m:sSubSupPr>
              <m:ctrlPr>
                <w:rPr>
                  <w:rFonts w:ascii="Cambria Math" w:eastAsiaTheme="minorEastAsia" w:hAnsi="Cambria Math"/>
                  <w:i/>
                </w:rPr>
              </m:ctrlPr>
            </m:sSubSupPr>
            <m:e>
              <m:r>
                <m:rPr>
                  <m:scr m:val="double-struck"/>
                </m:rPr>
                <w:rPr>
                  <w:rFonts w:ascii="Cambria Math" w:eastAsiaTheme="minorEastAsia" w:hAnsi="Cambria Math"/>
                </w:rPr>
                <m:t>I</m:t>
              </m:r>
            </m:e>
            <m:sub>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b>
            <m:sup>
              <m:r>
                <w:rPr>
                  <w:rFonts w:ascii="Cambria Math" w:eastAsiaTheme="minorEastAsia" w:hAnsi="Cambria Math"/>
                </w:rPr>
                <m:t>difusa</m:t>
              </m:r>
            </m:sup>
          </m:sSubSup>
          <m:r>
            <w:rPr>
              <w:rFonts w:ascii="Cambria Math" w:eastAsiaTheme="minorEastAsia" w:hAnsi="Cambria Math"/>
            </w:rPr>
            <m:t>=</m:t>
          </m:r>
          <m:sSubSup>
            <m:sSubSupPr>
              <m:ctrlPr>
                <w:rPr>
                  <w:rFonts w:ascii="Cambria Math" w:eastAsiaTheme="minorEastAsia" w:hAnsi="Cambria Math" w:cs="Times New Roman"/>
                  <w:i/>
                  <w:sz w:val="24"/>
                  <w:szCs w:val="24"/>
                </w:rPr>
              </m:ctrlPr>
            </m:sSubSup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rPr>
                <m:t>t</m:t>
              </m:r>
              <m:ctrlPr>
                <w:rPr>
                  <w:rFonts w:ascii="Cambria Math" w:eastAsiaTheme="minorEastAsia" w:hAnsi="Cambria Math"/>
                  <w:i/>
                </w:rPr>
              </m:ctrlPr>
            </m:sub>
            <m:sup>
              <m:r>
                <w:rPr>
                  <w:rFonts w:ascii="Cambria Math" w:eastAsiaTheme="minorEastAsia" w:hAnsi="Cambria Math" w:cs="Times New Roman"/>
                  <w:sz w:val="24"/>
                  <w:szCs w:val="24"/>
                </w:rPr>
                <m:t>D</m:t>
              </m:r>
              <m:r>
                <w:rPr>
                  <w:rFonts w:ascii="Cambria Math" w:eastAsiaTheme="minorEastAsia" w:hAnsi="Cambria Math"/>
                </w:rPr>
                <m:t>ifusaH</m:t>
              </m:r>
            </m:sup>
          </m:sSubSup>
          <m:d>
            <m:dPr>
              <m:ctrlPr>
                <w:rPr>
                  <w:rFonts w:ascii="Cambria Math" w:eastAsiaTheme="minorEastAsia" w:hAnsi="Cambria Math" w:cs="Times New Roman"/>
                  <w:i/>
                  <w:sz w:val="24"/>
                  <w:szCs w:val="24"/>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R</m:t>
                  </m:r>
                </m:e>
                <m:sub>
                  <m:r>
                    <m:rPr>
                      <m:sty m:val="p"/>
                    </m:rPr>
                    <w:rPr>
                      <w:rFonts w:ascii="Cambria Math" w:eastAsiaTheme="minorEastAsia" w:hAnsi="Cambria Math"/>
                    </w:rPr>
                    <m:t>t</m:t>
                  </m:r>
                </m:sub>
                <m:sup>
                  <m:r>
                    <m:rPr>
                      <m:sty m:val="p"/>
                    </m:rPr>
                    <w:rPr>
                      <w:rFonts w:ascii="Cambria Math" w:eastAsiaTheme="minorEastAsia" w:hAnsi="Cambria Math"/>
                    </w:rPr>
                    <m:t>b</m:t>
                  </m:r>
                </m:sup>
              </m:sSubSup>
              <m:r>
                <w:rPr>
                  <w:rFonts w:ascii="Cambria Math" w:eastAsiaTheme="minorEastAsia" w:hAnsi="Cambria Math"/>
                </w:rPr>
                <m:t>+</m:t>
              </m:r>
              <m:d>
                <m:dPr>
                  <m:ctrlPr>
                    <w:rPr>
                      <w:rFonts w:ascii="Cambria Math" w:eastAsiaTheme="minorEastAsia" w:hAnsi="Cambria Math" w:cs="Times New Roman"/>
                      <w:i/>
                      <w:sz w:val="24"/>
                      <w:szCs w:val="24"/>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rPr>
                            <m:t>cos</m:t>
                          </m:r>
                        </m:fName>
                        <m:e>
                          <m:d>
                            <m:dPr>
                              <m:ctrlPr>
                                <w:rPr>
                                  <w:rFonts w:ascii="Cambria Math" w:eastAsiaTheme="minorEastAsia" w:hAnsi="Cambria Math" w:cs="Times New Roman"/>
                                  <w:i/>
                                  <w:sz w:val="24"/>
                                  <w:szCs w:val="24"/>
                                </w:rPr>
                              </m:ctrlPr>
                            </m:dPr>
                            <m:e>
                              <m:r>
                                <w:rPr>
                                  <w:rFonts w:ascii="Cambria Math" w:eastAsiaTheme="minorEastAsia" w:hAnsi="Cambria Math"/>
                                </w:rPr>
                                <m:t>β</m:t>
                              </m:r>
                            </m:e>
                          </m:d>
                        </m:e>
                      </m:func>
                    </m:num>
                    <m:den>
                      <m:r>
                        <w:rPr>
                          <w:rFonts w:ascii="Cambria Math" w:eastAsiaTheme="minorEastAsia" w:hAnsi="Cambria Math"/>
                        </w:rPr>
                        <m:t>2</m:t>
                      </m:r>
                    </m:den>
                  </m:f>
                </m:e>
              </m:d>
            </m:e>
          </m:d>
        </m:oMath>
      </m:oMathPara>
    </w:p>
    <w:p w14:paraId="509F637E" w14:textId="5844AB5D" w:rsidR="004577D9" w:rsidRPr="00857144" w:rsidRDefault="004577D9" w:rsidP="00857144">
      <w:pPr>
        <w:pStyle w:val="ListParagraph"/>
        <w:ind w:left="774"/>
        <w:rPr>
          <w:sz w:val="24"/>
          <w:szCs w:val="24"/>
        </w:rPr>
      </w:pPr>
      <w:r>
        <w:rPr>
          <w:sz w:val="24"/>
          <w:szCs w:val="24"/>
        </w:rPr>
        <w:lastRenderedPageBreak/>
        <w:t>Con</w:t>
      </w:r>
    </w:p>
    <w:p w14:paraId="4099D54D" w14:textId="0DBD45A7" w:rsidR="00AF1C52" w:rsidRPr="00200A32" w:rsidRDefault="00000000" w:rsidP="00AF1C52">
      <w:pPr>
        <w:jc w:val="center"/>
        <w:rPr>
          <w:lang w:eastAsia="en-US"/>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I</m:t>
                </m:r>
              </m:e>
              <m:sub>
                <m:r>
                  <w:rPr>
                    <w:rFonts w:ascii="Cambria Math" w:eastAsiaTheme="minorEastAsia" w:hAnsi="Cambria Math"/>
                    <w:sz w:val="24"/>
                    <w:szCs w:val="24"/>
                  </w:rPr>
                  <m:t>t</m:t>
                </m:r>
              </m:sub>
              <m:sup>
                <m:r>
                  <w:rPr>
                    <w:rFonts w:ascii="Cambria Math" w:eastAsiaTheme="minorEastAsia" w:hAnsi="Cambria Math"/>
                    <w:sz w:val="24"/>
                    <w:szCs w:val="24"/>
                  </w:rPr>
                  <m:t>DirectaNormal</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t</m:t>
                </m:r>
              </m:sub>
              <m:sup>
                <m:r>
                  <w:rPr>
                    <w:rFonts w:ascii="Cambria Math" w:eastAsiaTheme="minorEastAsia" w:hAnsi="Cambria Math"/>
                    <w:sz w:val="24"/>
                    <w:szCs w:val="24"/>
                  </w:rPr>
                  <m:t>a</m:t>
                </m:r>
              </m:sup>
            </m:sSubSup>
          </m:den>
        </m:f>
        <m:r>
          <w:rPr>
            <w:rFonts w:ascii="Cambria Math" w:eastAsiaTheme="minorEastAsia" w:hAnsi="Cambria Math"/>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sz w:val="24"/>
                <w:szCs w:val="24"/>
              </w:rPr>
              <m:t xml:space="preserve">     R</m:t>
            </m:r>
          </m:e>
          <m:sub>
            <m:r>
              <w:rPr>
                <w:rFonts w:ascii="Cambria Math" w:eastAsiaTheme="minorEastAsia" w:hAnsi="Cambria Math"/>
                <w:sz w:val="24"/>
                <w:szCs w:val="24"/>
              </w:rPr>
              <m:t>b</m:t>
            </m:r>
          </m:sub>
        </m:sSub>
        <m:r>
          <w:rPr>
            <w:rFonts w:ascii="Cambria Math" w:eastAsiaTheme="minorEastAsia" w:hAnsi="Cambria Math"/>
            <w:sz w:val="24"/>
            <w:szCs w:val="24"/>
          </w:rPr>
          <m:t xml:space="preserve">= </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sz w:val="24"/>
                        <w:szCs w:val="24"/>
                      </w:rPr>
                      <m:t>θ</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cs="Times New Roman"/>
                        <w:i/>
                        <w:sz w:val="24"/>
                        <w:szCs w:val="24"/>
                      </w:rPr>
                    </m:ctrlPr>
                  </m:dPr>
                  <m:e>
                    <m:r>
                      <m:rPr>
                        <m:sty m:val="p"/>
                      </m:rPr>
                      <w:rPr>
                        <w:rFonts w:ascii="Cambria Math" w:eastAsiaTheme="minorEastAsia" w:hAnsi="Cambria Math"/>
                        <w:sz w:val="24"/>
                        <w:szCs w:val="24"/>
                      </w:rPr>
                      <m:t>Φ</m:t>
                    </m:r>
                  </m:e>
                </m:d>
              </m:e>
            </m:func>
          </m:den>
        </m:f>
      </m:oMath>
      <w:r w:rsidR="00AF1C52">
        <w:rPr>
          <w:sz w:val="24"/>
          <w:szCs w:val="24"/>
        </w:rPr>
        <w:t xml:space="preserve">; </w:t>
      </w:r>
      <m:oMath>
        <m:r>
          <m:rPr>
            <m:sty m:val="p"/>
          </m:rPr>
          <w:rPr>
            <w:rFonts w:ascii="Cambria Math" w:eastAsiaTheme="minorEastAsia" w:hAnsi="Cambria Math"/>
            <w:lang w:eastAsia="en-US"/>
          </w:rPr>
          <w:br/>
        </m:r>
      </m:oMath>
      <m:oMathPara>
        <m:oMath>
          <m:func>
            <m:funcPr>
              <m:ctrlPr>
                <w:rPr>
                  <w:rFonts w:ascii="Cambria Math" w:eastAsiaTheme="minorEastAsia" w:hAnsi="Cambria Math"/>
                  <w:b/>
                  <w:i/>
                  <w:lang w:eastAsia="en-US"/>
                </w:rPr>
              </m:ctrlPr>
            </m:funcPr>
            <m:fName>
              <m:r>
                <m:rPr>
                  <m:sty m:val="b"/>
                </m:rPr>
                <w:rPr>
                  <w:rFonts w:ascii="Cambria Math" w:eastAsiaTheme="minorEastAsia" w:hAnsi="Cambria Math"/>
                </w:rPr>
                <m:t>cos</m:t>
              </m:r>
            </m:fName>
            <m:e>
              <m:d>
                <m:dPr>
                  <m:ctrlPr>
                    <w:rPr>
                      <w:rFonts w:ascii="Cambria Math" w:eastAsiaTheme="minorEastAsia" w:hAnsi="Cambria Math"/>
                      <w:b/>
                      <w:i/>
                      <w:lang w:eastAsia="en-US"/>
                    </w:rPr>
                  </m:ctrlPr>
                </m:dPr>
                <m:e>
                  <m:sSub>
                    <m:sSubPr>
                      <m:ctrlPr>
                        <w:rPr>
                          <w:rFonts w:ascii="Cambria Math" w:eastAsiaTheme="minorEastAsia" w:hAnsi="Cambria Math"/>
                          <w:b/>
                          <w:i/>
                        </w:rPr>
                      </m:ctrlPr>
                    </m:sSubPr>
                    <m:e>
                      <m:r>
                        <m:rPr>
                          <m:sty m:val="bi"/>
                        </m:rPr>
                        <w:rPr>
                          <w:rFonts w:ascii="Cambria Math" w:eastAsiaTheme="minorEastAsia" w:hAnsi="Cambria Math"/>
                        </w:rPr>
                        <m:t>Φ</m:t>
                      </m:r>
                    </m:e>
                    <m:sub>
                      <m:r>
                        <m:rPr>
                          <m:sty m:val="bi"/>
                        </m:rPr>
                        <w:rPr>
                          <w:rFonts w:ascii="Cambria Math" w:eastAsiaTheme="minorEastAsia" w:hAnsi="Cambria Math"/>
                        </w:rPr>
                        <m:t>t</m:t>
                      </m:r>
                    </m:sub>
                  </m:sSub>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r>
                    <w:rPr>
                      <w:rFonts w:ascii="Cambria Math" w:eastAsiaTheme="minorEastAsia" w:hAnsi="Cambria Math"/>
                    </w:rPr>
                    <m:t xml:space="preserve">L </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e>
          </m:func>
          <m:r>
            <w:rPr>
              <w:rFonts w:ascii="Cambria Math" w:eastAsiaTheme="minorEastAsia" w:hAnsi="Cambria Math"/>
            </w:rPr>
            <m:t>+</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r>
                    <w:rPr>
                      <w:rFonts w:ascii="Cambria Math" w:eastAsiaTheme="minorEastAsia" w:hAnsi="Cambria Math"/>
                    </w:rPr>
                    <m:t>L</m:t>
                  </m:r>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e>
              </m:d>
            </m:e>
          </m:func>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e>
              </m:d>
            </m:e>
          </m:func>
          <m:r>
            <w:rPr>
              <w:rFonts w:ascii="Cambria Math" w:eastAsiaTheme="minorEastAsia" w:hAnsi="Cambria Math"/>
              <w:lang w:eastAsia="en-US"/>
            </w:rPr>
            <m:t>,</m:t>
          </m:r>
        </m:oMath>
      </m:oMathPara>
    </w:p>
    <w:p w14:paraId="5397B98E" w14:textId="77777777" w:rsidR="00857144" w:rsidRDefault="00857144" w:rsidP="00857144">
      <w:pPr>
        <w:ind w:left="708"/>
        <w:rPr>
          <w:rFonts w:eastAsiaTheme="minorEastAsia"/>
        </w:rPr>
      </w:pPr>
    </w:p>
    <w:p w14:paraId="4133EC63" w14:textId="41C40AC4" w:rsidR="00857144" w:rsidRDefault="00AF1C52" w:rsidP="00857144">
      <w:pPr>
        <w:ind w:left="708"/>
        <w:rPr>
          <w:rFonts w:eastAsiaTheme="minorEastAsia"/>
        </w:rPr>
      </w:pPr>
      <w:r>
        <w:rPr>
          <w:rFonts w:eastAsiaTheme="minorEastAsia"/>
        </w:rPr>
        <w:t>Y d</w:t>
      </w:r>
      <w:r w:rsidR="00857144">
        <w:rPr>
          <w:rFonts w:eastAsiaTheme="minorEastAsia"/>
        </w:rPr>
        <w:t xml:space="preserve">onde la irradiancia extraterrestre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t</m:t>
            </m:r>
          </m:sub>
          <m:sup>
            <m:r>
              <w:rPr>
                <w:rFonts w:ascii="Cambria Math" w:eastAsiaTheme="minorEastAsia" w:hAnsi="Cambria Math"/>
                <w:sz w:val="24"/>
                <w:szCs w:val="24"/>
              </w:rPr>
              <m:t>a</m:t>
            </m:r>
          </m:sup>
        </m:sSubSup>
      </m:oMath>
      <w:r w:rsidR="00857144">
        <w:rPr>
          <w:rFonts w:eastAsiaTheme="minorEastAsia"/>
        </w:rPr>
        <w:t>, se calcula tal y como sigue;</w:t>
      </w:r>
    </w:p>
    <w:p w14:paraId="000064EA" w14:textId="77777777" w:rsidR="00857144" w:rsidRDefault="00857144" w:rsidP="00857144">
      <w:pPr>
        <w:rPr>
          <w:rFonts w:eastAsiaTheme="minorEastAsia"/>
        </w:rPr>
      </w:pPr>
    </w:p>
    <w:p w14:paraId="792439AC" w14:textId="602B2E01" w:rsidR="00857144" w:rsidRDefault="00000000" w:rsidP="00857144">
      <w:pPr>
        <w:rPr>
          <w:rFonts w:eastAsiaTheme="minorEastAsia"/>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E</m:t>
              </m:r>
            </m:e>
            <m:sub>
              <m:r>
                <w:rPr>
                  <w:rFonts w:ascii="Cambria Math" w:eastAsiaTheme="minorEastAsia" w:hAnsi="Cambria Math"/>
                  <w:sz w:val="24"/>
                  <w:szCs w:val="24"/>
                </w:rPr>
                <m:t>t</m:t>
              </m:r>
            </m:sub>
            <m:sup>
              <m:r>
                <w:rPr>
                  <w:rFonts w:ascii="Cambria Math" w:eastAsiaTheme="minorEastAsia" w:hAnsi="Cambria Math"/>
                  <w:sz w:val="24"/>
                  <w:szCs w:val="24"/>
                </w:rPr>
                <m:t>a</m:t>
              </m:r>
            </m:sup>
          </m:sSub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1366.1</m:t>
              </m:r>
              <m:d>
                <m:dPr>
                  <m:ctrlPr>
                    <w:rPr>
                      <w:rFonts w:ascii="Cambria Math" w:eastAsiaTheme="minorEastAsia" w:hAnsi="Cambria Math"/>
                      <w:i/>
                    </w:rPr>
                  </m:ctrlPr>
                </m:dPr>
                <m:e>
                  <m:r>
                    <w:rPr>
                      <w:rFonts w:ascii="Cambria Math" w:eastAsiaTheme="minorEastAsia" w:hAnsi="Cambria Math"/>
                    </w:rPr>
                    <m:t>1+0.033</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360d</m:t>
                              </m:r>
                            </m:num>
                            <m:den>
                              <m:r>
                                <w:rPr>
                                  <w:rFonts w:ascii="Cambria Math" w:eastAsiaTheme="minorEastAsia" w:hAnsi="Cambria Math"/>
                                </w:rPr>
                                <m:t>365</m:t>
                              </m:r>
                            </m:den>
                          </m:f>
                        </m:e>
                      </m:d>
                    </m:e>
                  </m:func>
                </m:e>
              </m:d>
              <m:ctrlPr>
                <w:rPr>
                  <w:rFonts w:ascii="Cambria Math" w:eastAsiaTheme="minorEastAsia" w:hAnsi="Cambria Math"/>
                  <w:i/>
                </w:rPr>
              </m:ctrlPr>
            </m:num>
            <m:den>
              <m:r>
                <w:rPr>
                  <w:rFonts w:ascii="Cambria Math" w:eastAsiaTheme="minorEastAsia" w:hAnsi="Cambria Math"/>
                  <w:lang w:val="en-US"/>
                </w:rPr>
                <m:t>1000</m:t>
              </m:r>
            </m:den>
          </m:f>
          <m:r>
            <w:rPr>
              <w:rFonts w:ascii="Cambria Math" w:eastAsiaTheme="minorEastAsia" w:hAnsi="Cambria Math"/>
            </w:rPr>
            <m:t xml:space="preserve"> </m:t>
          </m:r>
          <m:d>
            <m:dPr>
              <m:begChr m:val="["/>
              <m:endChr m:val="]"/>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kW</m:t>
                  </m:r>
                </m:num>
                <m:den>
                  <m:sSup>
                    <m:sSupPr>
                      <m:ctrlPr>
                        <w:rPr>
                          <w:rFonts w:ascii="Cambria Math" w:eastAsiaTheme="minorEastAsia" w:hAnsi="Cambria Math"/>
                          <w:i/>
                          <w:lang w:eastAsia="en-US"/>
                        </w:rPr>
                      </m:ctrlPr>
                    </m:sSupPr>
                    <m:e>
                      <m:r>
                        <w:rPr>
                          <w:rFonts w:ascii="Cambria Math" w:eastAsiaTheme="minorEastAsia" w:hAnsi="Cambria Math"/>
                        </w:rPr>
                        <m:t>m</m:t>
                      </m:r>
                    </m:e>
                    <m:sup>
                      <m:r>
                        <w:rPr>
                          <w:rFonts w:ascii="Cambria Math" w:eastAsiaTheme="minorEastAsia" w:hAnsi="Cambria Math"/>
                        </w:rPr>
                        <m:t>2</m:t>
                      </m:r>
                    </m:sup>
                  </m:sSup>
                </m:den>
              </m:f>
            </m:e>
          </m:d>
          <m:r>
            <m:rPr>
              <m:sty m:val="p"/>
            </m:rPr>
            <w:rPr>
              <w:rFonts w:ascii="Cambria Math" w:eastAsiaTheme="minorEastAsia" w:hAnsi="Cambria Math"/>
            </w:rPr>
            <w:br/>
          </m:r>
        </m:oMath>
      </m:oMathPara>
    </w:p>
    <w:p w14:paraId="3E3507FB" w14:textId="72F553D7" w:rsidR="00857144" w:rsidRDefault="00857144" w:rsidP="00857144">
      <w:pPr>
        <w:ind w:firstLine="708"/>
        <w:rPr>
          <w:rFonts w:eastAsiaTheme="minorEastAsia"/>
        </w:rPr>
      </w:pPr>
      <w:r>
        <w:rPr>
          <w:lang w:val="es-ES"/>
        </w:rPr>
        <w:t>El valor 1366.1 hace referencia a la constante solar [W/m</w:t>
      </w:r>
      <w:r w:rsidRPr="00D82838">
        <w:rPr>
          <w:vertAlign w:val="superscript"/>
          <w:lang w:val="es-ES"/>
        </w:rPr>
        <w:t>2</w:t>
      </w:r>
      <w:r>
        <w:rPr>
          <w:lang w:val="es-ES"/>
        </w:rPr>
        <w:t xml:space="preserve">]. </w:t>
      </w:r>
    </w:p>
    <w:p w14:paraId="6E478C0A" w14:textId="77777777" w:rsidR="00857144" w:rsidRPr="00857144" w:rsidRDefault="00857144" w:rsidP="00857144">
      <w:pPr>
        <w:pStyle w:val="ListParagraph"/>
        <w:ind w:left="774"/>
        <w:rPr>
          <w:sz w:val="24"/>
          <w:szCs w:val="24"/>
        </w:rPr>
      </w:pPr>
    </w:p>
    <w:p w14:paraId="712A76B7" w14:textId="26284959" w:rsidR="00105B6E" w:rsidRDefault="00857144" w:rsidP="00740BC1">
      <w:pPr>
        <w:pStyle w:val="ListParagraph"/>
        <w:numPr>
          <w:ilvl w:val="0"/>
          <w:numId w:val="5"/>
        </w:numPr>
      </w:pPr>
      <w:r w:rsidRPr="00AF1C52">
        <w:rPr>
          <w:b/>
        </w:rPr>
        <w:t>Irradiancia sobre la tierra</w:t>
      </w:r>
      <w:r>
        <w:t>:</w:t>
      </w:r>
    </w:p>
    <w:p w14:paraId="07891D1F" w14:textId="37A7DD45" w:rsidR="00857144" w:rsidRPr="0042674A" w:rsidRDefault="00000000" w:rsidP="00857144">
      <w:pPr>
        <w:pStyle w:val="ListParagraph"/>
        <w:ind w:left="774"/>
      </w:pPr>
      <m:oMathPara>
        <m:oMath>
          <m:sSubSup>
            <m:sSubSupPr>
              <m:ctrlPr>
                <w:rPr>
                  <w:rFonts w:ascii="Cambria Math" w:eastAsiaTheme="minorEastAsia" w:hAnsi="Cambria Math"/>
                  <w:i/>
                </w:rPr>
              </m:ctrlPr>
            </m:sSubSupPr>
            <m:e>
              <m:r>
                <m:rPr>
                  <m:scr m:val="double-struck"/>
                </m:rPr>
                <w:rPr>
                  <w:rFonts w:ascii="Cambria Math" w:eastAsiaTheme="minorEastAsia" w:hAnsi="Cambria Math"/>
                </w:rPr>
                <m:t>I</m:t>
              </m:r>
            </m:e>
            <m:sub>
              <m:r>
                <w:rPr>
                  <w:rFonts w:ascii="Cambria Math" w:eastAsiaTheme="minorEastAsia" w:hAnsi="Cambria Math" w:cs="Times New Roman"/>
                  <w:sz w:val="24"/>
                  <w:szCs w:val="24"/>
                </w:rPr>
                <m:t>t</m:t>
              </m:r>
              <m:ctrlPr>
                <w:rPr>
                  <w:rFonts w:ascii="Cambria Math" w:eastAsiaTheme="minorEastAsia" w:hAnsi="Cambria Math" w:cs="Times New Roman"/>
                  <w:i/>
                  <w:sz w:val="24"/>
                  <w:szCs w:val="24"/>
                </w:rPr>
              </m:ctrlPr>
            </m:sub>
            <m:sup>
              <m:r>
                <w:rPr>
                  <w:rFonts w:ascii="Cambria Math" w:eastAsiaTheme="minorEastAsia" w:hAnsi="Cambria Math"/>
                </w:rPr>
                <m:t>tierra</m:t>
              </m:r>
            </m:sup>
          </m:sSubSup>
          <m:r>
            <w:rPr>
              <w:rFonts w:ascii="Cambria Math" w:eastAsiaTheme="minorEastAsia" w:hAnsi="Cambria Math"/>
            </w:rPr>
            <m:t>=ρ</m:t>
          </m:r>
          <m:sSubSup>
            <m:sSubSupPr>
              <m:ctrlPr>
                <w:rPr>
                  <w:rFonts w:ascii="Cambria Math" w:eastAsiaTheme="minorEastAsia" w:hAnsi="Cambria Math" w:cs="Times New Roman"/>
                  <w:i/>
                  <w:sz w:val="24"/>
                  <w:szCs w:val="24"/>
                </w:rPr>
              </m:ctrlPr>
            </m:sSubSupPr>
            <m:e>
              <m:r>
                <w:rPr>
                  <w:rFonts w:ascii="Cambria Math" w:eastAsiaTheme="minorEastAsia" w:hAnsi="Cambria Math"/>
                </w:rPr>
                <m:t>I</m:t>
              </m:r>
              <m:ctrlPr>
                <w:rPr>
                  <w:rFonts w:ascii="Cambria Math" w:eastAsiaTheme="minorEastAsia" w:hAnsi="Cambria Math"/>
                  <w:i/>
                </w:rPr>
              </m:ctrlP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GlobalH</m:t>
              </m:r>
            </m:sup>
          </m:sSubSup>
          <m:f>
            <m:fPr>
              <m:ctrlPr>
                <w:rPr>
                  <w:rFonts w:ascii="Cambria Math" w:eastAsiaTheme="minorEastAsia" w:hAnsi="Cambria Math" w:cs="Times New Roman"/>
                  <w:i/>
                  <w:sz w:val="24"/>
                  <w:szCs w:val="24"/>
                </w:rPr>
              </m:ctrlPr>
            </m:fPr>
            <m:num>
              <m:r>
                <w:rPr>
                  <w:rFonts w:ascii="Cambria Math" w:eastAsiaTheme="minorEastAsia" w:hAnsi="Cambria Math"/>
                </w:rPr>
                <m:t>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rPr>
                    <m:t>cos</m:t>
                  </m:r>
                </m:fName>
                <m:e>
                  <m:d>
                    <m:dPr>
                      <m:ctrlPr>
                        <w:rPr>
                          <w:rFonts w:ascii="Cambria Math" w:eastAsiaTheme="minorEastAsia" w:hAnsi="Cambria Math" w:cs="Times New Roman"/>
                          <w:i/>
                          <w:sz w:val="24"/>
                          <w:szCs w:val="24"/>
                        </w:rPr>
                      </m:ctrlPr>
                    </m:dPr>
                    <m:e>
                      <m:r>
                        <w:rPr>
                          <w:rFonts w:ascii="Cambria Math" w:eastAsiaTheme="minorEastAsia" w:hAnsi="Cambria Math"/>
                        </w:rPr>
                        <m:t>β</m:t>
                      </m:r>
                    </m:e>
                  </m:d>
                </m:e>
              </m:func>
            </m:num>
            <m:den>
              <m:r>
                <w:rPr>
                  <w:rFonts w:ascii="Cambria Math" w:eastAsiaTheme="minorEastAsia" w:hAnsi="Cambria Math"/>
                </w:rPr>
                <m:t>2</m:t>
              </m:r>
            </m:den>
          </m:f>
          <m:r>
            <m:rPr>
              <m:sty m:val="p"/>
            </m:rPr>
            <w:rPr>
              <w:rFonts w:ascii="Cambria Math" w:eastAsiaTheme="minorEastAsia" w:hAnsi="Cambria Math" w:cs="Times New Roman"/>
              <w:sz w:val="24"/>
              <w:szCs w:val="24"/>
            </w:rPr>
            <w:br/>
          </m:r>
        </m:oMath>
      </m:oMathPara>
    </w:p>
    <w:p w14:paraId="05194358" w14:textId="7B9DC583" w:rsidR="00105B6E" w:rsidRDefault="00105B6E" w:rsidP="00105B6E">
      <w:pPr>
        <w:jc w:val="left"/>
      </w:pPr>
      <w:r>
        <w:t xml:space="preserve">Todos los parámetros que aparecen en la formulación anterior se encuentran descritas en la </w:t>
      </w:r>
      <w:r>
        <w:fldChar w:fldCharType="begin"/>
      </w:r>
      <w:r>
        <w:instrText xml:space="preserve"> REF _Ref115162006 \h  \* MERGEFORMAT </w:instrText>
      </w:r>
      <w:r>
        <w:fldChar w:fldCharType="separate"/>
      </w:r>
      <w:r w:rsidR="00947224">
        <w:t xml:space="preserve">Tabla </w:t>
      </w:r>
      <w:r w:rsidR="00947224">
        <w:rPr>
          <w:noProof/>
        </w:rPr>
        <w:t>2</w:t>
      </w:r>
      <w:r>
        <w:fldChar w:fldCharType="end"/>
      </w:r>
      <w:r>
        <w:t xml:space="preserve"> y en la </w:t>
      </w:r>
      <w:r>
        <w:fldChar w:fldCharType="begin"/>
      </w:r>
      <w:r>
        <w:instrText xml:space="preserve"> REF _Ref115162076 \h  \* MERGEFORMAT </w:instrText>
      </w:r>
      <w:r>
        <w:fldChar w:fldCharType="separate"/>
      </w:r>
      <w:r w:rsidR="00947224">
        <w:t xml:space="preserve">Tabla </w:t>
      </w:r>
      <w:r w:rsidR="00947224">
        <w:rPr>
          <w:noProof/>
        </w:rPr>
        <w:t>3</w:t>
      </w:r>
      <w:r>
        <w:fldChar w:fldCharType="end"/>
      </w:r>
      <w:r>
        <w:t>.</w:t>
      </w:r>
    </w:p>
    <w:p w14:paraId="1F511F0A" w14:textId="77777777" w:rsidR="00105B6E" w:rsidRDefault="00105B6E" w:rsidP="00105B6E">
      <w:pPr>
        <w:jc w:val="left"/>
      </w:pPr>
    </w:p>
    <w:p w14:paraId="0F7F3C8E" w14:textId="2835B985" w:rsidR="00857144" w:rsidRDefault="002963C7" w:rsidP="00105B6E">
      <w:pPr>
        <w:jc w:val="left"/>
      </w:pPr>
      <w:r>
        <w:t>Para el cálculo del ángulo de incidencia, de los rayos solares en una superficie inclinada, es necesario conocer los ángulos de declinación (</w:t>
      </w:r>
      <m:oMath>
        <m:r>
          <w:rPr>
            <w:rFonts w:ascii="Cambria Math" w:eastAsiaTheme="minorEastAsia" w:hAnsi="Cambria Math"/>
          </w:rPr>
          <m:t>δ</m:t>
        </m:r>
      </m:oMath>
      <w:r>
        <w:t>)  y hora (h).</w:t>
      </w:r>
      <w:r w:rsidR="00857144">
        <w:t xml:space="preserve"> A </w:t>
      </w:r>
      <w:r w:rsidR="00231E04">
        <w:t>continuación,</w:t>
      </w:r>
      <w:r w:rsidR="00857144">
        <w:t xml:space="preserve"> se presenta su formulación</w:t>
      </w:r>
      <w:r w:rsidR="00105B6E">
        <w:t>:</w:t>
      </w:r>
    </w:p>
    <w:p w14:paraId="4B790DCB" w14:textId="2A99A08C" w:rsidR="00857144" w:rsidRPr="00857144" w:rsidRDefault="00857144" w:rsidP="00740BC1">
      <w:pPr>
        <w:pStyle w:val="ListParagraph"/>
        <w:numPr>
          <w:ilvl w:val="0"/>
          <w:numId w:val="5"/>
        </w:numPr>
        <w:jc w:val="left"/>
        <w:rPr>
          <w:rFonts w:eastAsiaTheme="minorEastAsia"/>
        </w:rPr>
      </w:pPr>
      <w:r>
        <w:t>Ángulos de inclinación</w:t>
      </w:r>
      <w:r w:rsidR="00105B6E" w:rsidRPr="00442C15">
        <w:br/>
      </w:r>
      <m:oMathPara>
        <m:oMath>
          <m:sSub>
            <m:sSubPr>
              <m:ctrlPr>
                <w:rPr>
                  <w:rFonts w:ascii="Cambria Math" w:eastAsiaTheme="minorEastAsia" w:hAnsi="Cambria Math"/>
                  <w:b/>
                  <w:i/>
                </w:rPr>
              </m:ctrlPr>
            </m:sSubPr>
            <m:e>
              <m:r>
                <m:rPr>
                  <m:sty m:val="bi"/>
                </m:rPr>
                <w:rPr>
                  <w:rFonts w:ascii="Cambria Math" w:eastAsiaTheme="minorEastAsia" w:hAnsi="Cambria Math"/>
                </w:rPr>
                <m:t>δ</m:t>
              </m:r>
            </m:e>
            <m:sub>
              <m:r>
                <m:rPr>
                  <m:sty m:val="bi"/>
                </m:rPr>
                <w:rPr>
                  <w:rFonts w:ascii="Cambria Math" w:eastAsiaTheme="minorEastAsia" w:hAnsi="Cambria Math"/>
                </w:rPr>
                <m:t>t</m:t>
              </m:r>
            </m:sub>
          </m:sSub>
          <m:r>
            <m:rPr>
              <m:sty m:val="bi"/>
            </m:rPr>
            <w:rPr>
              <w:rFonts w:ascii="Cambria Math" w:eastAsiaTheme="minorEastAsia" w:hAnsi="Cambria Math"/>
            </w:rPr>
            <m:t xml:space="preserve"> </m:t>
          </m:r>
          <m:r>
            <w:rPr>
              <w:rFonts w:ascii="Cambria Math" w:eastAsiaTheme="minorEastAsia" w:hAnsi="Cambria Math"/>
            </w:rPr>
            <m:t>=23.45</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360</m:t>
                      </m:r>
                    </m:num>
                    <m:den>
                      <m:r>
                        <w:rPr>
                          <w:rFonts w:ascii="Cambria Math" w:eastAsiaTheme="minorEastAsia" w:hAnsi="Cambria Math"/>
                        </w:rPr>
                        <m:t>365</m:t>
                      </m:r>
                    </m:den>
                  </m:f>
                  <m:d>
                    <m:dPr>
                      <m:ctrlPr>
                        <w:rPr>
                          <w:rFonts w:ascii="Cambria Math" w:eastAsiaTheme="minorEastAsia" w:hAnsi="Cambria Math"/>
                          <w:i/>
                          <w:lang w:eastAsia="en-US"/>
                        </w:rPr>
                      </m:ctrlPr>
                    </m:dPr>
                    <m:e>
                      <m:r>
                        <w:rPr>
                          <w:rFonts w:ascii="Cambria Math" w:eastAsiaTheme="minorEastAsia" w:hAnsi="Cambria Math"/>
                        </w:rPr>
                        <m:t>284+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e>
                  </m:d>
                </m:e>
              </m:d>
            </m:e>
          </m:func>
        </m:oMath>
      </m:oMathPara>
    </w:p>
    <w:p w14:paraId="5A76F513" w14:textId="77777777" w:rsidR="00857144" w:rsidRPr="00857144" w:rsidRDefault="00857144" w:rsidP="5C5388C7">
      <w:pPr>
        <w:pStyle w:val="ListParagraph"/>
        <w:numPr>
          <w:ilvl w:val="0"/>
          <w:numId w:val="5"/>
        </w:numPr>
        <w:jc w:val="left"/>
        <w:rPr>
          <w:rFonts w:eastAsiaTheme="minorEastAsia"/>
          <w:lang w:val="es-ES"/>
        </w:rPr>
      </w:pPr>
      <w:r w:rsidRPr="00857144">
        <w:rPr>
          <w:lang w:val="es-ES"/>
        </w:rPr>
        <w:t>Hor</w:t>
      </w:r>
      <w:r>
        <w:rPr>
          <w:lang w:val="es-ES"/>
        </w:rPr>
        <w:t>a</w:t>
      </w:r>
    </w:p>
    <w:p w14:paraId="23FA4CCE" w14:textId="405F7887" w:rsidR="00857144" w:rsidRPr="00857144" w:rsidRDefault="00000000" w:rsidP="5C5388C7">
      <w:pPr>
        <w:ind w:left="54" w:firstLine="666"/>
        <w:jc w:val="left"/>
        <w:rPr>
          <w:rFonts w:eastAsiaTheme="minorEastAsia"/>
          <w:lang w:val="es-ES"/>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t</m:t>
              </m:r>
            </m:sub>
          </m:sSub>
          <m:r>
            <w:rPr>
              <w:rFonts w:ascii="Cambria Math" w:eastAsiaTheme="minorEastAsia" w:hAnsi="Cambria Math"/>
              <w:lang w:val="es-ES"/>
            </w:rPr>
            <m:t>=</m:t>
          </m:r>
          <m:d>
            <m:dPr>
              <m:ctrlPr>
                <w:rPr>
                  <w:rFonts w:ascii="Cambria Math" w:eastAsiaTheme="minorEastAsia" w:hAnsi="Cambria Math"/>
                  <w:i/>
                  <w:lang w:eastAsia="en-US"/>
                </w:rPr>
              </m:ctrlPr>
            </m:dPr>
            <m:e>
              <m:r>
                <w:rPr>
                  <w:rFonts w:ascii="Cambria Math" w:eastAsiaTheme="minorEastAsia" w:hAnsi="Cambria Math"/>
                </w:rPr>
                <m:t>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lang w:val="es-ES"/>
                </w:rPr>
                <m:t>-12</m:t>
              </m:r>
            </m:e>
          </m:d>
          <m:r>
            <w:rPr>
              <w:rFonts w:ascii="Cambria Math" w:eastAsiaTheme="minorEastAsia" w:hAnsi="Cambria Math"/>
              <w:lang w:val="es-ES"/>
            </w:rPr>
            <m:t>15</m:t>
          </m:r>
        </m:oMath>
      </m:oMathPara>
    </w:p>
    <w:p w14:paraId="68AA918A" w14:textId="61E22FF0" w:rsidR="00857144" w:rsidRDefault="00857144" w:rsidP="00857144">
      <w:pPr>
        <w:pStyle w:val="ListParagraph"/>
        <w:ind w:left="774"/>
        <w:jc w:val="left"/>
        <w:rPr>
          <w:rFonts w:eastAsiaTheme="minorEastAsia"/>
        </w:rPr>
      </w:pPr>
      <w:r>
        <w:rPr>
          <w:rFonts w:eastAsiaTheme="minorEastAsia"/>
        </w:rPr>
        <w:t>Donde,</w:t>
      </w:r>
    </w:p>
    <w:p w14:paraId="58FC6342" w14:textId="1E7C577D" w:rsidR="00231E04" w:rsidRDefault="00155901" w:rsidP="00857144">
      <w:pPr>
        <w:pStyle w:val="ListParagraph"/>
        <w:ind w:left="774"/>
        <w:jc w:val="left"/>
        <w:rPr>
          <w:rFonts w:eastAsiaTheme="minorEastAsia"/>
        </w:rPr>
      </w:pPr>
      <m:oMath>
        <m:r>
          <w:rPr>
            <w:rFonts w:ascii="Cambria Math" w:eastAsiaTheme="minorEastAsia" w:hAnsi="Cambria Math"/>
          </w:rPr>
          <m:t>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lang w:val="es-ES"/>
          </w:rPr>
          <m:t>=</m:t>
        </m:r>
        <m:d>
          <m:dPr>
            <m:begChr m:val="{"/>
            <m:endChr m:val=""/>
            <m:ctrlPr>
              <w:rPr>
                <w:rFonts w:ascii="Cambria Math" w:eastAsiaTheme="minorEastAsia" w:hAnsi="Cambria Math"/>
                <w:i/>
                <w:lang w:val="es-ES"/>
              </w:rPr>
            </m:ctrlPr>
          </m:dPr>
          <m:e>
            <m:eqArr>
              <m:eqArrPr>
                <m:ctrlPr>
                  <w:rPr>
                    <w:rFonts w:ascii="Cambria Math" w:eastAsiaTheme="minorEastAsia" w:hAnsi="Cambria Math"/>
                    <w:i/>
                    <w:lang w:val="es-ES"/>
                  </w:rPr>
                </m:ctrlPr>
              </m:eqArrPr>
              <m:e>
                <m:r>
                  <w:rPr>
                    <w:rFonts w:ascii="Cambria Math" w:eastAsiaTheme="minorEastAsia" w:hAnsi="Cambria Math"/>
                  </w:rPr>
                  <m:t>LS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lang w:val="es-E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ET</m:t>
                        </m:r>
                      </m:e>
                      <m:sub>
                        <m:r>
                          <w:rPr>
                            <w:rFonts w:ascii="Cambria Math" w:eastAsiaTheme="minorEastAsia" w:hAnsi="Cambria Math"/>
                          </w:rPr>
                          <m:t>t</m:t>
                        </m:r>
                      </m:sub>
                    </m:sSub>
                  </m:num>
                  <m:den>
                    <m:r>
                      <w:rPr>
                        <w:rFonts w:ascii="Cambria Math" w:eastAsiaTheme="minorEastAsia" w:hAnsi="Cambria Math"/>
                      </w:rPr>
                      <m:t>60</m:t>
                    </m:r>
                  </m:den>
                </m:f>
                <m:r>
                  <m:rPr>
                    <m:sty m:val="bi"/>
                  </m:rPr>
                  <w:rPr>
                    <w:rFonts w:ascii="Cambria Math" w:eastAsiaTheme="minorEastAsia" w:hAnsi="Cambria Math"/>
                    <w:color w:val="FF0000"/>
                    <w:lang w:val="es-ES"/>
                  </w:rPr>
                  <m:t>+</m:t>
                </m:r>
                <m:f>
                  <m:fPr>
                    <m:ctrlPr>
                      <w:rPr>
                        <w:rFonts w:ascii="Cambria Math" w:eastAsiaTheme="minorEastAsia" w:hAnsi="Cambria Math"/>
                        <w:i/>
                      </w:rPr>
                    </m:ctrlPr>
                  </m:fPr>
                  <m:num>
                    <m:r>
                      <w:rPr>
                        <w:rFonts w:ascii="Cambria Math" w:eastAsiaTheme="minorEastAsia" w:hAnsi="Cambria Math"/>
                        <w:lang w:val="es-ES"/>
                      </w:rPr>
                      <m:t>1</m:t>
                    </m:r>
                  </m:num>
                  <m:den>
                    <m:r>
                      <w:rPr>
                        <w:rFonts w:ascii="Cambria Math" w:eastAsiaTheme="minorEastAsia" w:hAnsi="Cambria Math"/>
                        <w:lang w:val="es-ES"/>
                      </w:rPr>
                      <m:t>15</m:t>
                    </m:r>
                  </m:den>
                </m:f>
                <m:d>
                  <m:dPr>
                    <m:ctrlPr>
                      <w:rPr>
                        <w:rFonts w:ascii="Cambria Math" w:eastAsiaTheme="minorEastAsia" w:hAnsi="Cambria Math"/>
                        <w:i/>
                        <w:lang w:eastAsia="en-US"/>
                      </w:rPr>
                    </m:ctrlPr>
                  </m:dPr>
                  <m:e>
                    <m:r>
                      <w:rPr>
                        <w:rFonts w:ascii="Cambria Math" w:eastAsiaTheme="minorEastAsia" w:hAnsi="Cambria Math"/>
                      </w:rPr>
                      <m:t>SL</m:t>
                    </m:r>
                    <m:r>
                      <w:rPr>
                        <w:rFonts w:ascii="Cambria Math" w:eastAsiaTheme="minorEastAsia" w:hAnsi="Cambria Math"/>
                        <w:lang w:val="es-ES"/>
                      </w:rPr>
                      <m:t>-</m:t>
                    </m:r>
                    <m:r>
                      <w:rPr>
                        <w:rFonts w:ascii="Cambria Math" w:eastAsiaTheme="minorEastAsia" w:hAnsi="Cambria Math"/>
                      </w:rPr>
                      <m:t>LL</m:t>
                    </m:r>
                  </m:e>
                </m:d>
                <m:r>
                  <w:rPr>
                    <w:rFonts w:ascii="Cambria Math" w:eastAsiaTheme="minorEastAsia" w:hAnsi="Cambria Math"/>
                    <w:lang w:val="es-ES"/>
                  </w:rPr>
                  <m:t>-</m:t>
                </m:r>
                <m:r>
                  <w:rPr>
                    <w:rFonts w:ascii="Cambria Math" w:eastAsiaTheme="minorEastAsia" w:hAnsi="Cambria Math"/>
                  </w:rPr>
                  <m:t>DS;        al Oeste del Meridiano de Greenwich</m:t>
                </m:r>
              </m:e>
              <m:e>
                <m:r>
                  <w:rPr>
                    <w:rFonts w:ascii="Cambria Math" w:eastAsiaTheme="minorEastAsia" w:hAnsi="Cambria Math"/>
                  </w:rPr>
                  <m:t>LS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lang w:val="es-ES"/>
                  </w:rPr>
                  <m:t>+</m:t>
                </m:r>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num>
                  <m:den>
                    <m:r>
                      <w:rPr>
                        <w:rFonts w:ascii="Cambria Math" w:eastAsiaTheme="minorEastAsia" w:hAnsi="Cambria Math"/>
                      </w:rPr>
                      <m:t>60</m:t>
                    </m:r>
                  </m:den>
                </m:f>
                <m:r>
                  <m:rPr>
                    <m:sty m:val="bi"/>
                  </m:rPr>
                  <w:rPr>
                    <w:rFonts w:ascii="Cambria Math" w:eastAsiaTheme="minorEastAsia" w:hAnsi="Cambria Math"/>
                    <w:color w:val="FF0000"/>
                    <w:lang w:val="es-ES"/>
                  </w:rPr>
                  <m:t>-</m:t>
                </m:r>
                <m:f>
                  <m:fPr>
                    <m:ctrlPr>
                      <w:rPr>
                        <w:rFonts w:ascii="Cambria Math" w:eastAsiaTheme="minorEastAsia" w:hAnsi="Cambria Math"/>
                        <w:i/>
                      </w:rPr>
                    </m:ctrlPr>
                  </m:fPr>
                  <m:num>
                    <m:r>
                      <w:rPr>
                        <w:rFonts w:ascii="Cambria Math" w:eastAsiaTheme="minorEastAsia" w:hAnsi="Cambria Math"/>
                        <w:lang w:val="es-ES"/>
                      </w:rPr>
                      <m:t>1</m:t>
                    </m:r>
                  </m:num>
                  <m:den>
                    <m:r>
                      <w:rPr>
                        <w:rFonts w:ascii="Cambria Math" w:eastAsiaTheme="minorEastAsia" w:hAnsi="Cambria Math"/>
                        <w:lang w:val="es-ES"/>
                      </w:rPr>
                      <m:t>15</m:t>
                    </m:r>
                  </m:den>
                </m:f>
                <m:d>
                  <m:dPr>
                    <m:ctrlPr>
                      <w:rPr>
                        <w:rFonts w:ascii="Cambria Math" w:eastAsiaTheme="minorEastAsia" w:hAnsi="Cambria Math"/>
                        <w:i/>
                        <w:lang w:eastAsia="en-US"/>
                      </w:rPr>
                    </m:ctrlPr>
                  </m:dPr>
                  <m:e>
                    <m:r>
                      <w:rPr>
                        <w:rFonts w:ascii="Cambria Math" w:eastAsiaTheme="minorEastAsia" w:hAnsi="Cambria Math"/>
                      </w:rPr>
                      <m:t>SL</m:t>
                    </m:r>
                    <m:r>
                      <w:rPr>
                        <w:rFonts w:ascii="Cambria Math" w:eastAsiaTheme="minorEastAsia" w:hAnsi="Cambria Math"/>
                        <w:lang w:val="es-ES"/>
                      </w:rPr>
                      <m:t>-</m:t>
                    </m:r>
                    <m:r>
                      <w:rPr>
                        <w:rFonts w:ascii="Cambria Math" w:eastAsiaTheme="minorEastAsia" w:hAnsi="Cambria Math"/>
                      </w:rPr>
                      <m:t>LL</m:t>
                    </m:r>
                  </m:e>
                </m:d>
                <m:r>
                  <w:rPr>
                    <w:rFonts w:ascii="Cambria Math" w:eastAsiaTheme="minorEastAsia" w:hAnsi="Cambria Math"/>
                    <w:lang w:val="es-ES"/>
                  </w:rPr>
                  <m:t>-</m:t>
                </m:r>
                <m:r>
                  <w:rPr>
                    <w:rFonts w:ascii="Cambria Math" w:eastAsiaTheme="minorEastAsia" w:hAnsi="Cambria Math"/>
                  </w:rPr>
                  <m:t>DS;          al Este del Meridiano de Greenwich</m:t>
                </m:r>
              </m:e>
            </m:eqArr>
          </m:e>
        </m:d>
      </m:oMath>
      <w:r w:rsidR="00857144">
        <w:rPr>
          <w:rFonts w:eastAsiaTheme="minorEastAsia"/>
        </w:rPr>
        <w:t xml:space="preserve">;  </w:t>
      </w:r>
    </w:p>
    <w:p w14:paraId="06208EB0" w14:textId="6B2D0376" w:rsidR="00105B6E" w:rsidRPr="00857144" w:rsidRDefault="00857144" w:rsidP="00857144">
      <w:pPr>
        <w:pStyle w:val="ListParagraph"/>
        <w:ind w:left="774"/>
        <w:jc w:val="left"/>
        <w:rPr>
          <w:rFonts w:eastAsiaTheme="minorEastAsia"/>
          <w:lang w:val="es-ES"/>
        </w:rPr>
      </w:pPr>
      <w:r>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lang w:val="es-ES"/>
          </w:rPr>
          <m:t>=9.87</m:t>
        </m:r>
        <m:func>
          <m:funcPr>
            <m:ctrlPr>
              <w:rPr>
                <w:rFonts w:ascii="Cambria Math" w:eastAsiaTheme="minorEastAsia" w:hAnsi="Cambria Math"/>
                <w:i/>
                <w:lang w:eastAsia="en-US"/>
              </w:rPr>
            </m:ctrlPr>
          </m:funcPr>
          <m:fName>
            <m:r>
              <m:rPr>
                <m:sty m:val="p"/>
              </m:rPr>
              <w:rPr>
                <w:rFonts w:ascii="Cambria Math" w:eastAsiaTheme="minorEastAsia" w:hAnsi="Cambria Math"/>
                <w:lang w:val="es-ES"/>
              </w:rPr>
              <m:t>sin</m:t>
            </m:r>
          </m:fName>
          <m:e>
            <m:d>
              <m:dPr>
                <m:ctrlPr>
                  <w:rPr>
                    <w:rFonts w:ascii="Cambria Math" w:eastAsiaTheme="minorEastAsia" w:hAnsi="Cambria Math"/>
                    <w:i/>
                    <w:lang w:eastAsia="en-US"/>
                  </w:rPr>
                </m:ctrlPr>
              </m:dPr>
              <m:e>
                <m:r>
                  <w:rPr>
                    <w:rFonts w:ascii="Cambria Math" w:eastAsiaTheme="minorEastAsia" w:hAnsi="Cambria Math"/>
                    <w:lang w:val="es-ES"/>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e>
            </m:d>
          </m:e>
        </m:func>
        <m:r>
          <w:rPr>
            <w:rFonts w:ascii="Cambria Math" w:eastAsiaTheme="minorEastAsia" w:hAnsi="Cambria Math"/>
            <w:lang w:val="es-ES"/>
          </w:rPr>
          <m:t>-7.53</m:t>
        </m:r>
        <m:func>
          <m:funcPr>
            <m:ctrlPr>
              <w:rPr>
                <w:rFonts w:ascii="Cambria Math" w:eastAsiaTheme="minorEastAsia" w:hAnsi="Cambria Math"/>
                <w:i/>
                <w:lang w:eastAsia="en-US"/>
              </w:rPr>
            </m:ctrlPr>
          </m:funcPr>
          <m:fName>
            <m:r>
              <m:rPr>
                <m:sty m:val="p"/>
              </m:rPr>
              <w:rPr>
                <w:rFonts w:ascii="Cambria Math" w:eastAsiaTheme="minorEastAsia" w:hAnsi="Cambria Math"/>
                <w:lang w:val="es-ES"/>
              </w:rPr>
              <m:t>cos</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e>
            </m:d>
          </m:e>
        </m:func>
        <m:r>
          <w:rPr>
            <w:rFonts w:ascii="Cambria Math" w:eastAsiaTheme="minorEastAsia" w:hAnsi="Cambria Math"/>
            <w:lang w:val="es-ES"/>
          </w:rPr>
          <m:t>-1.5</m:t>
        </m:r>
        <m:func>
          <m:funcPr>
            <m:ctrlPr>
              <w:rPr>
                <w:rFonts w:ascii="Cambria Math" w:eastAsiaTheme="minorEastAsia" w:hAnsi="Cambria Math"/>
                <w:i/>
                <w:lang w:eastAsia="en-US"/>
              </w:rPr>
            </m:ctrlPr>
          </m:funcPr>
          <m:fName>
            <m:r>
              <m:rPr>
                <m:sty m:val="p"/>
              </m:rPr>
              <w:rPr>
                <w:rFonts w:ascii="Cambria Math" w:eastAsiaTheme="minorEastAsia" w:hAnsi="Cambria Math"/>
                <w:lang w:val="es-ES"/>
              </w:rPr>
              <m:t>sin</m:t>
            </m:r>
          </m:fName>
          <m:e>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e>
            </m:d>
          </m:e>
        </m:func>
      </m:oMath>
      <w:r w:rsidR="00231E04">
        <w:rPr>
          <w:rFonts w:eastAsiaTheme="minorEastAsia"/>
        </w:rPr>
        <w:t xml:space="preserve"> </w:t>
      </w:r>
      <w:r>
        <w:rPr>
          <w:rFonts w:eastAsiaTheme="minorEastAsia"/>
        </w:rPr>
        <w:t xml:space="preserve">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lang w:val="es-ES"/>
          </w:rPr>
          <m:t>=</m:t>
        </m:r>
        <m:f>
          <m:fPr>
            <m:ctrlPr>
              <w:rPr>
                <w:rFonts w:ascii="Cambria Math" w:eastAsiaTheme="minorEastAsia" w:hAnsi="Cambria Math"/>
                <w:i/>
                <w:lang w:eastAsia="en-US"/>
              </w:rPr>
            </m:ctrlPr>
          </m:fPr>
          <m:num>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lang w:val="es-ES"/>
                  </w:rPr>
                  <m:t>-81</m:t>
                </m:r>
              </m:e>
            </m:d>
            <m:r>
              <w:rPr>
                <w:rFonts w:ascii="Cambria Math" w:eastAsiaTheme="minorEastAsia" w:hAnsi="Cambria Math"/>
                <w:lang w:val="es-ES"/>
              </w:rPr>
              <m:t>360</m:t>
            </m:r>
          </m:num>
          <m:den>
            <m:r>
              <w:rPr>
                <w:rFonts w:ascii="Cambria Math" w:eastAsiaTheme="minorEastAsia" w:hAnsi="Cambria Math"/>
                <w:lang w:val="es-ES"/>
              </w:rPr>
              <m:t>364</m:t>
            </m:r>
          </m:den>
        </m:f>
      </m:oMath>
    </w:p>
    <w:p w14:paraId="07A5DCCB" w14:textId="77777777" w:rsidR="00FE4C38" w:rsidRDefault="00FE4C38" w:rsidP="00FE4C38">
      <w:pPr>
        <w:pStyle w:val="ListParagraph"/>
        <w:rPr>
          <w:lang w:val="es-ES"/>
        </w:rPr>
      </w:pPr>
    </w:p>
    <w:p w14:paraId="599D9C0C" w14:textId="5F60E061" w:rsidR="00097953" w:rsidRDefault="00BE3187" w:rsidP="0058144B">
      <w:pPr>
        <w:pStyle w:val="Heading3"/>
        <w:rPr>
          <w:lang w:val="es-ES"/>
        </w:rPr>
      </w:pPr>
      <w:bookmarkStart w:id="76" w:name="_Toc115356495"/>
      <w:bookmarkStart w:id="77" w:name="_Toc115356529"/>
      <w:bookmarkStart w:id="78" w:name="_Toc115424090"/>
      <w:bookmarkStart w:id="79" w:name="_Ref115770311"/>
      <w:bookmarkStart w:id="80" w:name="_Ref115770364"/>
      <w:bookmarkStart w:id="81" w:name="_Ref115770646"/>
      <w:bookmarkStart w:id="82" w:name="_Ref115770726"/>
      <w:bookmarkStart w:id="83" w:name="_Toc117843064"/>
      <w:r>
        <w:rPr>
          <w:lang w:val="es-ES"/>
        </w:rPr>
        <w:lastRenderedPageBreak/>
        <w:t>3.</w:t>
      </w:r>
      <w:r w:rsidR="00726F8A">
        <w:rPr>
          <w:lang w:val="es-ES"/>
        </w:rPr>
        <w:t>3</w:t>
      </w:r>
      <w:r>
        <w:rPr>
          <w:lang w:val="es-ES"/>
        </w:rPr>
        <w:t>.4</w:t>
      </w:r>
      <w:r w:rsidR="00097953">
        <w:rPr>
          <w:lang w:val="es-ES"/>
        </w:rPr>
        <w:t xml:space="preserve"> Modelización </w:t>
      </w:r>
      <w:r w:rsidR="0035600B">
        <w:rPr>
          <w:lang w:val="es-ES"/>
        </w:rPr>
        <w:t>para el</w:t>
      </w:r>
      <w:r w:rsidR="00097953">
        <w:rPr>
          <w:lang w:val="es-ES"/>
        </w:rPr>
        <w:t xml:space="preserve"> cálculo de la temperatura del módulo </w:t>
      </w:r>
      <w:bookmarkEnd w:id="76"/>
      <w:bookmarkEnd w:id="77"/>
      <m:oMath>
        <m:sSubSup>
          <m:sSubSupPr>
            <m:ctrlPr>
              <w:rPr>
                <w:rFonts w:ascii="Cambria Math" w:hAnsi="Cambria Math"/>
                <w:i/>
                <w:lang w:val="es-ES"/>
              </w:rPr>
            </m:ctrlPr>
          </m:sSubSupPr>
          <m:e>
            <m:r>
              <m:rPr>
                <m:sty m:val="bi"/>
              </m:rPr>
              <w:rPr>
                <w:rFonts w:ascii="Cambria Math" w:hAnsi="Cambria Math"/>
                <w:lang w:val="es-ES"/>
              </w:rPr>
              <m:t>T</m:t>
            </m:r>
          </m:e>
          <m:sub>
            <m:r>
              <m:rPr>
                <m:sty m:val="bi"/>
              </m:rPr>
              <w:rPr>
                <w:rFonts w:ascii="Cambria Math" w:hAnsi="Cambria Math"/>
                <w:lang w:val="es-ES"/>
              </w:rPr>
              <m:t>n,t</m:t>
            </m:r>
          </m:sub>
          <m:sup>
            <m:r>
              <m:rPr>
                <m:sty m:val="bi"/>
              </m:rPr>
              <w:rPr>
                <w:rFonts w:ascii="Cambria Math" w:hAnsi="Cambria Math"/>
                <w:lang w:val="es-ES"/>
              </w:rPr>
              <m:t>C</m:t>
            </m:r>
          </m:sup>
        </m:sSubSup>
      </m:oMath>
      <w:bookmarkEnd w:id="78"/>
      <w:bookmarkEnd w:id="79"/>
      <w:bookmarkEnd w:id="80"/>
      <w:bookmarkEnd w:id="81"/>
      <w:bookmarkEnd w:id="82"/>
      <w:bookmarkEnd w:id="83"/>
    </w:p>
    <w:p w14:paraId="0E784E9B" w14:textId="77777777" w:rsidR="00097953" w:rsidRDefault="00097953" w:rsidP="00452A03">
      <w:pPr>
        <w:rPr>
          <w:lang w:val="es-ES"/>
        </w:rPr>
      </w:pPr>
    </w:p>
    <w:p w14:paraId="2478A4DE" w14:textId="1D7283C6" w:rsidR="00452A03" w:rsidRPr="00452A03" w:rsidRDefault="00097953" w:rsidP="00452A03">
      <w:pPr>
        <w:rPr>
          <w:lang w:val="es-ES"/>
        </w:rPr>
      </w:pPr>
      <w:r>
        <w:rPr>
          <w:lang w:val="es-ES"/>
        </w:rPr>
        <w:t>Uno de los factores que más in</w:t>
      </w:r>
      <w:r w:rsidR="00543BE2">
        <w:rPr>
          <w:lang w:val="es-ES"/>
        </w:rPr>
        <w:t>fluyen a la generación eléctrica</w:t>
      </w:r>
      <w:r>
        <w:rPr>
          <w:lang w:val="es-ES"/>
        </w:rPr>
        <w:t xml:space="preserve"> de una placa solar, aparte de la </w:t>
      </w:r>
      <w:r w:rsidR="006F529E">
        <w:rPr>
          <w:lang w:val="es-ES"/>
        </w:rPr>
        <w:t>i</w:t>
      </w:r>
      <w:proofErr w:type="spellStart"/>
      <w:r w:rsidR="006F529E">
        <w:t>rradiancia</w:t>
      </w:r>
      <w:proofErr w:type="spellEnd"/>
      <w:r>
        <w:rPr>
          <w:lang w:val="es-ES"/>
        </w:rPr>
        <w:t xml:space="preserve"> recibida por el Sol, es la temperatura </w:t>
      </w:r>
      <w:r w:rsidR="00543BE2">
        <w:rPr>
          <w:lang w:val="es-ES"/>
        </w:rPr>
        <w:t xml:space="preserve">interior en el </w:t>
      </w:r>
      <w:r>
        <w:rPr>
          <w:lang w:val="es-ES"/>
        </w:rPr>
        <w:t xml:space="preserve">módulo. </w:t>
      </w:r>
      <w:r w:rsidR="00452A03">
        <w:rPr>
          <w:lang w:val="es-ES"/>
        </w:rPr>
        <w:t xml:space="preserve"> </w:t>
      </w:r>
    </w:p>
    <w:p w14:paraId="43598D9F" w14:textId="3BD49A1D" w:rsidR="00097953" w:rsidRDefault="00543BE2" w:rsidP="00DE14AA">
      <w:pPr>
        <w:rPr>
          <w:lang w:val="es-ES"/>
        </w:rPr>
      </w:pPr>
      <w:r>
        <w:rPr>
          <w:lang w:val="es-ES"/>
        </w:rPr>
        <w:t xml:space="preserve">Existen diversas metodologías </w:t>
      </w:r>
      <w:r w:rsidR="00097953">
        <w:rPr>
          <w:lang w:val="es-ES"/>
        </w:rPr>
        <w:t>para aproximar la temperatura de una placa solar: NOCT</w:t>
      </w:r>
      <w:r w:rsidR="00AE4FC6">
        <w:rPr>
          <w:lang w:val="es-ES"/>
        </w:rPr>
        <w:t>-SAM</w:t>
      </w:r>
      <w:r w:rsidR="00097953">
        <w:rPr>
          <w:lang w:val="es-ES"/>
        </w:rPr>
        <w:t xml:space="preserve">, </w:t>
      </w:r>
      <w:proofErr w:type="spellStart"/>
      <w:r w:rsidR="00097953">
        <w:rPr>
          <w:lang w:val="es-ES"/>
        </w:rPr>
        <w:t>PVSystem</w:t>
      </w:r>
      <w:proofErr w:type="spellEnd"/>
      <w:r w:rsidR="00097953">
        <w:rPr>
          <w:lang w:val="es-ES"/>
        </w:rPr>
        <w:t xml:space="preserve">, </w:t>
      </w:r>
      <w:proofErr w:type="spellStart"/>
      <w:r w:rsidR="00097953">
        <w:rPr>
          <w:lang w:val="es-ES"/>
        </w:rPr>
        <w:t>Faiman</w:t>
      </w:r>
      <w:proofErr w:type="spellEnd"/>
      <w:r w:rsidR="00097953">
        <w:rPr>
          <w:lang w:val="es-ES"/>
        </w:rPr>
        <w:t>, o SAPM.</w:t>
      </w:r>
      <w:r w:rsidR="00861318">
        <w:rPr>
          <w:lang w:val="es-ES"/>
        </w:rPr>
        <w:t xml:space="preserve"> El estudio</w:t>
      </w:r>
      <w:r w:rsidR="00E20032" w:rsidRPr="00E20032">
        <w:rPr>
          <w:lang w:val="es-ES"/>
        </w:rPr>
        <w:t xml:space="preserve"> </w:t>
      </w:r>
      <w:sdt>
        <w:sdtPr>
          <w:rPr>
            <w:lang w:val="es-ES"/>
          </w:rPr>
          <w:id w:val="-493181393"/>
          <w:citation/>
        </w:sdtPr>
        <w:sdtContent>
          <w:r w:rsidR="00861318">
            <w:rPr>
              <w:lang w:val="es-ES"/>
            </w:rPr>
            <w:fldChar w:fldCharType="begin"/>
          </w:r>
          <w:r w:rsidR="00861318" w:rsidRPr="00861318">
            <w:rPr>
              <w:lang w:val="es-ES"/>
            </w:rPr>
            <w:instrText xml:space="preserve"> CITATION Santiago2018 \l 1033 </w:instrText>
          </w:r>
          <w:r w:rsidR="00861318">
            <w:rPr>
              <w:lang w:val="es-ES"/>
            </w:rPr>
            <w:fldChar w:fldCharType="separate"/>
          </w:r>
          <w:r w:rsidR="00947224" w:rsidRPr="00947224">
            <w:rPr>
              <w:noProof/>
              <w:lang w:val="es-ES"/>
            </w:rPr>
            <w:t>[6]</w:t>
          </w:r>
          <w:r w:rsidR="00861318">
            <w:rPr>
              <w:lang w:val="es-ES"/>
            </w:rPr>
            <w:fldChar w:fldCharType="end"/>
          </w:r>
        </w:sdtContent>
      </w:sdt>
      <w:r w:rsidR="00B1547A">
        <w:rPr>
          <w:lang w:val="es-ES"/>
        </w:rPr>
        <w:t xml:space="preserve"> sugiere que la información del viento es realmente importante y, </w:t>
      </w:r>
      <w:proofErr w:type="gramStart"/>
      <w:r w:rsidR="00B1547A">
        <w:rPr>
          <w:lang w:val="es-ES"/>
        </w:rPr>
        <w:t>que</w:t>
      </w:r>
      <w:proofErr w:type="gramEnd"/>
      <w:r w:rsidR="00B1547A">
        <w:rPr>
          <w:lang w:val="es-ES"/>
        </w:rPr>
        <w:t xml:space="preserve"> a falta de información experimental de las placas, el modelo proporcionado por SAPM se ajusta eficazmente. </w:t>
      </w:r>
    </w:p>
    <w:p w14:paraId="66291F0D" w14:textId="21E75E1E" w:rsidR="00873C1A" w:rsidRDefault="00873C1A" w:rsidP="00DE14AA">
      <w:pPr>
        <w:rPr>
          <w:lang w:val="es-ES"/>
        </w:rPr>
      </w:pPr>
    </w:p>
    <w:p w14:paraId="7956E2CB" w14:textId="77777777" w:rsidR="00873C1A" w:rsidRDefault="00873C1A" w:rsidP="00873C1A">
      <w:pPr>
        <w:keepNext/>
        <w:jc w:val="center"/>
      </w:pPr>
      <w:r w:rsidRPr="00873C1A">
        <w:rPr>
          <w:noProof/>
          <w:lang w:val="ca-ES" w:eastAsia="ca-ES"/>
        </w:rPr>
        <w:drawing>
          <wp:inline distT="0" distB="0" distL="0" distR="0" wp14:anchorId="2C90C5A8" wp14:editId="1DD0B2C9">
            <wp:extent cx="2619375" cy="41624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375" cy="4162425"/>
                    </a:xfrm>
                    <a:prstGeom prst="rect">
                      <a:avLst/>
                    </a:prstGeom>
                    <a:noFill/>
                    <a:ln>
                      <a:noFill/>
                    </a:ln>
                  </pic:spPr>
                </pic:pic>
              </a:graphicData>
            </a:graphic>
          </wp:inline>
        </w:drawing>
      </w:r>
    </w:p>
    <w:p w14:paraId="1547837B" w14:textId="60DEDF57" w:rsidR="00873C1A" w:rsidRDefault="00873C1A" w:rsidP="00873C1A">
      <w:pPr>
        <w:pStyle w:val="Caption"/>
        <w:jc w:val="center"/>
      </w:pPr>
      <w:bookmarkStart w:id="84" w:name="_Ref117843390"/>
      <w:r>
        <w:t xml:space="preserve">Diagrama </w:t>
      </w:r>
      <w:r>
        <w:fldChar w:fldCharType="begin"/>
      </w:r>
      <w:r>
        <w:instrText xml:space="preserve"> SEQ Diagrama \* ARABIC </w:instrText>
      </w:r>
      <w:r>
        <w:fldChar w:fldCharType="separate"/>
      </w:r>
      <w:r>
        <w:rPr>
          <w:noProof/>
        </w:rPr>
        <w:t>6</w:t>
      </w:r>
      <w:r>
        <w:fldChar w:fldCharType="end"/>
      </w:r>
      <w:r>
        <w:t>: Calculo de la temperatura interior de las placas</w:t>
      </w:r>
      <w:r w:rsidR="002174E7">
        <w:t xml:space="preserve"> SAPM</w:t>
      </w:r>
      <w:bookmarkEnd w:id="84"/>
    </w:p>
    <w:p w14:paraId="44125B12" w14:textId="655E9A6B" w:rsidR="00873C1A" w:rsidRDefault="00873C1A" w:rsidP="00873C1A">
      <w:pPr>
        <w:jc w:val="center"/>
        <w:rPr>
          <w:lang w:val="es-ES"/>
        </w:rPr>
      </w:pPr>
    </w:p>
    <w:p w14:paraId="6636F6E9" w14:textId="4A025433" w:rsidR="007D5DC4" w:rsidRDefault="007D5DC4" w:rsidP="0058144B">
      <w:pPr>
        <w:pStyle w:val="Heading4"/>
        <w:rPr>
          <w:lang w:val="es-ES"/>
        </w:rPr>
      </w:pPr>
      <w:bookmarkStart w:id="85" w:name="_Toc115356496"/>
      <w:bookmarkStart w:id="86" w:name="_Toc115356530"/>
      <w:bookmarkStart w:id="87" w:name="_Toc115424091"/>
      <w:r>
        <w:rPr>
          <w:lang w:val="es-ES"/>
        </w:rPr>
        <w:t>3.</w:t>
      </w:r>
      <w:r w:rsidR="00726F8A">
        <w:rPr>
          <w:lang w:val="es-ES"/>
        </w:rPr>
        <w:t>3</w:t>
      </w:r>
      <w:r w:rsidR="00BE3187">
        <w:rPr>
          <w:lang w:val="es-ES"/>
        </w:rPr>
        <w:t>.4.1</w:t>
      </w:r>
      <w:r>
        <w:rPr>
          <w:lang w:val="es-ES"/>
        </w:rPr>
        <w:t xml:space="preserve"> Formulación SAPM:</w:t>
      </w:r>
      <w:bookmarkEnd w:id="85"/>
      <w:bookmarkEnd w:id="86"/>
      <w:bookmarkEnd w:id="87"/>
    </w:p>
    <w:p w14:paraId="256C36C2" w14:textId="35168543" w:rsidR="00C030C1" w:rsidRDefault="00C030C1" w:rsidP="00DE14AA">
      <w:pPr>
        <w:rPr>
          <w:lang w:val="es-ES"/>
        </w:rPr>
      </w:pPr>
      <w:r>
        <w:rPr>
          <w:lang w:val="es-ES"/>
        </w:rPr>
        <w:t xml:space="preserve">El modelo SAPM fue desarrollado por el “Sandia </w:t>
      </w:r>
      <w:proofErr w:type="spellStart"/>
      <w:r>
        <w:rPr>
          <w:lang w:val="es-ES"/>
        </w:rPr>
        <w:t>National</w:t>
      </w:r>
      <w:proofErr w:type="spellEnd"/>
      <w:r>
        <w:rPr>
          <w:lang w:val="es-ES"/>
        </w:rPr>
        <w:t xml:space="preserve"> </w:t>
      </w:r>
      <w:proofErr w:type="spellStart"/>
      <w:r>
        <w:rPr>
          <w:lang w:val="es-ES"/>
        </w:rPr>
        <w:t>Laboratories</w:t>
      </w:r>
      <w:proofErr w:type="spellEnd"/>
      <w:r>
        <w:rPr>
          <w:lang w:val="es-ES"/>
        </w:rPr>
        <w:t xml:space="preserve">” de los </w:t>
      </w:r>
      <w:proofErr w:type="gramStart"/>
      <w:r>
        <w:rPr>
          <w:lang w:val="es-ES"/>
        </w:rPr>
        <w:t>EEUU</w:t>
      </w:r>
      <w:proofErr w:type="gramEnd"/>
      <w:r w:rsidR="00861318">
        <w:rPr>
          <w:lang w:val="es-ES"/>
        </w:rPr>
        <w:t xml:space="preserve"> </w:t>
      </w:r>
      <w:sdt>
        <w:sdtPr>
          <w:rPr>
            <w:lang w:val="es-ES"/>
          </w:rPr>
          <w:id w:val="977805864"/>
          <w:citation/>
        </w:sdtPr>
        <w:sdtContent>
          <w:r w:rsidR="00861318">
            <w:rPr>
              <w:lang w:val="es-ES"/>
            </w:rPr>
            <w:fldChar w:fldCharType="begin"/>
          </w:r>
          <w:r w:rsidR="00861318" w:rsidRPr="00861318">
            <w:rPr>
              <w:lang w:val="es-ES"/>
            </w:rPr>
            <w:instrText xml:space="preserve"> CITATION osti_919131 \l 1033 </w:instrText>
          </w:r>
          <w:r w:rsidR="00861318">
            <w:rPr>
              <w:lang w:val="es-ES"/>
            </w:rPr>
            <w:fldChar w:fldCharType="separate"/>
          </w:r>
          <w:r w:rsidR="00947224" w:rsidRPr="00947224">
            <w:rPr>
              <w:noProof/>
              <w:lang w:val="es-ES"/>
            </w:rPr>
            <w:t>[7]</w:t>
          </w:r>
          <w:r w:rsidR="00861318">
            <w:rPr>
              <w:lang w:val="es-ES"/>
            </w:rPr>
            <w:fldChar w:fldCharType="end"/>
          </w:r>
        </w:sdtContent>
      </w:sdt>
      <w:r>
        <w:rPr>
          <w:lang w:val="es-ES"/>
        </w:rPr>
        <w:t>. En este caso, la temperatura de la celda viene dada por</w:t>
      </w:r>
    </w:p>
    <w:p w14:paraId="41BD2C9B" w14:textId="7DB2CF19" w:rsidR="00C030C1" w:rsidRDefault="00C030C1" w:rsidP="00DE14AA">
      <w:pPr>
        <w:rPr>
          <w:lang w:val="es-ES"/>
        </w:rPr>
      </w:pPr>
    </w:p>
    <w:p w14:paraId="4FBFEE50" w14:textId="5DA85321" w:rsidR="00C030C1" w:rsidRDefault="00000000" w:rsidP="00DE14AA">
      <w:pPr>
        <w:rPr>
          <w:lang w:val="es-ES"/>
        </w:rPr>
      </w:pPr>
      <m:oMathPara>
        <m:oMath>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n,t</m:t>
              </m:r>
            </m:sub>
            <m:sup>
              <m:r>
                <w:rPr>
                  <w:rFonts w:ascii="Cambria Math" w:hAnsi="Cambria Math"/>
                  <w:lang w:val="es-ES"/>
                </w:rPr>
                <m:t>C</m:t>
              </m:r>
            </m:sup>
          </m:sSubSup>
          <m:r>
            <w:rPr>
              <w:rFonts w:ascii="Cambria Math" w:hAnsi="Cambria Math"/>
              <w:lang w:val="es-ES"/>
            </w:rPr>
            <m:t>=</m:t>
          </m:r>
          <m:sSubSup>
            <m:sSubSupPr>
              <m:ctrlPr>
                <w:rPr>
                  <w:rFonts w:ascii="Cambria Math" w:hAnsi="Cambria Math"/>
                  <w:i/>
                  <w:lang w:val="es-ES"/>
                </w:rPr>
              </m:ctrlPr>
            </m:sSubSupPr>
            <m:e>
              <m:r>
                <m:rPr>
                  <m:scr m:val="double-struck"/>
                </m:rPr>
                <w:rPr>
                  <w:rFonts w:ascii="Cambria Math" w:hAnsi="Cambria Math"/>
                  <w:lang w:val="es-ES"/>
                </w:rPr>
                <m:t>I</m:t>
              </m:r>
            </m:e>
            <m:sub>
              <m:r>
                <w:rPr>
                  <w:rFonts w:ascii="Cambria Math" w:hAnsi="Cambria Math"/>
                  <w:lang w:val="es-ES"/>
                </w:rPr>
                <m:t>t</m:t>
              </m:r>
            </m:sub>
            <m:sup>
              <m:r>
                <w:rPr>
                  <w:rFonts w:ascii="Cambria Math" w:hAnsi="Cambria Math"/>
                  <w:lang w:val="es-ES"/>
                </w:rPr>
                <m:t>total</m:t>
              </m:r>
            </m:sup>
          </m:sSubSup>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a+b</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t</m:t>
                      </m:r>
                    </m:sub>
                  </m:sSub>
                </m:sup>
              </m:sSup>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m:rPr>
                          <m:sty m:val="p"/>
                        </m:rPr>
                        <w:rPr>
                          <w:rFonts w:ascii="Cambria Math" w:hAnsi="Cambria Math"/>
                          <w:lang w:val="es-ES"/>
                        </w:rPr>
                        <m:t>Δ</m:t>
                      </m:r>
                    </m:e>
                    <m:sub>
                      <m:r>
                        <w:rPr>
                          <w:rFonts w:ascii="Cambria Math" w:hAnsi="Cambria Math"/>
                          <w:lang w:val="es-ES"/>
                        </w:rPr>
                        <m:t>t</m:t>
                      </m:r>
                    </m:sub>
                  </m:sSub>
                </m:num>
                <m:den>
                  <m:r>
                    <w:rPr>
                      <w:rFonts w:ascii="Cambria Math" w:hAnsi="Cambria Math"/>
                      <w:lang w:val="es-ES"/>
                    </w:rPr>
                    <m:t>1000</m:t>
                  </m:r>
                </m:den>
              </m:f>
            </m:e>
          </m:d>
          <m:r>
            <w:rPr>
              <w:rFonts w:ascii="Cambria Math" w:hAnsi="Cambria Math"/>
              <w:lang w:val="es-ES"/>
            </w:rPr>
            <m:t>+</m:t>
          </m:r>
          <m:sSubSup>
            <m:sSubSupPr>
              <m:ctrlPr>
                <w:rPr>
                  <w:rFonts w:ascii="Cambria Math" w:hAnsi="Cambria Math"/>
                  <w:i/>
                  <w:lang w:val="es-ES"/>
                </w:rPr>
              </m:ctrlPr>
            </m:sSubSupPr>
            <m:e>
              <m:r>
                <w:rPr>
                  <w:rFonts w:ascii="Cambria Math" w:hAnsi="Cambria Math"/>
                  <w:lang w:val="es-ES"/>
                </w:rPr>
                <m:t>T</m:t>
              </m:r>
            </m:e>
            <m:sub>
              <m:r>
                <w:rPr>
                  <w:rFonts w:ascii="Cambria Math" w:hAnsi="Cambria Math"/>
                  <w:lang w:val="es-ES"/>
                </w:rPr>
                <m:t>t</m:t>
              </m:r>
            </m:sub>
            <m:sup>
              <m:r>
                <w:rPr>
                  <w:rFonts w:ascii="Cambria Math" w:hAnsi="Cambria Math"/>
                  <w:lang w:val="es-ES"/>
                </w:rPr>
                <m:t>ambiente</m:t>
              </m:r>
            </m:sup>
          </m:sSubSup>
        </m:oMath>
      </m:oMathPara>
    </w:p>
    <w:p w14:paraId="5D9AF6B5" w14:textId="0B4E2D5A" w:rsidR="00097953" w:rsidRDefault="00097953" w:rsidP="00DE14AA">
      <w:pPr>
        <w:rPr>
          <w:lang w:val="es-ES"/>
        </w:rPr>
      </w:pPr>
    </w:p>
    <w:p w14:paraId="512E83DA" w14:textId="1E9186D9" w:rsidR="00C030C1" w:rsidRDefault="00C030C1" w:rsidP="00DE14AA">
      <w:pP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t</m:t>
            </m:r>
          </m:sub>
        </m:sSub>
      </m:oMath>
      <w:r>
        <w:rPr>
          <w:lang w:val="es-ES"/>
        </w:rPr>
        <w:t xml:space="preserve"> es la velocidad del viento</w:t>
      </w:r>
      <w:r w:rsidR="003B5903">
        <w:rPr>
          <w:lang w:val="es-ES"/>
        </w:rPr>
        <w:t xml:space="preserve"> [m/s]</w:t>
      </w:r>
      <w:r>
        <w:rPr>
          <w:lang w:val="es-ES"/>
        </w:rPr>
        <w:t xml:space="preserve"> a tiempo t (a </w:t>
      </w:r>
      <w:r w:rsidR="00FE4C38">
        <w:rPr>
          <w:lang w:val="es-ES"/>
        </w:rPr>
        <w:t>una altura de 10 metros</w:t>
      </w:r>
      <w:r w:rsidR="00FE4C38">
        <w:rPr>
          <w:rStyle w:val="FootnoteReference"/>
          <w:lang w:val="es-ES"/>
        </w:rPr>
        <w:footnoteReference w:id="4"/>
      </w:r>
      <w:r>
        <w:rPr>
          <w:lang w:val="es-ES"/>
        </w:rPr>
        <w:t xml:space="preserve">, aproximadamente) </w:t>
      </w:r>
      <w:r w:rsidR="00310145">
        <w:rPr>
          <w:lang w:val="es-ES"/>
        </w:rPr>
        <w:t xml:space="preserve">y los parámetros a, b y </w:t>
      </w:r>
      <m:oMath>
        <m:sSub>
          <m:sSubPr>
            <m:ctrlPr>
              <w:rPr>
                <w:rFonts w:ascii="Cambria Math" w:hAnsi="Cambria Math"/>
                <w:i/>
                <w:lang w:val="es-ES"/>
              </w:rPr>
            </m:ctrlPr>
          </m:sSubPr>
          <m:e>
            <m:r>
              <m:rPr>
                <m:sty m:val="p"/>
              </m:rPr>
              <w:rPr>
                <w:rFonts w:ascii="Cambria Math" w:hAnsi="Cambria Math"/>
                <w:lang w:val="es-ES"/>
              </w:rPr>
              <m:t>Δ</m:t>
            </m:r>
            <m:ctrlPr>
              <w:rPr>
                <w:rFonts w:ascii="Cambria Math" w:hAnsi="Cambria Math"/>
                <w:lang w:val="es-ES"/>
              </w:rPr>
            </m:ctrlPr>
          </m:e>
          <m:sub>
            <m:r>
              <w:rPr>
                <w:rFonts w:ascii="Cambria Math" w:hAnsi="Cambria Math"/>
                <w:lang w:val="es-ES"/>
              </w:rPr>
              <m:t>t</m:t>
            </m:r>
          </m:sub>
        </m:sSub>
      </m:oMath>
      <w:r w:rsidR="00310145">
        <w:rPr>
          <w:lang w:val="es-ES"/>
        </w:rPr>
        <w:t xml:space="preserve"> vienen dados por la</w:t>
      </w:r>
      <w:r w:rsidR="00440F8C">
        <w:rPr>
          <w:lang w:val="es-ES"/>
        </w:rPr>
        <w:t xml:space="preserve"> </w:t>
      </w:r>
      <w:r w:rsidR="00440F8C">
        <w:rPr>
          <w:lang w:val="es-ES"/>
        </w:rPr>
        <w:fldChar w:fldCharType="begin"/>
      </w:r>
      <w:r w:rsidR="00440F8C">
        <w:rPr>
          <w:lang w:val="es-ES"/>
        </w:rPr>
        <w:instrText xml:space="preserve"> REF _Ref115771683 \h </w:instrText>
      </w:r>
      <w:r w:rsidR="00440F8C">
        <w:rPr>
          <w:lang w:val="es-ES"/>
        </w:rPr>
      </w:r>
      <w:r w:rsidR="00440F8C">
        <w:rPr>
          <w:lang w:val="es-ES"/>
        </w:rPr>
        <w:fldChar w:fldCharType="separate"/>
      </w:r>
      <w:r w:rsidR="00947224">
        <w:t xml:space="preserve">Tabla </w:t>
      </w:r>
      <w:r w:rsidR="00947224">
        <w:rPr>
          <w:noProof/>
        </w:rPr>
        <w:t>4</w:t>
      </w:r>
      <w:r w:rsidR="00440F8C">
        <w:rPr>
          <w:lang w:val="es-ES"/>
        </w:rPr>
        <w:fldChar w:fldCharType="end"/>
      </w:r>
      <w:r w:rsidR="00310145">
        <w:rPr>
          <w:lang w:val="es-ES"/>
        </w:rPr>
        <w:t xml:space="preserve">: </w:t>
      </w:r>
    </w:p>
    <w:p w14:paraId="240CDBD1" w14:textId="7E2C7CCD" w:rsidR="00310145" w:rsidRDefault="00310145" w:rsidP="00DE14AA">
      <w:pPr>
        <w:rPr>
          <w:lang w:val="es-ES"/>
        </w:rPr>
      </w:pPr>
    </w:p>
    <w:tbl>
      <w:tblPr>
        <w:tblStyle w:val="TableGrid"/>
        <w:tblW w:w="9232" w:type="dxa"/>
        <w:jc w:val="center"/>
        <w:tblLook w:val="04A0" w:firstRow="1" w:lastRow="0" w:firstColumn="1" w:lastColumn="0" w:noHBand="0" w:noVBand="1"/>
      </w:tblPr>
      <w:tblGrid>
        <w:gridCol w:w="2760"/>
        <w:gridCol w:w="2497"/>
        <w:gridCol w:w="1398"/>
        <w:gridCol w:w="1414"/>
        <w:gridCol w:w="1163"/>
      </w:tblGrid>
      <w:tr w:rsidR="003B5903" w14:paraId="4118F07C" w14:textId="77777777" w:rsidTr="5C5388C7">
        <w:trPr>
          <w:jc w:val="center"/>
        </w:trPr>
        <w:tc>
          <w:tcPr>
            <w:tcW w:w="2760" w:type="dxa"/>
          </w:tcPr>
          <w:p w14:paraId="3D9F79E7" w14:textId="30CDB2A8" w:rsidR="003B5903" w:rsidRDefault="003B5903" w:rsidP="00DE14AA">
            <w:pPr>
              <w:rPr>
                <w:lang w:val="es-ES"/>
              </w:rPr>
            </w:pPr>
            <w:r>
              <w:rPr>
                <w:lang w:val="es-ES"/>
              </w:rPr>
              <w:t>Tipo de placa</w:t>
            </w:r>
          </w:p>
        </w:tc>
        <w:tc>
          <w:tcPr>
            <w:tcW w:w="2497" w:type="dxa"/>
          </w:tcPr>
          <w:p w14:paraId="2A147A78" w14:textId="04EB3839" w:rsidR="003B5903" w:rsidRDefault="003B5903" w:rsidP="00DE14AA">
            <w:pPr>
              <w:rPr>
                <w:lang w:val="es-ES"/>
              </w:rPr>
            </w:pPr>
            <w:r>
              <w:rPr>
                <w:lang w:val="es-ES"/>
              </w:rPr>
              <w:t>Montaje</w:t>
            </w:r>
          </w:p>
        </w:tc>
        <w:tc>
          <w:tcPr>
            <w:tcW w:w="1398" w:type="dxa"/>
          </w:tcPr>
          <w:p w14:paraId="6EAB287B" w14:textId="3D4D446D" w:rsidR="003B5903" w:rsidRDefault="00682D4F" w:rsidP="00DE14AA">
            <w:pPr>
              <w:rPr>
                <w:lang w:val="es-ES"/>
              </w:rPr>
            </w:pPr>
            <w:r>
              <w:rPr>
                <w:lang w:val="es-ES"/>
              </w:rPr>
              <w:t>a</w:t>
            </w:r>
          </w:p>
        </w:tc>
        <w:tc>
          <w:tcPr>
            <w:tcW w:w="1414" w:type="dxa"/>
          </w:tcPr>
          <w:p w14:paraId="373CDD30" w14:textId="568A7DE6" w:rsidR="003B5903" w:rsidRDefault="00682D4F" w:rsidP="00DE14AA">
            <w:pPr>
              <w:rPr>
                <w:lang w:val="es-ES"/>
              </w:rPr>
            </w:pPr>
            <w:r>
              <w:rPr>
                <w:lang w:val="es-ES"/>
              </w:rPr>
              <w:t>b</w:t>
            </w:r>
          </w:p>
        </w:tc>
        <w:tc>
          <w:tcPr>
            <w:tcW w:w="1163" w:type="dxa"/>
          </w:tcPr>
          <w:p w14:paraId="34FE407F" w14:textId="7983ABFC" w:rsidR="003B5903" w:rsidRPr="003B5903" w:rsidRDefault="00000000" w:rsidP="00DE14AA">
            <w:pPr>
              <w:rPr>
                <w:lang w:val="es-ES"/>
              </w:rPr>
            </w:pPr>
            <m:oMath>
              <m:sSub>
                <m:sSubPr>
                  <m:ctrlPr>
                    <w:rPr>
                      <w:rFonts w:ascii="Cambria Math" w:hAnsi="Cambria Math"/>
                      <w:i/>
                      <w:lang w:val="es-ES"/>
                    </w:rPr>
                  </m:ctrlPr>
                </m:sSubPr>
                <m:e>
                  <m:r>
                    <m:rPr>
                      <m:sty m:val="b"/>
                    </m:rPr>
                    <w:rPr>
                      <w:rFonts w:ascii="Cambria Math" w:hAnsi="Cambria Math"/>
                      <w:lang w:val="es-ES"/>
                    </w:rPr>
                    <m:t>Δ</m:t>
                  </m:r>
                  <m:ctrlPr>
                    <w:rPr>
                      <w:rFonts w:ascii="Cambria Math" w:hAnsi="Cambria Math"/>
                      <w:lang w:val="es-ES"/>
                    </w:rPr>
                  </m:ctrlPr>
                </m:e>
                <m:sub>
                  <m:r>
                    <m:rPr>
                      <m:sty m:val="bi"/>
                    </m:rPr>
                    <w:rPr>
                      <w:rFonts w:ascii="Cambria Math" w:hAnsi="Cambria Math"/>
                      <w:lang w:val="es-ES"/>
                    </w:rPr>
                    <m:t>t</m:t>
                  </m:r>
                </m:sub>
              </m:sSub>
            </m:oMath>
            <w:r w:rsidR="003B5903" w:rsidRPr="003B5903">
              <w:rPr>
                <w:lang w:val="es-ES"/>
              </w:rPr>
              <w:t xml:space="preserve"> [</w:t>
            </w:r>
            <w:r w:rsidR="003B5903" w:rsidRPr="003B5903">
              <w:rPr>
                <w:rFonts w:ascii="Arial" w:hAnsi="Arial" w:cs="Arial"/>
                <w:lang w:val="es-ES"/>
              </w:rPr>
              <w:t>°</w:t>
            </w:r>
            <w:r w:rsidR="003B5903" w:rsidRPr="003B5903">
              <w:rPr>
                <w:lang w:val="es-ES"/>
              </w:rPr>
              <w:t>C]</w:t>
            </w:r>
          </w:p>
        </w:tc>
      </w:tr>
      <w:tr w:rsidR="003B5903" w14:paraId="3F9D7D13" w14:textId="77777777" w:rsidTr="5C5388C7">
        <w:trPr>
          <w:jc w:val="center"/>
        </w:trPr>
        <w:tc>
          <w:tcPr>
            <w:tcW w:w="2760" w:type="dxa"/>
          </w:tcPr>
          <w:p w14:paraId="74CEA374" w14:textId="73E56080" w:rsidR="003B5903" w:rsidRDefault="003B5903" w:rsidP="00DE14AA">
            <w:pPr>
              <w:rPr>
                <w:lang w:val="es-ES"/>
              </w:rPr>
            </w:pPr>
            <w:r>
              <w:rPr>
                <w:lang w:val="es-ES"/>
              </w:rPr>
              <w:t>Cristal/Celda/Cristal</w:t>
            </w:r>
          </w:p>
        </w:tc>
        <w:tc>
          <w:tcPr>
            <w:tcW w:w="2497" w:type="dxa"/>
          </w:tcPr>
          <w:p w14:paraId="36619440" w14:textId="45CB0CF4" w:rsidR="003B5903" w:rsidRDefault="003B5903" w:rsidP="00DE14AA">
            <w:pPr>
              <w:rPr>
                <w:lang w:val="es-ES"/>
              </w:rPr>
            </w:pPr>
            <w:r>
              <w:rPr>
                <w:lang w:val="es-ES"/>
              </w:rPr>
              <w:t>Open Rack</w:t>
            </w:r>
          </w:p>
        </w:tc>
        <w:tc>
          <w:tcPr>
            <w:tcW w:w="1398" w:type="dxa"/>
          </w:tcPr>
          <w:p w14:paraId="58811F82" w14:textId="67F0F890" w:rsidR="003B5903" w:rsidRDefault="003B5903" w:rsidP="00DE14AA">
            <w:pPr>
              <w:rPr>
                <w:lang w:val="es-ES"/>
              </w:rPr>
            </w:pPr>
            <w:r>
              <w:rPr>
                <w:lang w:val="es-ES"/>
              </w:rPr>
              <w:t>-3.47</w:t>
            </w:r>
          </w:p>
        </w:tc>
        <w:tc>
          <w:tcPr>
            <w:tcW w:w="1414" w:type="dxa"/>
          </w:tcPr>
          <w:p w14:paraId="6CA2AA45" w14:textId="768A0818" w:rsidR="003B5903" w:rsidRDefault="003B5903" w:rsidP="00DE14AA">
            <w:pPr>
              <w:rPr>
                <w:lang w:val="es-ES"/>
              </w:rPr>
            </w:pPr>
            <w:r>
              <w:rPr>
                <w:lang w:val="es-ES"/>
              </w:rPr>
              <w:t>-0.0594</w:t>
            </w:r>
          </w:p>
        </w:tc>
        <w:tc>
          <w:tcPr>
            <w:tcW w:w="1163" w:type="dxa"/>
          </w:tcPr>
          <w:p w14:paraId="376B166C" w14:textId="33C3BDF0" w:rsidR="003B5903" w:rsidRDefault="003B5903" w:rsidP="00DE14AA">
            <w:pPr>
              <w:rPr>
                <w:lang w:val="es-ES"/>
              </w:rPr>
            </w:pPr>
            <w:r>
              <w:rPr>
                <w:lang w:val="es-ES"/>
              </w:rPr>
              <w:t>3</w:t>
            </w:r>
          </w:p>
        </w:tc>
      </w:tr>
      <w:tr w:rsidR="003B5903" w14:paraId="00DE2F41" w14:textId="77777777" w:rsidTr="5C5388C7">
        <w:trPr>
          <w:jc w:val="center"/>
        </w:trPr>
        <w:tc>
          <w:tcPr>
            <w:tcW w:w="2760" w:type="dxa"/>
          </w:tcPr>
          <w:p w14:paraId="17D42423" w14:textId="4BE8CDE0" w:rsidR="003B5903" w:rsidRDefault="003B5903" w:rsidP="00DE14AA">
            <w:pPr>
              <w:rPr>
                <w:lang w:val="es-ES"/>
              </w:rPr>
            </w:pPr>
            <w:r>
              <w:rPr>
                <w:lang w:val="es-ES"/>
              </w:rPr>
              <w:t>Cristal/Celda/Cristal</w:t>
            </w:r>
          </w:p>
        </w:tc>
        <w:tc>
          <w:tcPr>
            <w:tcW w:w="2497" w:type="dxa"/>
          </w:tcPr>
          <w:p w14:paraId="407B0B36" w14:textId="2C6AAC78" w:rsidR="003B5903" w:rsidRDefault="003B5903" w:rsidP="00DE14AA">
            <w:pPr>
              <w:rPr>
                <w:lang w:val="es-ES"/>
              </w:rPr>
            </w:pPr>
            <w:r>
              <w:rPr>
                <w:lang w:val="es-ES"/>
              </w:rPr>
              <w:t>Tejado</w:t>
            </w:r>
          </w:p>
        </w:tc>
        <w:tc>
          <w:tcPr>
            <w:tcW w:w="1398" w:type="dxa"/>
          </w:tcPr>
          <w:p w14:paraId="4B69EECF" w14:textId="458C4699" w:rsidR="003B5903" w:rsidRDefault="003B5903" w:rsidP="00DE14AA">
            <w:pPr>
              <w:rPr>
                <w:lang w:val="es-ES"/>
              </w:rPr>
            </w:pPr>
            <w:r>
              <w:rPr>
                <w:lang w:val="es-ES"/>
              </w:rPr>
              <w:t>-2.98</w:t>
            </w:r>
          </w:p>
        </w:tc>
        <w:tc>
          <w:tcPr>
            <w:tcW w:w="1414" w:type="dxa"/>
          </w:tcPr>
          <w:p w14:paraId="39FB4D06" w14:textId="265C0E41" w:rsidR="003B5903" w:rsidRDefault="003B5903" w:rsidP="00DE14AA">
            <w:pPr>
              <w:rPr>
                <w:lang w:val="es-ES"/>
              </w:rPr>
            </w:pPr>
            <w:r>
              <w:rPr>
                <w:lang w:val="es-ES"/>
              </w:rPr>
              <w:t>-0.0471</w:t>
            </w:r>
          </w:p>
        </w:tc>
        <w:tc>
          <w:tcPr>
            <w:tcW w:w="1163" w:type="dxa"/>
          </w:tcPr>
          <w:p w14:paraId="78C6A024" w14:textId="46A6AF21" w:rsidR="003B5903" w:rsidRDefault="003B5903" w:rsidP="00DE14AA">
            <w:pPr>
              <w:rPr>
                <w:lang w:val="es-ES"/>
              </w:rPr>
            </w:pPr>
            <w:r>
              <w:rPr>
                <w:lang w:val="es-ES"/>
              </w:rPr>
              <w:t>1</w:t>
            </w:r>
          </w:p>
        </w:tc>
      </w:tr>
      <w:tr w:rsidR="003B5903" w14:paraId="7F4047BC" w14:textId="77777777" w:rsidTr="5C5388C7">
        <w:trPr>
          <w:jc w:val="center"/>
        </w:trPr>
        <w:tc>
          <w:tcPr>
            <w:tcW w:w="2760" w:type="dxa"/>
          </w:tcPr>
          <w:p w14:paraId="66C77D32" w14:textId="053EC7A1" w:rsidR="003B5903" w:rsidRDefault="003B5903" w:rsidP="00DE14AA">
            <w:pPr>
              <w:rPr>
                <w:lang w:val="es-ES"/>
              </w:rPr>
            </w:pPr>
            <w:r>
              <w:rPr>
                <w:lang w:val="es-ES"/>
              </w:rPr>
              <w:t>Cristal/Celda/polímero</w:t>
            </w:r>
          </w:p>
        </w:tc>
        <w:tc>
          <w:tcPr>
            <w:tcW w:w="2497" w:type="dxa"/>
          </w:tcPr>
          <w:p w14:paraId="0E1AC3EE" w14:textId="1E76CBB2" w:rsidR="003B5903" w:rsidRDefault="003B5903" w:rsidP="00DE14AA">
            <w:pPr>
              <w:rPr>
                <w:lang w:val="es-ES"/>
              </w:rPr>
            </w:pPr>
            <w:r>
              <w:rPr>
                <w:lang w:val="es-ES"/>
              </w:rPr>
              <w:t>Open Rack</w:t>
            </w:r>
          </w:p>
        </w:tc>
        <w:tc>
          <w:tcPr>
            <w:tcW w:w="1398" w:type="dxa"/>
          </w:tcPr>
          <w:p w14:paraId="33DB3B75" w14:textId="0EE447DA" w:rsidR="003B5903" w:rsidRDefault="003B5903" w:rsidP="00DE14AA">
            <w:pPr>
              <w:rPr>
                <w:lang w:val="es-ES"/>
              </w:rPr>
            </w:pPr>
            <w:r>
              <w:rPr>
                <w:lang w:val="es-ES"/>
              </w:rPr>
              <w:t>-3.56</w:t>
            </w:r>
          </w:p>
        </w:tc>
        <w:tc>
          <w:tcPr>
            <w:tcW w:w="1414" w:type="dxa"/>
          </w:tcPr>
          <w:p w14:paraId="7C84C19B" w14:textId="05AB0F4D" w:rsidR="003B5903" w:rsidRDefault="003B5903" w:rsidP="00DE14AA">
            <w:pPr>
              <w:rPr>
                <w:lang w:val="es-ES"/>
              </w:rPr>
            </w:pPr>
            <w:r>
              <w:rPr>
                <w:lang w:val="es-ES"/>
              </w:rPr>
              <w:t>-0.0750</w:t>
            </w:r>
          </w:p>
        </w:tc>
        <w:tc>
          <w:tcPr>
            <w:tcW w:w="1163" w:type="dxa"/>
          </w:tcPr>
          <w:p w14:paraId="0C0449CD" w14:textId="011543A5" w:rsidR="003B5903" w:rsidRDefault="003B5903" w:rsidP="00DE14AA">
            <w:pPr>
              <w:rPr>
                <w:lang w:val="es-ES"/>
              </w:rPr>
            </w:pPr>
            <w:r>
              <w:rPr>
                <w:lang w:val="es-ES"/>
              </w:rPr>
              <w:t>3</w:t>
            </w:r>
          </w:p>
        </w:tc>
      </w:tr>
      <w:tr w:rsidR="003B5903" w14:paraId="565AEF8C" w14:textId="77777777" w:rsidTr="5C5388C7">
        <w:trPr>
          <w:jc w:val="center"/>
        </w:trPr>
        <w:tc>
          <w:tcPr>
            <w:tcW w:w="2760" w:type="dxa"/>
          </w:tcPr>
          <w:p w14:paraId="600CF40D" w14:textId="69191A9C" w:rsidR="003B5903" w:rsidRDefault="003B5903" w:rsidP="00DE14AA">
            <w:pPr>
              <w:rPr>
                <w:lang w:val="es-ES"/>
              </w:rPr>
            </w:pPr>
            <w:r>
              <w:rPr>
                <w:lang w:val="es-ES"/>
              </w:rPr>
              <w:t>Cristal/Celda/Polímero</w:t>
            </w:r>
          </w:p>
        </w:tc>
        <w:tc>
          <w:tcPr>
            <w:tcW w:w="2497" w:type="dxa"/>
          </w:tcPr>
          <w:p w14:paraId="6BFB8132" w14:textId="41EFFF8D" w:rsidR="003B5903" w:rsidRDefault="003B5903" w:rsidP="003B5903">
            <w:pPr>
              <w:jc w:val="center"/>
              <w:rPr>
                <w:lang w:val="es-ES"/>
              </w:rPr>
            </w:pPr>
            <w:proofErr w:type="spellStart"/>
            <w:r>
              <w:t>Insulated</w:t>
            </w:r>
            <w:proofErr w:type="spellEnd"/>
            <w:r>
              <w:t xml:space="preserve"> back</w:t>
            </w:r>
          </w:p>
        </w:tc>
        <w:tc>
          <w:tcPr>
            <w:tcW w:w="1398" w:type="dxa"/>
          </w:tcPr>
          <w:p w14:paraId="2A983947" w14:textId="34940C1C" w:rsidR="003B5903" w:rsidRDefault="003B5903" w:rsidP="00DE14AA">
            <w:pPr>
              <w:rPr>
                <w:lang w:val="es-ES"/>
              </w:rPr>
            </w:pPr>
            <w:r>
              <w:rPr>
                <w:lang w:val="es-ES"/>
              </w:rPr>
              <w:t>-2.81</w:t>
            </w:r>
          </w:p>
        </w:tc>
        <w:tc>
          <w:tcPr>
            <w:tcW w:w="1414" w:type="dxa"/>
          </w:tcPr>
          <w:p w14:paraId="2CDA11AA" w14:textId="143B0CFC" w:rsidR="003B5903" w:rsidRDefault="003B5903" w:rsidP="00DE14AA">
            <w:pPr>
              <w:rPr>
                <w:lang w:val="es-ES"/>
              </w:rPr>
            </w:pPr>
            <w:r>
              <w:rPr>
                <w:lang w:val="es-ES"/>
              </w:rPr>
              <w:t>-0.0455</w:t>
            </w:r>
          </w:p>
        </w:tc>
        <w:tc>
          <w:tcPr>
            <w:tcW w:w="1163" w:type="dxa"/>
          </w:tcPr>
          <w:p w14:paraId="44E47B6D" w14:textId="34ABB60F" w:rsidR="003B5903" w:rsidRDefault="003B5903" w:rsidP="00DE14AA">
            <w:pPr>
              <w:rPr>
                <w:lang w:val="es-ES"/>
              </w:rPr>
            </w:pPr>
            <w:r>
              <w:rPr>
                <w:lang w:val="es-ES"/>
              </w:rPr>
              <w:t>0</w:t>
            </w:r>
          </w:p>
        </w:tc>
      </w:tr>
      <w:tr w:rsidR="003B5903" w14:paraId="610106F4" w14:textId="77777777" w:rsidTr="5C5388C7">
        <w:trPr>
          <w:jc w:val="center"/>
        </w:trPr>
        <w:tc>
          <w:tcPr>
            <w:tcW w:w="2760" w:type="dxa"/>
          </w:tcPr>
          <w:p w14:paraId="3E3ACCFB" w14:textId="2A6B3453" w:rsidR="003B5903" w:rsidRDefault="003B5903" w:rsidP="00DE14AA">
            <w:pPr>
              <w:rPr>
                <w:lang w:val="es-ES"/>
              </w:rPr>
            </w:pPr>
            <w:r>
              <w:rPr>
                <w:lang w:val="es-ES"/>
              </w:rPr>
              <w:t>22X concentrador lineal</w:t>
            </w:r>
          </w:p>
        </w:tc>
        <w:tc>
          <w:tcPr>
            <w:tcW w:w="2497" w:type="dxa"/>
          </w:tcPr>
          <w:p w14:paraId="70D68A07" w14:textId="6F7B36C1" w:rsidR="003B5903" w:rsidRDefault="003B5903" w:rsidP="00DE14AA">
            <w:pPr>
              <w:rPr>
                <w:lang w:val="es-ES"/>
              </w:rPr>
            </w:pPr>
            <w:proofErr w:type="spellStart"/>
            <w:r>
              <w:rPr>
                <w:lang w:val="es-ES"/>
              </w:rPr>
              <w:t>Tracker</w:t>
            </w:r>
            <w:proofErr w:type="spellEnd"/>
          </w:p>
        </w:tc>
        <w:tc>
          <w:tcPr>
            <w:tcW w:w="1398" w:type="dxa"/>
          </w:tcPr>
          <w:p w14:paraId="717A2E5E" w14:textId="61B8C5C6" w:rsidR="003B5903" w:rsidRDefault="003B5903" w:rsidP="00DE14AA">
            <w:pPr>
              <w:rPr>
                <w:lang w:val="es-ES"/>
              </w:rPr>
            </w:pPr>
            <w:r>
              <w:rPr>
                <w:lang w:val="es-ES"/>
              </w:rPr>
              <w:t>-3.23</w:t>
            </w:r>
          </w:p>
        </w:tc>
        <w:tc>
          <w:tcPr>
            <w:tcW w:w="1414" w:type="dxa"/>
          </w:tcPr>
          <w:p w14:paraId="7751C7DA" w14:textId="1B28C1E4" w:rsidR="003B5903" w:rsidRDefault="003B5903" w:rsidP="00DE14AA">
            <w:pPr>
              <w:rPr>
                <w:lang w:val="es-ES"/>
              </w:rPr>
            </w:pPr>
            <w:r>
              <w:rPr>
                <w:lang w:val="es-ES"/>
              </w:rPr>
              <w:t>-0.130</w:t>
            </w:r>
          </w:p>
        </w:tc>
        <w:tc>
          <w:tcPr>
            <w:tcW w:w="1163" w:type="dxa"/>
          </w:tcPr>
          <w:p w14:paraId="176CF234" w14:textId="320A0242" w:rsidR="003B5903" w:rsidRDefault="003B5903" w:rsidP="00440F8C">
            <w:pPr>
              <w:keepNext/>
              <w:rPr>
                <w:lang w:val="es-ES"/>
              </w:rPr>
            </w:pPr>
            <w:r>
              <w:rPr>
                <w:lang w:val="es-ES"/>
              </w:rPr>
              <w:t>13</w:t>
            </w:r>
          </w:p>
        </w:tc>
      </w:tr>
    </w:tbl>
    <w:p w14:paraId="0BBCD34A" w14:textId="3AD370DD" w:rsidR="00310145" w:rsidRDefault="00440F8C" w:rsidP="00440F8C">
      <w:pPr>
        <w:pStyle w:val="Caption"/>
        <w:rPr>
          <w:lang w:val="es-ES"/>
        </w:rPr>
      </w:pPr>
      <w:bookmarkStart w:id="88" w:name="_Ref115771683"/>
      <w:r>
        <w:t xml:space="preserve">Tabla </w:t>
      </w:r>
      <w:r>
        <w:fldChar w:fldCharType="begin"/>
      </w:r>
      <w:r>
        <w:instrText xml:space="preserve"> SEQ Tabla \* ARABIC </w:instrText>
      </w:r>
      <w:r>
        <w:fldChar w:fldCharType="separate"/>
      </w:r>
      <w:r w:rsidR="00683D13">
        <w:rPr>
          <w:noProof/>
        </w:rPr>
        <w:t>5</w:t>
      </w:r>
      <w:r>
        <w:fldChar w:fldCharType="end"/>
      </w:r>
      <w:bookmarkEnd w:id="88"/>
      <w:r w:rsidR="00682D4F">
        <w:t>: Valores para los parámetros del modelo SAPM en función del tipo de placa solar.</w:t>
      </w:r>
    </w:p>
    <w:p w14:paraId="2A4EC809" w14:textId="226B3948" w:rsidR="00C030C1" w:rsidRDefault="00C030C1" w:rsidP="00DE14AA">
      <w:pPr>
        <w:rPr>
          <w:lang w:val="es-ES"/>
        </w:rPr>
      </w:pPr>
    </w:p>
    <w:p w14:paraId="7F93FA05" w14:textId="3CD229AD" w:rsidR="00BB0A38" w:rsidRPr="00CD2BC9" w:rsidRDefault="00BB0A38" w:rsidP="00DE14AA">
      <w:pPr>
        <w:rPr>
          <w:lang w:val="es-ES"/>
        </w:rPr>
      </w:pPr>
    </w:p>
    <w:p w14:paraId="756C559D" w14:textId="77777777" w:rsidR="00BB0A38" w:rsidRPr="00881180" w:rsidRDefault="00BB0A38" w:rsidP="00DE14AA">
      <w:pPr>
        <w:rPr>
          <w:lang w:val="es-ES"/>
        </w:rPr>
      </w:pPr>
    </w:p>
    <w:p w14:paraId="77817319" w14:textId="26328792" w:rsidR="00C60F59" w:rsidRDefault="00C60F59" w:rsidP="00C60F59">
      <w:pPr>
        <w:rPr>
          <w:lang w:val="es-ES"/>
        </w:rPr>
      </w:pPr>
    </w:p>
    <w:p w14:paraId="7B87ABA6" w14:textId="77777777" w:rsidR="00C60F59" w:rsidRPr="00C60F59" w:rsidRDefault="00C60F59" w:rsidP="00C60F59">
      <w:pPr>
        <w:rPr>
          <w:lang w:val="es-ES"/>
        </w:rPr>
      </w:pPr>
    </w:p>
    <w:p w14:paraId="719850AA" w14:textId="77777777" w:rsidR="00947224" w:rsidRDefault="00372A2C" w:rsidP="00E73D68">
      <w:pPr>
        <w:pStyle w:val="Heading1"/>
        <w:rPr>
          <w:rFonts w:asciiTheme="minorHAnsi" w:eastAsiaTheme="minorHAnsi" w:hAnsiTheme="minorHAnsi" w:cstheme="minorBidi"/>
          <w:noProof/>
          <w:lang w:val="ca-ES" w:eastAsia="en-US"/>
        </w:rPr>
      </w:pPr>
      <w:bookmarkStart w:id="89" w:name="_Toc117843065"/>
      <w:proofErr w:type="spellStart"/>
      <w:r w:rsidRPr="005115D1">
        <w:rPr>
          <w:lang w:val="en-US"/>
        </w:rPr>
        <w:t>Referencias</w:t>
      </w:r>
      <w:bookmarkEnd w:id="89"/>
      <w:proofErr w:type="spellEnd"/>
      <w:r w:rsidR="00861318">
        <w:rPr>
          <w:lang w:val="es-ES"/>
        </w:rPr>
        <w:fldChar w:fldCharType="begin"/>
      </w:r>
      <w:r w:rsidR="00861318" w:rsidRPr="005115D1">
        <w:rPr>
          <w:lang w:val="en-US"/>
        </w:rPr>
        <w:instrText xml:space="preserve"> BIBLIOGRAPHY  \l 1033 </w:instrText>
      </w:r>
      <w:r w:rsidR="00861318">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9841"/>
      </w:tblGrid>
      <w:tr w:rsidR="00947224" w14:paraId="09841D64" w14:textId="77777777">
        <w:trPr>
          <w:divId w:val="572010008"/>
          <w:tblCellSpacing w:w="15" w:type="dxa"/>
        </w:trPr>
        <w:tc>
          <w:tcPr>
            <w:tcW w:w="50" w:type="pct"/>
            <w:hideMark/>
          </w:tcPr>
          <w:p w14:paraId="5D816DAD" w14:textId="317F0966" w:rsidR="00947224" w:rsidRDefault="00947224">
            <w:pPr>
              <w:pStyle w:val="Bibliography"/>
              <w:rPr>
                <w:noProof/>
                <w:sz w:val="24"/>
                <w:szCs w:val="24"/>
                <w:lang w:val="en-US"/>
              </w:rPr>
            </w:pPr>
            <w:r>
              <w:rPr>
                <w:noProof/>
                <w:lang w:val="en-US"/>
              </w:rPr>
              <w:t xml:space="preserve">[1] </w:t>
            </w:r>
          </w:p>
        </w:tc>
        <w:tc>
          <w:tcPr>
            <w:tcW w:w="0" w:type="auto"/>
            <w:hideMark/>
          </w:tcPr>
          <w:p w14:paraId="49597FAE" w14:textId="77777777" w:rsidR="00947224" w:rsidRDefault="00947224">
            <w:pPr>
              <w:pStyle w:val="Bibliography"/>
              <w:rPr>
                <w:noProof/>
                <w:lang w:val="en-US"/>
              </w:rPr>
            </w:pPr>
            <w:r>
              <w:rPr>
                <w:noProof/>
                <w:lang w:val="en-US"/>
              </w:rPr>
              <w:t xml:space="preserve">A. P. Dobos, "PVWatts Version 5 Manual," 9 2014. </w:t>
            </w:r>
          </w:p>
        </w:tc>
      </w:tr>
      <w:tr w:rsidR="00947224" w:rsidRPr="00BF6E01" w14:paraId="541277F2" w14:textId="77777777">
        <w:trPr>
          <w:divId w:val="572010008"/>
          <w:tblCellSpacing w:w="15" w:type="dxa"/>
        </w:trPr>
        <w:tc>
          <w:tcPr>
            <w:tcW w:w="50" w:type="pct"/>
            <w:hideMark/>
          </w:tcPr>
          <w:p w14:paraId="2C683D60" w14:textId="77777777" w:rsidR="00947224" w:rsidRDefault="00947224">
            <w:pPr>
              <w:pStyle w:val="Bibliography"/>
              <w:rPr>
                <w:noProof/>
                <w:lang w:val="en-US"/>
              </w:rPr>
            </w:pPr>
            <w:r>
              <w:rPr>
                <w:noProof/>
                <w:lang w:val="en-US"/>
              </w:rPr>
              <w:t xml:space="preserve">[2] </w:t>
            </w:r>
          </w:p>
        </w:tc>
        <w:tc>
          <w:tcPr>
            <w:tcW w:w="0" w:type="auto"/>
            <w:hideMark/>
          </w:tcPr>
          <w:p w14:paraId="3607609F" w14:textId="77777777" w:rsidR="00947224" w:rsidRDefault="00947224">
            <w:pPr>
              <w:pStyle w:val="Bibliography"/>
              <w:rPr>
                <w:noProof/>
                <w:lang w:val="en-US"/>
              </w:rPr>
            </w:pPr>
            <w:r>
              <w:rPr>
                <w:noProof/>
                <w:lang w:val="en-US"/>
              </w:rPr>
              <w:t xml:space="preserve">J. Väisänen, A. Kosonen, J. Ahola, T. Sallinen and T. Hannula, "Optimal sizing ratio of a solar PV inverter for minimizing the levelized cost of electricity in Finnish irradiation conditions," </w:t>
            </w:r>
            <w:r>
              <w:rPr>
                <w:i/>
                <w:iCs/>
                <w:noProof/>
                <w:lang w:val="en-US"/>
              </w:rPr>
              <w:t xml:space="preserve">Solar Energy, </w:t>
            </w:r>
            <w:r>
              <w:rPr>
                <w:noProof/>
                <w:lang w:val="en-US"/>
              </w:rPr>
              <w:t xml:space="preserve">vol. 185, p. 350–362, 6 2019. </w:t>
            </w:r>
          </w:p>
        </w:tc>
      </w:tr>
      <w:tr w:rsidR="00947224" w:rsidRPr="00BF6E01" w14:paraId="2DF1C503" w14:textId="77777777">
        <w:trPr>
          <w:divId w:val="572010008"/>
          <w:tblCellSpacing w:w="15" w:type="dxa"/>
        </w:trPr>
        <w:tc>
          <w:tcPr>
            <w:tcW w:w="50" w:type="pct"/>
            <w:hideMark/>
          </w:tcPr>
          <w:p w14:paraId="639063FE" w14:textId="77777777" w:rsidR="00947224" w:rsidRDefault="00947224">
            <w:pPr>
              <w:pStyle w:val="Bibliography"/>
              <w:rPr>
                <w:noProof/>
                <w:lang w:val="en-US"/>
              </w:rPr>
            </w:pPr>
            <w:r>
              <w:rPr>
                <w:noProof/>
                <w:lang w:val="en-US"/>
              </w:rPr>
              <w:t xml:space="preserve">[3] </w:t>
            </w:r>
          </w:p>
        </w:tc>
        <w:tc>
          <w:tcPr>
            <w:tcW w:w="0" w:type="auto"/>
            <w:hideMark/>
          </w:tcPr>
          <w:p w14:paraId="3558E263" w14:textId="77777777" w:rsidR="00947224" w:rsidRDefault="00947224">
            <w:pPr>
              <w:pStyle w:val="Bibliography"/>
              <w:rPr>
                <w:noProof/>
                <w:lang w:val="en-US"/>
              </w:rPr>
            </w:pPr>
            <w:r>
              <w:rPr>
                <w:noProof/>
                <w:lang w:val="en-US"/>
              </w:rPr>
              <w:t xml:space="preserve">A. M. Gracia and T. Huld, Performance comparison of different models for the estimation of global irradiance on inclined surfaces : validation of the model implemented in PVGIS, Luxembourg: Publications Office, 2013. </w:t>
            </w:r>
          </w:p>
        </w:tc>
      </w:tr>
      <w:tr w:rsidR="00947224" w:rsidRPr="00BF6E01" w14:paraId="4B450FA5" w14:textId="77777777">
        <w:trPr>
          <w:divId w:val="572010008"/>
          <w:tblCellSpacing w:w="15" w:type="dxa"/>
        </w:trPr>
        <w:tc>
          <w:tcPr>
            <w:tcW w:w="50" w:type="pct"/>
            <w:hideMark/>
          </w:tcPr>
          <w:p w14:paraId="2F1FBDC9" w14:textId="77777777" w:rsidR="00947224" w:rsidRDefault="00947224">
            <w:pPr>
              <w:pStyle w:val="Bibliography"/>
              <w:rPr>
                <w:noProof/>
                <w:lang w:val="en-US"/>
              </w:rPr>
            </w:pPr>
            <w:r>
              <w:rPr>
                <w:noProof/>
                <w:lang w:val="en-US"/>
              </w:rPr>
              <w:t xml:space="preserve">[4] </w:t>
            </w:r>
          </w:p>
        </w:tc>
        <w:tc>
          <w:tcPr>
            <w:tcW w:w="0" w:type="auto"/>
            <w:hideMark/>
          </w:tcPr>
          <w:p w14:paraId="6FC09C9C" w14:textId="77777777" w:rsidR="00947224" w:rsidRDefault="00947224">
            <w:pPr>
              <w:pStyle w:val="Bibliography"/>
              <w:rPr>
                <w:noProof/>
                <w:lang w:val="en-US"/>
              </w:rPr>
            </w:pPr>
            <w:r>
              <w:rPr>
                <w:noProof/>
                <w:lang w:val="en-US"/>
              </w:rPr>
              <w:t xml:space="preserve">S. A. Kalogirou, "Environmental Characteristics," in </w:t>
            </w:r>
            <w:r>
              <w:rPr>
                <w:i/>
                <w:iCs/>
                <w:noProof/>
                <w:lang w:val="en-US"/>
              </w:rPr>
              <w:t>Solar Energy Engineering</w:t>
            </w:r>
            <w:r>
              <w:rPr>
                <w:noProof/>
                <w:lang w:val="en-US"/>
              </w:rPr>
              <w:t>, Elsevier, 2009, p. 49–762.</w:t>
            </w:r>
          </w:p>
        </w:tc>
      </w:tr>
      <w:tr w:rsidR="00947224" w14:paraId="573D137A" w14:textId="77777777">
        <w:trPr>
          <w:divId w:val="572010008"/>
          <w:tblCellSpacing w:w="15" w:type="dxa"/>
        </w:trPr>
        <w:tc>
          <w:tcPr>
            <w:tcW w:w="50" w:type="pct"/>
            <w:hideMark/>
          </w:tcPr>
          <w:p w14:paraId="33761A43" w14:textId="77777777" w:rsidR="00947224" w:rsidRDefault="00947224">
            <w:pPr>
              <w:pStyle w:val="Bibliography"/>
              <w:rPr>
                <w:noProof/>
                <w:lang w:val="en-US"/>
              </w:rPr>
            </w:pPr>
            <w:r>
              <w:rPr>
                <w:noProof/>
                <w:lang w:val="en-US"/>
              </w:rPr>
              <w:t xml:space="preserve">[5] </w:t>
            </w:r>
          </w:p>
        </w:tc>
        <w:tc>
          <w:tcPr>
            <w:tcW w:w="0" w:type="auto"/>
            <w:hideMark/>
          </w:tcPr>
          <w:p w14:paraId="54DA56B4" w14:textId="77777777" w:rsidR="00947224" w:rsidRPr="00947224" w:rsidRDefault="00947224">
            <w:pPr>
              <w:pStyle w:val="Bibliography"/>
              <w:rPr>
                <w:noProof/>
                <w:lang w:val="es-ES"/>
              </w:rPr>
            </w:pPr>
            <w:r w:rsidRPr="00947224">
              <w:rPr>
                <w:noProof/>
                <w:lang w:val="es-ES"/>
              </w:rPr>
              <w:t xml:space="preserve">J. Prieto, Disponibilidad de la energía solar = Solar energy availability, Ediuno, 2016. </w:t>
            </w:r>
          </w:p>
        </w:tc>
      </w:tr>
      <w:tr w:rsidR="00947224" w:rsidRPr="00BF6E01" w14:paraId="1A670FD7" w14:textId="77777777">
        <w:trPr>
          <w:divId w:val="572010008"/>
          <w:tblCellSpacing w:w="15" w:type="dxa"/>
        </w:trPr>
        <w:tc>
          <w:tcPr>
            <w:tcW w:w="50" w:type="pct"/>
            <w:hideMark/>
          </w:tcPr>
          <w:p w14:paraId="5D211239" w14:textId="77777777" w:rsidR="00947224" w:rsidRDefault="00947224">
            <w:pPr>
              <w:pStyle w:val="Bibliography"/>
              <w:rPr>
                <w:noProof/>
                <w:lang w:val="en-US"/>
              </w:rPr>
            </w:pPr>
            <w:r>
              <w:rPr>
                <w:noProof/>
                <w:lang w:val="en-US"/>
              </w:rPr>
              <w:lastRenderedPageBreak/>
              <w:t xml:space="preserve">[6] </w:t>
            </w:r>
          </w:p>
        </w:tc>
        <w:tc>
          <w:tcPr>
            <w:tcW w:w="0" w:type="auto"/>
            <w:hideMark/>
          </w:tcPr>
          <w:p w14:paraId="58C50BEB" w14:textId="77777777" w:rsidR="00947224" w:rsidRDefault="00947224">
            <w:pPr>
              <w:pStyle w:val="Bibliography"/>
              <w:rPr>
                <w:noProof/>
                <w:lang w:val="en-US"/>
              </w:rPr>
            </w:pPr>
            <w:r>
              <w:rPr>
                <w:noProof/>
                <w:lang w:val="en-US"/>
              </w:rPr>
              <w:t xml:space="preserve">I. Santiago, D. Trillo-Montero, I. M. Moreno-Garcia, V. Pallarés-López and J. J. Luna-Rodrı́guez, "Modeling of photovoltaic cell temperature losses: A review and a practice case in South Spain," </w:t>
            </w:r>
            <w:r>
              <w:rPr>
                <w:i/>
                <w:iCs/>
                <w:noProof/>
                <w:lang w:val="en-US"/>
              </w:rPr>
              <w:t xml:space="preserve">Renewable and Sustainable Energy Reviews, </w:t>
            </w:r>
            <w:r>
              <w:rPr>
                <w:noProof/>
                <w:lang w:val="en-US"/>
              </w:rPr>
              <w:t xml:space="preserve">vol. 90, p. 70–89, 7 2018. </w:t>
            </w:r>
          </w:p>
        </w:tc>
      </w:tr>
      <w:tr w:rsidR="00947224" w:rsidRPr="00BF6E01" w14:paraId="32DF2BA4" w14:textId="77777777">
        <w:trPr>
          <w:divId w:val="572010008"/>
          <w:tblCellSpacing w:w="15" w:type="dxa"/>
        </w:trPr>
        <w:tc>
          <w:tcPr>
            <w:tcW w:w="50" w:type="pct"/>
            <w:hideMark/>
          </w:tcPr>
          <w:p w14:paraId="7ED759EF" w14:textId="77777777" w:rsidR="00947224" w:rsidRDefault="00947224">
            <w:pPr>
              <w:pStyle w:val="Bibliography"/>
              <w:rPr>
                <w:noProof/>
                <w:lang w:val="en-US"/>
              </w:rPr>
            </w:pPr>
            <w:r>
              <w:rPr>
                <w:noProof/>
                <w:lang w:val="en-US"/>
              </w:rPr>
              <w:t xml:space="preserve">[7] </w:t>
            </w:r>
          </w:p>
        </w:tc>
        <w:tc>
          <w:tcPr>
            <w:tcW w:w="0" w:type="auto"/>
            <w:hideMark/>
          </w:tcPr>
          <w:p w14:paraId="26A213D2" w14:textId="77777777" w:rsidR="00947224" w:rsidRDefault="00947224">
            <w:pPr>
              <w:pStyle w:val="Bibliography"/>
              <w:rPr>
                <w:noProof/>
                <w:lang w:val="en-US"/>
              </w:rPr>
            </w:pPr>
            <w:r>
              <w:rPr>
                <w:noProof/>
                <w:lang w:val="en-US"/>
              </w:rPr>
              <w:t xml:space="preserve">J. A. Kratochvil, W. E. Boyson and D. L. King, "Photovoltaic array performance model.," 8 2004. </w:t>
            </w:r>
          </w:p>
        </w:tc>
      </w:tr>
      <w:tr w:rsidR="00947224" w:rsidRPr="00BF6E01" w14:paraId="09B5BCC0" w14:textId="77777777">
        <w:trPr>
          <w:divId w:val="572010008"/>
          <w:tblCellSpacing w:w="15" w:type="dxa"/>
        </w:trPr>
        <w:tc>
          <w:tcPr>
            <w:tcW w:w="50" w:type="pct"/>
            <w:hideMark/>
          </w:tcPr>
          <w:p w14:paraId="369A0FF1" w14:textId="77777777" w:rsidR="00947224" w:rsidRDefault="00947224">
            <w:pPr>
              <w:pStyle w:val="Bibliography"/>
              <w:rPr>
                <w:noProof/>
                <w:lang w:val="en-US"/>
              </w:rPr>
            </w:pPr>
            <w:r>
              <w:rPr>
                <w:noProof/>
                <w:lang w:val="en-US"/>
              </w:rPr>
              <w:t xml:space="preserve">[8] </w:t>
            </w:r>
          </w:p>
        </w:tc>
        <w:tc>
          <w:tcPr>
            <w:tcW w:w="0" w:type="auto"/>
            <w:hideMark/>
          </w:tcPr>
          <w:p w14:paraId="4F625077" w14:textId="77777777" w:rsidR="00947224" w:rsidRDefault="00947224">
            <w:pPr>
              <w:pStyle w:val="Bibliography"/>
              <w:rPr>
                <w:noProof/>
                <w:lang w:val="en-US"/>
              </w:rPr>
            </w:pPr>
            <w:r>
              <w:rPr>
                <w:noProof/>
                <w:lang w:val="en-US"/>
              </w:rPr>
              <w:t xml:space="preserve">P. Gilman, N. A. DiOrio, J. M. Freeman, S. Janzou, A. Dobos and D. Ryberg, "SAM Photovoltaic Model Technical Reference 2016 Update," 3 2018. </w:t>
            </w:r>
          </w:p>
        </w:tc>
      </w:tr>
    </w:tbl>
    <w:p w14:paraId="1C16CB39" w14:textId="77777777" w:rsidR="00947224" w:rsidRPr="00947224" w:rsidRDefault="00947224">
      <w:pPr>
        <w:divId w:val="572010008"/>
        <w:rPr>
          <w:rFonts w:eastAsia="Times New Roman"/>
          <w:noProof/>
          <w:lang w:val="en-US"/>
        </w:rPr>
      </w:pPr>
    </w:p>
    <w:p w14:paraId="1B0A164B" w14:textId="3FB35CB2" w:rsidR="00FE4C38" w:rsidRPr="00DE14AA" w:rsidRDefault="00861318">
      <w:pPr>
        <w:rPr>
          <w:lang w:val="es-ES"/>
        </w:rPr>
      </w:pPr>
      <w:r>
        <w:rPr>
          <w:lang w:val="es-ES"/>
        </w:rPr>
        <w:fldChar w:fldCharType="end"/>
      </w:r>
    </w:p>
    <w:sectPr w:rsidR="00FE4C38" w:rsidRPr="00DE14AA">
      <w:headerReference w:type="even" r:id="rId30"/>
      <w:headerReference w:type="default" r:id="rId31"/>
      <w:headerReference w:type="first" r:id="rId32"/>
      <w:pgSz w:w="11909" w:h="16834"/>
      <w:pgMar w:top="1440" w:right="715" w:bottom="1440" w:left="992"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Ferran Pinsach" w:date="2022-12-07T13:07:00Z" w:initials="FP">
    <w:p w14:paraId="7F021AD7" w14:textId="70A42F0B" w:rsidR="00CB62F3" w:rsidRPr="00CB62F3" w:rsidRDefault="00CB62F3">
      <w:pPr>
        <w:pStyle w:val="CommentText"/>
      </w:pPr>
      <w:r>
        <w:rPr>
          <w:rStyle w:val="CommentReference"/>
        </w:rPr>
        <w:annotationRef/>
      </w:r>
      <w:r>
        <w:t>Cambio de parámetro. Antes:</w:t>
      </w:r>
      <w:r w:rsidR="00D57C2E">
        <w:t xml:space="preserve"> 0.022706</w:t>
      </w:r>
      <m:oMath>
        <m:r>
          <w:rPr>
            <w:rFonts w:ascii="Cambria Math" w:hAnsi="Cambria Math"/>
            <w:lang w:val="es-ES"/>
          </w:rPr>
          <m:t xml:space="preserve">, </m:t>
        </m:r>
        <m:r>
          <m:rPr>
            <m:sty m:val="p"/>
          </m:rPr>
          <w:rPr>
            <w:rFonts w:ascii="Cambria Math" w:hAnsi="Cambria Math"/>
            <w:lang w:val="es-ES"/>
          </w:rPr>
          <m:t>ahora: 22.706</m:t>
        </m:r>
      </m:oMath>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021A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021AD7" w16cid:durableId="4FDCF8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CCBB1" w14:textId="77777777" w:rsidR="001E63FD" w:rsidRDefault="001E63FD">
      <w:pPr>
        <w:spacing w:line="240" w:lineRule="auto"/>
      </w:pPr>
      <w:r>
        <w:separator/>
      </w:r>
    </w:p>
  </w:endnote>
  <w:endnote w:type="continuationSeparator" w:id="0">
    <w:p w14:paraId="392096AA" w14:textId="77777777" w:rsidR="001E63FD" w:rsidRDefault="001E63FD">
      <w:pPr>
        <w:spacing w:line="240" w:lineRule="auto"/>
      </w:pPr>
      <w:r>
        <w:continuationSeparator/>
      </w:r>
    </w:p>
  </w:endnote>
  <w:endnote w:type="continuationNotice" w:id="1">
    <w:p w14:paraId="795167CC" w14:textId="77777777" w:rsidR="001E63FD" w:rsidRDefault="001E63F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Light">
    <w:altName w:val="Arial"/>
    <w:charset w:val="00"/>
    <w:family w:val="swiss"/>
    <w:pitch w:val="variable"/>
    <w:sig w:usb0="E00002EF" w:usb1="4000205B" w:usb2="00000028" w:usb3="00000000" w:csb0="0000019F" w:csb1="00000000"/>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 w:name="Montserrat Light">
    <w:altName w:val="Times New Roman"/>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417C2" w14:textId="77777777" w:rsidR="001E63FD" w:rsidRDefault="001E63FD">
      <w:pPr>
        <w:spacing w:line="240" w:lineRule="auto"/>
      </w:pPr>
      <w:r>
        <w:separator/>
      </w:r>
    </w:p>
  </w:footnote>
  <w:footnote w:type="continuationSeparator" w:id="0">
    <w:p w14:paraId="6F257043" w14:textId="77777777" w:rsidR="001E63FD" w:rsidRDefault="001E63FD">
      <w:pPr>
        <w:spacing w:line="240" w:lineRule="auto"/>
      </w:pPr>
      <w:r>
        <w:continuationSeparator/>
      </w:r>
    </w:p>
  </w:footnote>
  <w:footnote w:type="continuationNotice" w:id="1">
    <w:p w14:paraId="52B5BED6" w14:textId="77777777" w:rsidR="001E63FD" w:rsidRDefault="001E63FD">
      <w:pPr>
        <w:spacing w:line="240" w:lineRule="auto"/>
      </w:pPr>
    </w:p>
  </w:footnote>
  <w:footnote w:id="2">
    <w:p w14:paraId="1B6F941C" w14:textId="6A254E60" w:rsidR="00683D13" w:rsidRPr="00AF77C2" w:rsidRDefault="00683D13">
      <w:pPr>
        <w:pStyle w:val="FootnoteText"/>
      </w:pPr>
      <w:r>
        <w:rPr>
          <w:rStyle w:val="FootnoteReference"/>
        </w:rPr>
        <w:footnoteRef/>
      </w:r>
      <w:r>
        <w:t xml:space="preserve"> </w:t>
      </w:r>
      <w:hyperlink r:id="rId1" w:history="1">
        <w:r w:rsidRPr="00580A1F">
          <w:rPr>
            <w:rStyle w:val="Hyperlink"/>
            <w:lang w:val="es-ES"/>
          </w:rPr>
          <w:t>https://pandas.pydata.org/docs/reference/api/pandas.DataFrame.interpolate.html</w:t>
        </w:r>
      </w:hyperlink>
    </w:p>
  </w:footnote>
  <w:footnote w:id="3">
    <w:p w14:paraId="56168743" w14:textId="4A5E7C6F" w:rsidR="00683D13" w:rsidRPr="00D02BD9" w:rsidRDefault="00683D13">
      <w:pPr>
        <w:pStyle w:val="FootnoteText"/>
      </w:pPr>
      <w:r>
        <w:rPr>
          <w:rStyle w:val="FootnoteReference"/>
        </w:rPr>
        <w:footnoteRef/>
      </w:r>
      <w:r>
        <w:t xml:space="preserve">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t</m:t>
            </m:r>
          </m:sub>
        </m:sSub>
      </m:oMath>
      <w:r>
        <w:t xml:space="preserve"> debe “dividir” correctamente un intervalo de una hora: 0.25 (15 minutos), 0.1 (6 minutos), 0.5 (30 min), etc.</w:t>
      </w:r>
    </w:p>
  </w:footnote>
  <w:footnote w:id="4">
    <w:p w14:paraId="694D22E1" w14:textId="3EB7CA94" w:rsidR="00683D13" w:rsidRPr="00FE4C38" w:rsidRDefault="00683D13">
      <w:pPr>
        <w:pStyle w:val="FootnoteText"/>
        <w:rPr>
          <w:lang w:val="es-ES"/>
        </w:rPr>
      </w:pPr>
      <w:r>
        <w:rPr>
          <w:rStyle w:val="FootnoteReference"/>
        </w:rPr>
        <w:footnoteRef/>
      </w:r>
      <w:r>
        <w:t xml:space="preserve"> </w:t>
      </w:r>
      <w:r w:rsidRPr="00FE4C38">
        <w:rPr>
          <w:lang w:val="es-ES"/>
        </w:rPr>
        <w:t>El servicio WeatherBit no especifica la altura.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68C1" w14:textId="2AE149C7" w:rsidR="00683D13" w:rsidRDefault="00683D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B873" w14:textId="6A470281" w:rsidR="00683D13" w:rsidRDefault="00683D13">
    <w:pPr>
      <w:jc w:val="right"/>
      <w:rPr>
        <w:rFonts w:ascii="Open Sans" w:eastAsia="Open Sans" w:hAnsi="Open Sans" w:cs="Open Sans"/>
        <w:b/>
      </w:rPr>
    </w:pPr>
    <w:r>
      <w:rPr>
        <w:rFonts w:ascii="Montserrat" w:eastAsia="Montserrat" w:hAnsi="Montserrat" w:cs="Montserrat"/>
        <w:b/>
      </w:rPr>
      <w:t>Proyecto MEDEVA-</w:t>
    </w:r>
    <w:r>
      <w:rPr>
        <w:rFonts w:ascii="Montserrat Light" w:eastAsia="Montserrat Light" w:hAnsi="Montserrat Light" w:cs="Montserrat Light"/>
        <w:noProof/>
        <w:lang w:val="ca-ES" w:eastAsia="ca-ES"/>
      </w:rPr>
      <w:drawing>
        <wp:anchor distT="114300" distB="114300" distL="114300" distR="114300" simplePos="0" relativeHeight="251658240" behindDoc="0" locked="0" layoutInCell="1" hidden="0" allowOverlap="1" wp14:anchorId="25B5FCE5" wp14:editId="51B39889">
          <wp:simplePos x="0" y="0"/>
          <wp:positionH relativeFrom="page">
            <wp:posOffset>5344875</wp:posOffset>
          </wp:positionH>
          <wp:positionV relativeFrom="page">
            <wp:posOffset>214313</wp:posOffset>
          </wp:positionV>
          <wp:extent cx="1572488" cy="275591"/>
          <wp:effectExtent l="0" t="0" r="0" b="0"/>
          <wp:wrapTopAndBottom distT="114300" distB="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72488" cy="275591"/>
                  </a:xfrm>
                  <a:prstGeom prst="rect">
                    <a:avLst/>
                  </a:prstGeom>
                  <a:ln/>
                </pic:spPr>
              </pic:pic>
            </a:graphicData>
          </a:graphic>
        </wp:anchor>
      </w:drawing>
    </w:r>
    <w:r>
      <w:rPr>
        <w:rFonts w:ascii="Montserrat Light" w:eastAsia="Montserrat Light" w:hAnsi="Montserrat Light" w:cs="Montserrat Light"/>
        <w:noProof/>
        <w:lang w:val="ca-ES" w:eastAsia="ca-ES"/>
      </w:rPr>
      <w:drawing>
        <wp:anchor distT="114300" distB="114300" distL="114300" distR="114300" simplePos="0" relativeHeight="251658241" behindDoc="0" locked="0" layoutInCell="1" hidden="0" allowOverlap="1" wp14:anchorId="71EF9436" wp14:editId="0F15D0A9">
          <wp:simplePos x="0" y="0"/>
          <wp:positionH relativeFrom="page">
            <wp:posOffset>4316175</wp:posOffset>
          </wp:positionH>
          <wp:positionV relativeFrom="page">
            <wp:posOffset>190500</wp:posOffset>
          </wp:positionV>
          <wp:extent cx="1023938" cy="325798"/>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23938" cy="325798"/>
                  </a:xfrm>
                  <a:prstGeom prst="rect">
                    <a:avLst/>
                  </a:prstGeom>
                  <a:ln/>
                </pic:spPr>
              </pic:pic>
            </a:graphicData>
          </a:graphic>
        </wp:anchor>
      </w:drawing>
    </w:r>
    <w:r>
      <w:rPr>
        <w:rFonts w:ascii="Montserrat Light" w:eastAsia="Montserrat Light" w:hAnsi="Montserrat Light" w:cs="Montserrat Light"/>
        <w:noProof/>
        <w:lang w:val="ca-ES" w:eastAsia="ca-ES"/>
      </w:rPr>
      <w:drawing>
        <wp:anchor distT="114300" distB="114300" distL="114300" distR="114300" simplePos="0" relativeHeight="251658242" behindDoc="0" locked="0" layoutInCell="1" hidden="0" allowOverlap="1" wp14:anchorId="52F28C61" wp14:editId="3E004CCA">
          <wp:simplePos x="0" y="0"/>
          <wp:positionH relativeFrom="page">
            <wp:posOffset>2230200</wp:posOffset>
          </wp:positionH>
          <wp:positionV relativeFrom="page">
            <wp:posOffset>190500</wp:posOffset>
          </wp:positionV>
          <wp:extent cx="2089508" cy="319088"/>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l="16112" t="40063" r="16112" b="40063"/>
                  <a:stretch>
                    <a:fillRect/>
                  </a:stretch>
                </pic:blipFill>
                <pic:spPr>
                  <a:xfrm>
                    <a:off x="0" y="0"/>
                    <a:ext cx="2089508" cy="319088"/>
                  </a:xfrm>
                  <a:prstGeom prst="rect">
                    <a:avLst/>
                  </a:prstGeom>
                  <a:ln/>
                </pic:spPr>
              </pic:pic>
            </a:graphicData>
          </a:graphic>
        </wp:anchor>
      </w:drawing>
    </w:r>
    <w:r>
      <w:rPr>
        <w:rFonts w:ascii="Montserrat Light" w:eastAsia="Montserrat Light" w:hAnsi="Montserrat Light" w:cs="Montserrat Light"/>
        <w:noProof/>
        <w:lang w:val="ca-ES" w:eastAsia="ca-ES"/>
      </w:rPr>
      <w:drawing>
        <wp:anchor distT="19050" distB="19050" distL="19050" distR="19050" simplePos="0" relativeHeight="251658243" behindDoc="0" locked="0" layoutInCell="1" hidden="0" allowOverlap="1" wp14:anchorId="2C8EBC46" wp14:editId="7AD98991">
          <wp:simplePos x="0" y="0"/>
          <wp:positionH relativeFrom="page">
            <wp:posOffset>630000</wp:posOffset>
          </wp:positionH>
          <wp:positionV relativeFrom="page">
            <wp:posOffset>176213</wp:posOffset>
          </wp:positionV>
          <wp:extent cx="1595438" cy="352425"/>
          <wp:effectExtent l="0" t="0" r="0" b="0"/>
          <wp:wrapTopAndBottom distT="19050" distB="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595438" cy="352425"/>
                  </a:xfrm>
                  <a:prstGeom prst="rect">
                    <a:avLst/>
                  </a:prstGeom>
                  <a:ln/>
                </pic:spPr>
              </pic:pic>
            </a:graphicData>
          </a:graphic>
        </wp:anchor>
      </w:drawing>
    </w:r>
    <w:r>
      <w:rPr>
        <w:rFonts w:ascii="Montserrat Light" w:eastAsia="Montserrat Light" w:hAnsi="Montserrat Light" w:cs="Montserrat Light"/>
        <w:noProof/>
        <w:lang w:val="es-ES"/>
      </w:rPr>
      <w:t>Módulo estimación solar</w:t>
    </w:r>
    <w:r>
      <w:rPr>
        <w:rFonts w:ascii="Montserrat" w:eastAsia="Montserrat" w:hAnsi="Montserrat" w:cs="Montserrat"/>
        <w:b/>
      </w:rPr>
      <w:t xml:space="preserve"> </w:t>
    </w:r>
    <w:r>
      <w:rPr>
        <w:rFonts w:ascii="Montserrat" w:eastAsia="Montserrat" w:hAnsi="Montserrat" w:cs="Montserrat"/>
        <w:b/>
      </w:rPr>
      <w:tab/>
    </w:r>
    <w:r>
      <w:rPr>
        <w:rFonts w:ascii="Montserrat" w:eastAsia="Montserrat" w:hAnsi="Montserrat" w:cs="Montserrat"/>
        <w:b/>
      </w:rPr>
      <w:fldChar w:fldCharType="begin"/>
    </w:r>
    <w:r>
      <w:rPr>
        <w:rFonts w:ascii="Montserrat" w:eastAsia="Montserrat" w:hAnsi="Montserrat" w:cs="Montserrat"/>
        <w:b/>
      </w:rPr>
      <w:instrText>PAGE</w:instrText>
    </w:r>
    <w:r>
      <w:rPr>
        <w:rFonts w:ascii="Montserrat" w:eastAsia="Montserrat" w:hAnsi="Montserrat" w:cs="Montserrat"/>
        <w:b/>
      </w:rPr>
      <w:fldChar w:fldCharType="separate"/>
    </w:r>
    <w:r w:rsidR="00ED2BB6">
      <w:rPr>
        <w:rFonts w:ascii="Montserrat" w:eastAsia="Montserrat" w:hAnsi="Montserrat" w:cs="Montserrat"/>
        <w:b/>
        <w:noProof/>
      </w:rPr>
      <w:t>18</w:t>
    </w:r>
    <w:r>
      <w:rPr>
        <w:rFonts w:ascii="Montserrat" w:eastAsia="Montserrat" w:hAnsi="Montserrat" w:cs="Montserrat"/>
        <w:b/>
      </w:rPr>
      <w:fldChar w:fldCharType="end"/>
    </w:r>
    <w:r>
      <w:rPr>
        <w:rFonts w:ascii="Montserrat" w:eastAsia="Montserrat" w:hAnsi="Montserrat" w:cs="Montserrat"/>
        <w:b/>
      </w:rPr>
      <w:t>/</w:t>
    </w:r>
    <w:r>
      <w:rPr>
        <w:rFonts w:ascii="Montserrat" w:eastAsia="Montserrat" w:hAnsi="Montserrat" w:cs="Montserrat"/>
        <w:b/>
      </w:rPr>
      <w:fldChar w:fldCharType="begin"/>
    </w:r>
    <w:r>
      <w:rPr>
        <w:rFonts w:ascii="Montserrat" w:eastAsia="Montserrat" w:hAnsi="Montserrat" w:cs="Montserrat"/>
        <w:b/>
      </w:rPr>
      <w:instrText>NUMPAGES</w:instrText>
    </w:r>
    <w:r>
      <w:rPr>
        <w:rFonts w:ascii="Montserrat" w:eastAsia="Montserrat" w:hAnsi="Montserrat" w:cs="Montserrat"/>
        <w:b/>
      </w:rPr>
      <w:fldChar w:fldCharType="separate"/>
    </w:r>
    <w:r w:rsidR="00ED2BB6">
      <w:rPr>
        <w:rFonts w:ascii="Montserrat" w:eastAsia="Montserrat" w:hAnsi="Montserrat" w:cs="Montserrat"/>
        <w:b/>
        <w:noProof/>
      </w:rPr>
      <w:t>26</w:t>
    </w:r>
    <w:r>
      <w:rPr>
        <w:rFonts w:ascii="Montserrat" w:eastAsia="Montserrat" w:hAnsi="Montserrat" w:cs="Montserrat"/>
        <w: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21B18" w14:textId="7C858F8F" w:rsidR="00683D13" w:rsidRDefault="00683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1FE9"/>
    <w:multiLevelType w:val="hybridMultilevel"/>
    <w:tmpl w:val="EE3C09B8"/>
    <w:lvl w:ilvl="0" w:tplc="0C0A000F">
      <w:start w:val="1"/>
      <w:numFmt w:val="decimal"/>
      <w:lvlText w:val="%1."/>
      <w:lvlJc w:val="left"/>
      <w:pPr>
        <w:ind w:left="1145" w:hanging="360"/>
      </w:pPr>
    </w:lvl>
    <w:lvl w:ilvl="1" w:tplc="0C0A0019" w:tentative="1">
      <w:start w:val="1"/>
      <w:numFmt w:val="lowerLetter"/>
      <w:lvlText w:val="%2."/>
      <w:lvlJc w:val="left"/>
      <w:pPr>
        <w:ind w:left="1865" w:hanging="360"/>
      </w:pPr>
    </w:lvl>
    <w:lvl w:ilvl="2" w:tplc="0C0A001B" w:tentative="1">
      <w:start w:val="1"/>
      <w:numFmt w:val="lowerRoman"/>
      <w:lvlText w:val="%3."/>
      <w:lvlJc w:val="right"/>
      <w:pPr>
        <w:ind w:left="2585" w:hanging="180"/>
      </w:pPr>
    </w:lvl>
    <w:lvl w:ilvl="3" w:tplc="0C0A000F" w:tentative="1">
      <w:start w:val="1"/>
      <w:numFmt w:val="decimal"/>
      <w:lvlText w:val="%4."/>
      <w:lvlJc w:val="left"/>
      <w:pPr>
        <w:ind w:left="3305" w:hanging="360"/>
      </w:pPr>
    </w:lvl>
    <w:lvl w:ilvl="4" w:tplc="0C0A0019" w:tentative="1">
      <w:start w:val="1"/>
      <w:numFmt w:val="lowerLetter"/>
      <w:lvlText w:val="%5."/>
      <w:lvlJc w:val="left"/>
      <w:pPr>
        <w:ind w:left="4025" w:hanging="360"/>
      </w:pPr>
    </w:lvl>
    <w:lvl w:ilvl="5" w:tplc="0C0A001B" w:tentative="1">
      <w:start w:val="1"/>
      <w:numFmt w:val="lowerRoman"/>
      <w:lvlText w:val="%6."/>
      <w:lvlJc w:val="right"/>
      <w:pPr>
        <w:ind w:left="4745" w:hanging="180"/>
      </w:pPr>
    </w:lvl>
    <w:lvl w:ilvl="6" w:tplc="0C0A000F" w:tentative="1">
      <w:start w:val="1"/>
      <w:numFmt w:val="decimal"/>
      <w:lvlText w:val="%7."/>
      <w:lvlJc w:val="left"/>
      <w:pPr>
        <w:ind w:left="5465" w:hanging="360"/>
      </w:pPr>
    </w:lvl>
    <w:lvl w:ilvl="7" w:tplc="0C0A0019" w:tentative="1">
      <w:start w:val="1"/>
      <w:numFmt w:val="lowerLetter"/>
      <w:lvlText w:val="%8."/>
      <w:lvlJc w:val="left"/>
      <w:pPr>
        <w:ind w:left="6185" w:hanging="360"/>
      </w:pPr>
    </w:lvl>
    <w:lvl w:ilvl="8" w:tplc="0C0A001B" w:tentative="1">
      <w:start w:val="1"/>
      <w:numFmt w:val="lowerRoman"/>
      <w:lvlText w:val="%9."/>
      <w:lvlJc w:val="right"/>
      <w:pPr>
        <w:ind w:left="6905" w:hanging="180"/>
      </w:pPr>
    </w:lvl>
  </w:abstractNum>
  <w:abstractNum w:abstractNumId="1" w15:restartNumberingAfterBreak="0">
    <w:nsid w:val="26D61799"/>
    <w:multiLevelType w:val="hybridMultilevel"/>
    <w:tmpl w:val="31923BD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394F428F"/>
    <w:multiLevelType w:val="hybridMultilevel"/>
    <w:tmpl w:val="1AD002B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3" w15:restartNumberingAfterBreak="0">
    <w:nsid w:val="3EC00EFD"/>
    <w:multiLevelType w:val="hybridMultilevel"/>
    <w:tmpl w:val="AD7ACAD6"/>
    <w:lvl w:ilvl="0" w:tplc="04090011">
      <w:start w:val="1"/>
      <w:numFmt w:val="decimal"/>
      <w:lvlText w:val="%1)"/>
      <w:lvlJc w:val="left"/>
      <w:pPr>
        <w:ind w:left="786" w:hanging="360"/>
      </w:pPr>
      <w:rPr>
        <w:rFonts w:hint="default"/>
      </w:rPr>
    </w:lvl>
    <w:lvl w:ilvl="1" w:tplc="0409000F">
      <w:start w:val="1"/>
      <w:numFmt w:val="decimal"/>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4BFE248E"/>
    <w:multiLevelType w:val="hybridMultilevel"/>
    <w:tmpl w:val="63529A4A"/>
    <w:lvl w:ilvl="0" w:tplc="030AFD7E">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662C70B0"/>
    <w:multiLevelType w:val="multilevel"/>
    <w:tmpl w:val="AF62F226"/>
    <w:lvl w:ilvl="0">
      <w:start w:val="2"/>
      <w:numFmt w:val="decimal"/>
      <w:lvlText w:val="%1"/>
      <w:lvlJc w:val="left"/>
      <w:pPr>
        <w:ind w:left="600" w:hanging="600"/>
      </w:pPr>
      <w:rPr>
        <w:rFonts w:hint="default"/>
        <w:color w:val="288DC8"/>
      </w:rPr>
    </w:lvl>
    <w:lvl w:ilvl="1">
      <w:start w:val="1"/>
      <w:numFmt w:val="decimal"/>
      <w:lvlText w:val="%1.%2"/>
      <w:lvlJc w:val="left"/>
      <w:pPr>
        <w:ind w:left="1064" w:hanging="600"/>
      </w:pPr>
      <w:rPr>
        <w:rFonts w:hint="default"/>
        <w:color w:val="288DC8"/>
      </w:rPr>
    </w:lvl>
    <w:lvl w:ilvl="2">
      <w:start w:val="2"/>
      <w:numFmt w:val="decimal"/>
      <w:lvlText w:val="%1.%2.%3"/>
      <w:lvlJc w:val="left"/>
      <w:pPr>
        <w:ind w:left="1648" w:hanging="720"/>
      </w:pPr>
      <w:rPr>
        <w:rFonts w:hint="default"/>
        <w:color w:val="288DC8"/>
      </w:rPr>
    </w:lvl>
    <w:lvl w:ilvl="3">
      <w:start w:val="1"/>
      <w:numFmt w:val="decimal"/>
      <w:lvlText w:val="%1.%2.%3.%4"/>
      <w:lvlJc w:val="left"/>
      <w:pPr>
        <w:ind w:left="2472" w:hanging="1080"/>
      </w:pPr>
      <w:rPr>
        <w:rFonts w:hint="default"/>
        <w:color w:val="288DC8"/>
      </w:rPr>
    </w:lvl>
    <w:lvl w:ilvl="4">
      <w:start w:val="1"/>
      <w:numFmt w:val="decimal"/>
      <w:lvlText w:val="%1.%2.%3.%4.%5"/>
      <w:lvlJc w:val="left"/>
      <w:pPr>
        <w:ind w:left="2936" w:hanging="1080"/>
      </w:pPr>
      <w:rPr>
        <w:rFonts w:hint="default"/>
        <w:color w:val="288DC8"/>
      </w:rPr>
    </w:lvl>
    <w:lvl w:ilvl="5">
      <w:start w:val="1"/>
      <w:numFmt w:val="decimal"/>
      <w:lvlText w:val="%1.%2.%3.%4.%5.%6"/>
      <w:lvlJc w:val="left"/>
      <w:pPr>
        <w:ind w:left="3760" w:hanging="1440"/>
      </w:pPr>
      <w:rPr>
        <w:rFonts w:hint="default"/>
        <w:color w:val="288DC8"/>
      </w:rPr>
    </w:lvl>
    <w:lvl w:ilvl="6">
      <w:start w:val="1"/>
      <w:numFmt w:val="decimal"/>
      <w:lvlText w:val="%1.%2.%3.%4.%5.%6.%7"/>
      <w:lvlJc w:val="left"/>
      <w:pPr>
        <w:ind w:left="4224" w:hanging="1440"/>
      </w:pPr>
      <w:rPr>
        <w:rFonts w:hint="default"/>
        <w:color w:val="288DC8"/>
      </w:rPr>
    </w:lvl>
    <w:lvl w:ilvl="7">
      <w:start w:val="1"/>
      <w:numFmt w:val="decimal"/>
      <w:lvlText w:val="%1.%2.%3.%4.%5.%6.%7.%8"/>
      <w:lvlJc w:val="left"/>
      <w:pPr>
        <w:ind w:left="5048" w:hanging="1800"/>
      </w:pPr>
      <w:rPr>
        <w:rFonts w:hint="default"/>
        <w:color w:val="288DC8"/>
      </w:rPr>
    </w:lvl>
    <w:lvl w:ilvl="8">
      <w:start w:val="1"/>
      <w:numFmt w:val="decimal"/>
      <w:lvlText w:val="%1.%2.%3.%4.%5.%6.%7.%8.%9"/>
      <w:lvlJc w:val="left"/>
      <w:pPr>
        <w:ind w:left="5872" w:hanging="2160"/>
      </w:pPr>
      <w:rPr>
        <w:rFonts w:hint="default"/>
        <w:color w:val="288DC8"/>
      </w:rPr>
    </w:lvl>
  </w:abstractNum>
  <w:abstractNum w:abstractNumId="6" w15:restartNumberingAfterBreak="0">
    <w:nsid w:val="68085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107784"/>
    <w:multiLevelType w:val="hybridMultilevel"/>
    <w:tmpl w:val="1D50FA8E"/>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74F06C00"/>
    <w:multiLevelType w:val="hybridMultilevel"/>
    <w:tmpl w:val="2DC0865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75B324BA"/>
    <w:multiLevelType w:val="hybridMultilevel"/>
    <w:tmpl w:val="6082E0A8"/>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7A5569E7"/>
    <w:multiLevelType w:val="hybridMultilevel"/>
    <w:tmpl w:val="FB6031F0"/>
    <w:lvl w:ilvl="0" w:tplc="FFFFFFFF">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16cid:durableId="348410115">
    <w:abstractNumId w:val="6"/>
  </w:num>
  <w:num w:numId="2" w16cid:durableId="183254366">
    <w:abstractNumId w:val="10"/>
  </w:num>
  <w:num w:numId="3" w16cid:durableId="786891856">
    <w:abstractNumId w:val="4"/>
  </w:num>
  <w:num w:numId="4" w16cid:durableId="1953512228">
    <w:abstractNumId w:val="7"/>
  </w:num>
  <w:num w:numId="5" w16cid:durableId="1327127717">
    <w:abstractNumId w:val="2"/>
  </w:num>
  <w:num w:numId="6" w16cid:durableId="984970500">
    <w:abstractNumId w:val="3"/>
  </w:num>
  <w:num w:numId="7" w16cid:durableId="1515799706">
    <w:abstractNumId w:val="5"/>
  </w:num>
  <w:num w:numId="8" w16cid:durableId="429857017">
    <w:abstractNumId w:val="0"/>
  </w:num>
  <w:num w:numId="9" w16cid:durableId="1221017269">
    <w:abstractNumId w:val="9"/>
  </w:num>
  <w:num w:numId="10" w16cid:durableId="1561940727">
    <w:abstractNumId w:val="1"/>
  </w:num>
  <w:num w:numId="11" w16cid:durableId="313024701">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ran Pinsach">
    <w15:presenceInfo w15:providerId="AD" w15:userId="S-1-5-21-763243495-3652480974-3384637271-257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4AA"/>
    <w:rsid w:val="00006A85"/>
    <w:rsid w:val="0001313D"/>
    <w:rsid w:val="00015B94"/>
    <w:rsid w:val="00023328"/>
    <w:rsid w:val="000235C2"/>
    <w:rsid w:val="0002410A"/>
    <w:rsid w:val="00026B41"/>
    <w:rsid w:val="00026E06"/>
    <w:rsid w:val="00040420"/>
    <w:rsid w:val="000416A8"/>
    <w:rsid w:val="00042EDC"/>
    <w:rsid w:val="00043372"/>
    <w:rsid w:val="00052993"/>
    <w:rsid w:val="00053BDB"/>
    <w:rsid w:val="000577ED"/>
    <w:rsid w:val="00061D5F"/>
    <w:rsid w:val="00066D1E"/>
    <w:rsid w:val="0007206D"/>
    <w:rsid w:val="0008674C"/>
    <w:rsid w:val="00097953"/>
    <w:rsid w:val="000A02AA"/>
    <w:rsid w:val="000A79AF"/>
    <w:rsid w:val="000B0333"/>
    <w:rsid w:val="000C0ACD"/>
    <w:rsid w:val="000C730A"/>
    <w:rsid w:val="000D3C22"/>
    <w:rsid w:val="000D4CC9"/>
    <w:rsid w:val="000D6D28"/>
    <w:rsid w:val="000E564B"/>
    <w:rsid w:val="00105B6E"/>
    <w:rsid w:val="00107205"/>
    <w:rsid w:val="00110384"/>
    <w:rsid w:val="00110494"/>
    <w:rsid w:val="001144BB"/>
    <w:rsid w:val="0012000E"/>
    <w:rsid w:val="00122021"/>
    <w:rsid w:val="00130D78"/>
    <w:rsid w:val="00132CE1"/>
    <w:rsid w:val="00137E19"/>
    <w:rsid w:val="00140B3E"/>
    <w:rsid w:val="00141A81"/>
    <w:rsid w:val="00142A00"/>
    <w:rsid w:val="00143131"/>
    <w:rsid w:val="00153A78"/>
    <w:rsid w:val="00155901"/>
    <w:rsid w:val="0015677C"/>
    <w:rsid w:val="00160DCB"/>
    <w:rsid w:val="0016128D"/>
    <w:rsid w:val="00163ECC"/>
    <w:rsid w:val="00164A65"/>
    <w:rsid w:val="00164E59"/>
    <w:rsid w:val="0017122B"/>
    <w:rsid w:val="0017291F"/>
    <w:rsid w:val="00174470"/>
    <w:rsid w:val="001A1BEC"/>
    <w:rsid w:val="001A54B8"/>
    <w:rsid w:val="001A7AF7"/>
    <w:rsid w:val="001B599F"/>
    <w:rsid w:val="001D1439"/>
    <w:rsid w:val="001D636C"/>
    <w:rsid w:val="001D7413"/>
    <w:rsid w:val="001E63FD"/>
    <w:rsid w:val="001F20F9"/>
    <w:rsid w:val="001F5B17"/>
    <w:rsid w:val="001F5BE0"/>
    <w:rsid w:val="00200A32"/>
    <w:rsid w:val="0020590F"/>
    <w:rsid w:val="00211BE3"/>
    <w:rsid w:val="002174E7"/>
    <w:rsid w:val="00217BBB"/>
    <w:rsid w:val="00217DB0"/>
    <w:rsid w:val="00223C09"/>
    <w:rsid w:val="00226237"/>
    <w:rsid w:val="00231E04"/>
    <w:rsid w:val="00231E2E"/>
    <w:rsid w:val="00232E53"/>
    <w:rsid w:val="00235525"/>
    <w:rsid w:val="00244C20"/>
    <w:rsid w:val="0024563A"/>
    <w:rsid w:val="00250769"/>
    <w:rsid w:val="00250806"/>
    <w:rsid w:val="0026451C"/>
    <w:rsid w:val="00264B8F"/>
    <w:rsid w:val="00264C23"/>
    <w:rsid w:val="0027086A"/>
    <w:rsid w:val="0027216F"/>
    <w:rsid w:val="00272242"/>
    <w:rsid w:val="00275755"/>
    <w:rsid w:val="00276B37"/>
    <w:rsid w:val="002808CA"/>
    <w:rsid w:val="0028197D"/>
    <w:rsid w:val="00282C56"/>
    <w:rsid w:val="00284C0B"/>
    <w:rsid w:val="00291E1F"/>
    <w:rsid w:val="00293278"/>
    <w:rsid w:val="002963C7"/>
    <w:rsid w:val="002964FA"/>
    <w:rsid w:val="002A2C01"/>
    <w:rsid w:val="002A631B"/>
    <w:rsid w:val="002B0F77"/>
    <w:rsid w:val="002B53EE"/>
    <w:rsid w:val="002C31EB"/>
    <w:rsid w:val="002C4B7A"/>
    <w:rsid w:val="002E05FC"/>
    <w:rsid w:val="002E327C"/>
    <w:rsid w:val="002E34CD"/>
    <w:rsid w:val="002E3E46"/>
    <w:rsid w:val="002F0CCF"/>
    <w:rsid w:val="002F1DAF"/>
    <w:rsid w:val="002F35B0"/>
    <w:rsid w:val="002F54AF"/>
    <w:rsid w:val="00300A93"/>
    <w:rsid w:val="00301675"/>
    <w:rsid w:val="00301F8A"/>
    <w:rsid w:val="00305551"/>
    <w:rsid w:val="003075DD"/>
    <w:rsid w:val="00310145"/>
    <w:rsid w:val="0031139A"/>
    <w:rsid w:val="003148B0"/>
    <w:rsid w:val="0031502E"/>
    <w:rsid w:val="003213B1"/>
    <w:rsid w:val="00333929"/>
    <w:rsid w:val="0034128A"/>
    <w:rsid w:val="00343958"/>
    <w:rsid w:val="003454A3"/>
    <w:rsid w:val="0034724B"/>
    <w:rsid w:val="00351B3F"/>
    <w:rsid w:val="00352623"/>
    <w:rsid w:val="00353271"/>
    <w:rsid w:val="003556A9"/>
    <w:rsid w:val="00355F87"/>
    <w:rsid w:val="0035600B"/>
    <w:rsid w:val="00356457"/>
    <w:rsid w:val="0035742F"/>
    <w:rsid w:val="00360DDB"/>
    <w:rsid w:val="00370A2A"/>
    <w:rsid w:val="00372A2C"/>
    <w:rsid w:val="00387CCE"/>
    <w:rsid w:val="00390F49"/>
    <w:rsid w:val="0039389B"/>
    <w:rsid w:val="003957B5"/>
    <w:rsid w:val="00395EA0"/>
    <w:rsid w:val="003A378E"/>
    <w:rsid w:val="003B488D"/>
    <w:rsid w:val="003B5903"/>
    <w:rsid w:val="003C3945"/>
    <w:rsid w:val="003C6761"/>
    <w:rsid w:val="003E1527"/>
    <w:rsid w:val="003E260B"/>
    <w:rsid w:val="003E3995"/>
    <w:rsid w:val="003E6C75"/>
    <w:rsid w:val="00410567"/>
    <w:rsid w:val="00413D10"/>
    <w:rsid w:val="004151EB"/>
    <w:rsid w:val="00420094"/>
    <w:rsid w:val="00424578"/>
    <w:rsid w:val="00424690"/>
    <w:rsid w:val="00427BD3"/>
    <w:rsid w:val="0043045C"/>
    <w:rsid w:val="00440F8C"/>
    <w:rsid w:val="004500CF"/>
    <w:rsid w:val="00450C43"/>
    <w:rsid w:val="004513A3"/>
    <w:rsid w:val="00452A03"/>
    <w:rsid w:val="00454B99"/>
    <w:rsid w:val="00455403"/>
    <w:rsid w:val="004577D9"/>
    <w:rsid w:val="00461925"/>
    <w:rsid w:val="00463FE0"/>
    <w:rsid w:val="00467508"/>
    <w:rsid w:val="00474E5A"/>
    <w:rsid w:val="00475B42"/>
    <w:rsid w:val="00482BED"/>
    <w:rsid w:val="00486A49"/>
    <w:rsid w:val="004913E8"/>
    <w:rsid w:val="00496E47"/>
    <w:rsid w:val="0049736E"/>
    <w:rsid w:val="004975D3"/>
    <w:rsid w:val="004A08FE"/>
    <w:rsid w:val="004A3222"/>
    <w:rsid w:val="004A451F"/>
    <w:rsid w:val="004A4E8F"/>
    <w:rsid w:val="004B042B"/>
    <w:rsid w:val="004B4662"/>
    <w:rsid w:val="004C01B4"/>
    <w:rsid w:val="004C4D61"/>
    <w:rsid w:val="004C4EAE"/>
    <w:rsid w:val="004C5747"/>
    <w:rsid w:val="004D0EF2"/>
    <w:rsid w:val="004D1C0F"/>
    <w:rsid w:val="004D48C7"/>
    <w:rsid w:val="004D73EE"/>
    <w:rsid w:val="004E0E8D"/>
    <w:rsid w:val="004E4338"/>
    <w:rsid w:val="004E668A"/>
    <w:rsid w:val="004E79E6"/>
    <w:rsid w:val="004F156E"/>
    <w:rsid w:val="00500D92"/>
    <w:rsid w:val="00507144"/>
    <w:rsid w:val="00507A8A"/>
    <w:rsid w:val="0051094A"/>
    <w:rsid w:val="005115D1"/>
    <w:rsid w:val="00512E78"/>
    <w:rsid w:val="0051790B"/>
    <w:rsid w:val="0052506A"/>
    <w:rsid w:val="00535524"/>
    <w:rsid w:val="00536C21"/>
    <w:rsid w:val="0053754B"/>
    <w:rsid w:val="00540DEB"/>
    <w:rsid w:val="00543BE2"/>
    <w:rsid w:val="00553A4C"/>
    <w:rsid w:val="0055506F"/>
    <w:rsid w:val="00563525"/>
    <w:rsid w:val="00563641"/>
    <w:rsid w:val="00564450"/>
    <w:rsid w:val="00564934"/>
    <w:rsid w:val="0056551A"/>
    <w:rsid w:val="00565B12"/>
    <w:rsid w:val="00576C3B"/>
    <w:rsid w:val="0058144B"/>
    <w:rsid w:val="0059122C"/>
    <w:rsid w:val="00591D70"/>
    <w:rsid w:val="0059297D"/>
    <w:rsid w:val="00596F86"/>
    <w:rsid w:val="005A1B24"/>
    <w:rsid w:val="005A65D9"/>
    <w:rsid w:val="005A6E05"/>
    <w:rsid w:val="005B23E1"/>
    <w:rsid w:val="005B2B47"/>
    <w:rsid w:val="005B7236"/>
    <w:rsid w:val="005D25FC"/>
    <w:rsid w:val="005D27FB"/>
    <w:rsid w:val="005D6BB6"/>
    <w:rsid w:val="005D72B5"/>
    <w:rsid w:val="005E0C70"/>
    <w:rsid w:val="005F2495"/>
    <w:rsid w:val="005F472C"/>
    <w:rsid w:val="00600980"/>
    <w:rsid w:val="00603E52"/>
    <w:rsid w:val="00607352"/>
    <w:rsid w:val="0060768D"/>
    <w:rsid w:val="00621A8A"/>
    <w:rsid w:val="0062278B"/>
    <w:rsid w:val="00623E53"/>
    <w:rsid w:val="00630B08"/>
    <w:rsid w:val="006346BE"/>
    <w:rsid w:val="00634D3A"/>
    <w:rsid w:val="00641E38"/>
    <w:rsid w:val="00644D67"/>
    <w:rsid w:val="00645108"/>
    <w:rsid w:val="006455CE"/>
    <w:rsid w:val="006529D9"/>
    <w:rsid w:val="00654A99"/>
    <w:rsid w:val="00655E78"/>
    <w:rsid w:val="00655EA1"/>
    <w:rsid w:val="0065650E"/>
    <w:rsid w:val="00660356"/>
    <w:rsid w:val="006668E5"/>
    <w:rsid w:val="0067040F"/>
    <w:rsid w:val="00670F13"/>
    <w:rsid w:val="006738E1"/>
    <w:rsid w:val="006740B6"/>
    <w:rsid w:val="00677CFC"/>
    <w:rsid w:val="00682D4F"/>
    <w:rsid w:val="00683D13"/>
    <w:rsid w:val="00686BE8"/>
    <w:rsid w:val="00691BA5"/>
    <w:rsid w:val="00691F2D"/>
    <w:rsid w:val="006A0CCA"/>
    <w:rsid w:val="006A76C6"/>
    <w:rsid w:val="006B477D"/>
    <w:rsid w:val="006B748A"/>
    <w:rsid w:val="006C05D3"/>
    <w:rsid w:val="006C10E2"/>
    <w:rsid w:val="006C4CA0"/>
    <w:rsid w:val="006C4EAE"/>
    <w:rsid w:val="006D28B1"/>
    <w:rsid w:val="006F0500"/>
    <w:rsid w:val="006F1C01"/>
    <w:rsid w:val="006F1D84"/>
    <w:rsid w:val="006F33FF"/>
    <w:rsid w:val="006F529E"/>
    <w:rsid w:val="0070071B"/>
    <w:rsid w:val="00707856"/>
    <w:rsid w:val="00712279"/>
    <w:rsid w:val="007129E7"/>
    <w:rsid w:val="00721EFD"/>
    <w:rsid w:val="0072256E"/>
    <w:rsid w:val="00726F8A"/>
    <w:rsid w:val="00727CCD"/>
    <w:rsid w:val="00730087"/>
    <w:rsid w:val="00734F8A"/>
    <w:rsid w:val="0073508A"/>
    <w:rsid w:val="00740111"/>
    <w:rsid w:val="00740BC1"/>
    <w:rsid w:val="0074540D"/>
    <w:rsid w:val="00750BEB"/>
    <w:rsid w:val="0075138C"/>
    <w:rsid w:val="0076209D"/>
    <w:rsid w:val="00766D6C"/>
    <w:rsid w:val="007765C0"/>
    <w:rsid w:val="007774CE"/>
    <w:rsid w:val="00784C67"/>
    <w:rsid w:val="007965D9"/>
    <w:rsid w:val="00797157"/>
    <w:rsid w:val="007A2EE8"/>
    <w:rsid w:val="007C0681"/>
    <w:rsid w:val="007C1C8E"/>
    <w:rsid w:val="007C24DA"/>
    <w:rsid w:val="007C3184"/>
    <w:rsid w:val="007C6398"/>
    <w:rsid w:val="007C664A"/>
    <w:rsid w:val="007D210C"/>
    <w:rsid w:val="007D4325"/>
    <w:rsid w:val="007D57A5"/>
    <w:rsid w:val="007D5DC4"/>
    <w:rsid w:val="007D64BA"/>
    <w:rsid w:val="007D731A"/>
    <w:rsid w:val="007E0FAF"/>
    <w:rsid w:val="007E3207"/>
    <w:rsid w:val="007F1DEB"/>
    <w:rsid w:val="0081054B"/>
    <w:rsid w:val="00811801"/>
    <w:rsid w:val="00821C53"/>
    <w:rsid w:val="00825681"/>
    <w:rsid w:val="00825EB0"/>
    <w:rsid w:val="00826A14"/>
    <w:rsid w:val="00830026"/>
    <w:rsid w:val="00833E68"/>
    <w:rsid w:val="00840946"/>
    <w:rsid w:val="00841AFD"/>
    <w:rsid w:val="00852F54"/>
    <w:rsid w:val="00857144"/>
    <w:rsid w:val="00861318"/>
    <w:rsid w:val="008640E6"/>
    <w:rsid w:val="00870397"/>
    <w:rsid w:val="00870B6D"/>
    <w:rsid w:val="008717BD"/>
    <w:rsid w:val="00873A5D"/>
    <w:rsid w:val="00873C1A"/>
    <w:rsid w:val="0087483C"/>
    <w:rsid w:val="00880199"/>
    <w:rsid w:val="00881180"/>
    <w:rsid w:val="008857E4"/>
    <w:rsid w:val="0089318F"/>
    <w:rsid w:val="00895DDF"/>
    <w:rsid w:val="008975AE"/>
    <w:rsid w:val="008B3859"/>
    <w:rsid w:val="008B5675"/>
    <w:rsid w:val="008C224F"/>
    <w:rsid w:val="008C2BB0"/>
    <w:rsid w:val="008E0F24"/>
    <w:rsid w:val="008F19A6"/>
    <w:rsid w:val="008F2883"/>
    <w:rsid w:val="008F6083"/>
    <w:rsid w:val="008F76D0"/>
    <w:rsid w:val="00907936"/>
    <w:rsid w:val="009103CF"/>
    <w:rsid w:val="009119F3"/>
    <w:rsid w:val="009127D9"/>
    <w:rsid w:val="0092558F"/>
    <w:rsid w:val="00926121"/>
    <w:rsid w:val="00927523"/>
    <w:rsid w:val="00927CBF"/>
    <w:rsid w:val="009342DC"/>
    <w:rsid w:val="0093571A"/>
    <w:rsid w:val="0093627E"/>
    <w:rsid w:val="0093642D"/>
    <w:rsid w:val="00941F6D"/>
    <w:rsid w:val="009463FB"/>
    <w:rsid w:val="00947224"/>
    <w:rsid w:val="00947A72"/>
    <w:rsid w:val="00957386"/>
    <w:rsid w:val="00957476"/>
    <w:rsid w:val="00961398"/>
    <w:rsid w:val="00966F04"/>
    <w:rsid w:val="00980BD1"/>
    <w:rsid w:val="00986502"/>
    <w:rsid w:val="00991E2A"/>
    <w:rsid w:val="00995934"/>
    <w:rsid w:val="009A5C9D"/>
    <w:rsid w:val="009B0914"/>
    <w:rsid w:val="009B17DD"/>
    <w:rsid w:val="009B301B"/>
    <w:rsid w:val="009B4839"/>
    <w:rsid w:val="009C5C74"/>
    <w:rsid w:val="009D1C23"/>
    <w:rsid w:val="009D223E"/>
    <w:rsid w:val="009D24D0"/>
    <w:rsid w:val="009D396B"/>
    <w:rsid w:val="009D50F4"/>
    <w:rsid w:val="009D78C5"/>
    <w:rsid w:val="009F254A"/>
    <w:rsid w:val="009F58D7"/>
    <w:rsid w:val="009F79D9"/>
    <w:rsid w:val="00A035AA"/>
    <w:rsid w:val="00A360DF"/>
    <w:rsid w:val="00A63401"/>
    <w:rsid w:val="00A72E65"/>
    <w:rsid w:val="00A74624"/>
    <w:rsid w:val="00A808F8"/>
    <w:rsid w:val="00A924FD"/>
    <w:rsid w:val="00AA2496"/>
    <w:rsid w:val="00AA3A12"/>
    <w:rsid w:val="00AA55FF"/>
    <w:rsid w:val="00AA5861"/>
    <w:rsid w:val="00AA6D27"/>
    <w:rsid w:val="00AB0562"/>
    <w:rsid w:val="00AB21C2"/>
    <w:rsid w:val="00AB3A6A"/>
    <w:rsid w:val="00AC17BC"/>
    <w:rsid w:val="00AC69F3"/>
    <w:rsid w:val="00AD018E"/>
    <w:rsid w:val="00AD251E"/>
    <w:rsid w:val="00AD5357"/>
    <w:rsid w:val="00AD5AE0"/>
    <w:rsid w:val="00AE072B"/>
    <w:rsid w:val="00AE3A6A"/>
    <w:rsid w:val="00AE4038"/>
    <w:rsid w:val="00AE4FC6"/>
    <w:rsid w:val="00AF1C52"/>
    <w:rsid w:val="00AF6F23"/>
    <w:rsid w:val="00AF77C2"/>
    <w:rsid w:val="00B02E91"/>
    <w:rsid w:val="00B0323B"/>
    <w:rsid w:val="00B10ADE"/>
    <w:rsid w:val="00B12AF0"/>
    <w:rsid w:val="00B1547A"/>
    <w:rsid w:val="00B2292B"/>
    <w:rsid w:val="00B25DDA"/>
    <w:rsid w:val="00B27294"/>
    <w:rsid w:val="00B33354"/>
    <w:rsid w:val="00B37859"/>
    <w:rsid w:val="00B42649"/>
    <w:rsid w:val="00B42E6B"/>
    <w:rsid w:val="00B43A20"/>
    <w:rsid w:val="00B43D3B"/>
    <w:rsid w:val="00B47F54"/>
    <w:rsid w:val="00B5345E"/>
    <w:rsid w:val="00B53E53"/>
    <w:rsid w:val="00B63F2C"/>
    <w:rsid w:val="00B70C05"/>
    <w:rsid w:val="00B74D5A"/>
    <w:rsid w:val="00B76DEE"/>
    <w:rsid w:val="00B77DE0"/>
    <w:rsid w:val="00B80814"/>
    <w:rsid w:val="00B87B24"/>
    <w:rsid w:val="00B87FCF"/>
    <w:rsid w:val="00B915E2"/>
    <w:rsid w:val="00B93999"/>
    <w:rsid w:val="00B95329"/>
    <w:rsid w:val="00B978B0"/>
    <w:rsid w:val="00BA0B0C"/>
    <w:rsid w:val="00BB0A38"/>
    <w:rsid w:val="00BB14EE"/>
    <w:rsid w:val="00BC2B57"/>
    <w:rsid w:val="00BD034D"/>
    <w:rsid w:val="00BD2D99"/>
    <w:rsid w:val="00BD6F11"/>
    <w:rsid w:val="00BE1F05"/>
    <w:rsid w:val="00BE3187"/>
    <w:rsid w:val="00BE52F2"/>
    <w:rsid w:val="00BE5F46"/>
    <w:rsid w:val="00BF6E01"/>
    <w:rsid w:val="00C030C1"/>
    <w:rsid w:val="00C03DB4"/>
    <w:rsid w:val="00C05F69"/>
    <w:rsid w:val="00C12A58"/>
    <w:rsid w:val="00C12E5D"/>
    <w:rsid w:val="00C16A94"/>
    <w:rsid w:val="00C22E02"/>
    <w:rsid w:val="00C236ED"/>
    <w:rsid w:val="00C2605D"/>
    <w:rsid w:val="00C35EA1"/>
    <w:rsid w:val="00C41D40"/>
    <w:rsid w:val="00C46C51"/>
    <w:rsid w:val="00C57452"/>
    <w:rsid w:val="00C60F59"/>
    <w:rsid w:val="00C629A6"/>
    <w:rsid w:val="00C64D71"/>
    <w:rsid w:val="00C654B2"/>
    <w:rsid w:val="00C74300"/>
    <w:rsid w:val="00C80982"/>
    <w:rsid w:val="00C8253B"/>
    <w:rsid w:val="00C8520E"/>
    <w:rsid w:val="00C8702B"/>
    <w:rsid w:val="00C9149B"/>
    <w:rsid w:val="00C97EF9"/>
    <w:rsid w:val="00CA29DF"/>
    <w:rsid w:val="00CA771B"/>
    <w:rsid w:val="00CA7C79"/>
    <w:rsid w:val="00CB62F3"/>
    <w:rsid w:val="00CB695A"/>
    <w:rsid w:val="00CC4513"/>
    <w:rsid w:val="00CC5DA7"/>
    <w:rsid w:val="00CD1266"/>
    <w:rsid w:val="00CD2BC9"/>
    <w:rsid w:val="00CD5467"/>
    <w:rsid w:val="00CD74C4"/>
    <w:rsid w:val="00CE2D36"/>
    <w:rsid w:val="00CE3470"/>
    <w:rsid w:val="00CE3520"/>
    <w:rsid w:val="00CE36AB"/>
    <w:rsid w:val="00CE6537"/>
    <w:rsid w:val="00CF7261"/>
    <w:rsid w:val="00D00827"/>
    <w:rsid w:val="00D02BD9"/>
    <w:rsid w:val="00D07921"/>
    <w:rsid w:val="00D121DD"/>
    <w:rsid w:val="00D1309A"/>
    <w:rsid w:val="00D1351A"/>
    <w:rsid w:val="00D17627"/>
    <w:rsid w:val="00D32B41"/>
    <w:rsid w:val="00D41BD7"/>
    <w:rsid w:val="00D5150B"/>
    <w:rsid w:val="00D56C11"/>
    <w:rsid w:val="00D57C2E"/>
    <w:rsid w:val="00D60DCC"/>
    <w:rsid w:val="00D705D3"/>
    <w:rsid w:val="00D729C6"/>
    <w:rsid w:val="00D74EF8"/>
    <w:rsid w:val="00D758D5"/>
    <w:rsid w:val="00D77E84"/>
    <w:rsid w:val="00D82838"/>
    <w:rsid w:val="00D82C1D"/>
    <w:rsid w:val="00D85361"/>
    <w:rsid w:val="00D93465"/>
    <w:rsid w:val="00D9399F"/>
    <w:rsid w:val="00D944D8"/>
    <w:rsid w:val="00DA281D"/>
    <w:rsid w:val="00DC1836"/>
    <w:rsid w:val="00DC18AC"/>
    <w:rsid w:val="00DC2CD6"/>
    <w:rsid w:val="00DD332D"/>
    <w:rsid w:val="00DD6638"/>
    <w:rsid w:val="00DE14AA"/>
    <w:rsid w:val="00DE19C4"/>
    <w:rsid w:val="00DE3FB8"/>
    <w:rsid w:val="00DE6D5E"/>
    <w:rsid w:val="00DE743A"/>
    <w:rsid w:val="00DF301A"/>
    <w:rsid w:val="00DF37D7"/>
    <w:rsid w:val="00DF59F8"/>
    <w:rsid w:val="00DF5AF4"/>
    <w:rsid w:val="00E12199"/>
    <w:rsid w:val="00E16C1B"/>
    <w:rsid w:val="00E20032"/>
    <w:rsid w:val="00E210B8"/>
    <w:rsid w:val="00E30FF7"/>
    <w:rsid w:val="00E377FE"/>
    <w:rsid w:val="00E4049D"/>
    <w:rsid w:val="00E43854"/>
    <w:rsid w:val="00E50B95"/>
    <w:rsid w:val="00E54093"/>
    <w:rsid w:val="00E60E7E"/>
    <w:rsid w:val="00E62954"/>
    <w:rsid w:val="00E67B93"/>
    <w:rsid w:val="00E71632"/>
    <w:rsid w:val="00E720D5"/>
    <w:rsid w:val="00E73891"/>
    <w:rsid w:val="00E73D68"/>
    <w:rsid w:val="00E87461"/>
    <w:rsid w:val="00E92EB8"/>
    <w:rsid w:val="00E956F9"/>
    <w:rsid w:val="00E9636B"/>
    <w:rsid w:val="00EA52CE"/>
    <w:rsid w:val="00EA62EA"/>
    <w:rsid w:val="00EB136D"/>
    <w:rsid w:val="00EB6CC6"/>
    <w:rsid w:val="00EC3060"/>
    <w:rsid w:val="00EC5615"/>
    <w:rsid w:val="00ED2492"/>
    <w:rsid w:val="00ED2BB6"/>
    <w:rsid w:val="00ED4A77"/>
    <w:rsid w:val="00ED4C78"/>
    <w:rsid w:val="00ED4E7C"/>
    <w:rsid w:val="00ED74B4"/>
    <w:rsid w:val="00EE11BB"/>
    <w:rsid w:val="00EE2D61"/>
    <w:rsid w:val="00EE6639"/>
    <w:rsid w:val="00EF022F"/>
    <w:rsid w:val="00EF6561"/>
    <w:rsid w:val="00EF7E91"/>
    <w:rsid w:val="00F0430B"/>
    <w:rsid w:val="00F06F89"/>
    <w:rsid w:val="00F1366C"/>
    <w:rsid w:val="00F169E1"/>
    <w:rsid w:val="00F3344C"/>
    <w:rsid w:val="00F34DF5"/>
    <w:rsid w:val="00F3654D"/>
    <w:rsid w:val="00F4021B"/>
    <w:rsid w:val="00F459DF"/>
    <w:rsid w:val="00F50ADF"/>
    <w:rsid w:val="00F533BA"/>
    <w:rsid w:val="00F60729"/>
    <w:rsid w:val="00F626EB"/>
    <w:rsid w:val="00F65F27"/>
    <w:rsid w:val="00F67F43"/>
    <w:rsid w:val="00F764A1"/>
    <w:rsid w:val="00F76E6D"/>
    <w:rsid w:val="00F82063"/>
    <w:rsid w:val="00F86FE3"/>
    <w:rsid w:val="00F91FDF"/>
    <w:rsid w:val="00F93608"/>
    <w:rsid w:val="00F96973"/>
    <w:rsid w:val="00FA5334"/>
    <w:rsid w:val="00FA69CD"/>
    <w:rsid w:val="00FA75B5"/>
    <w:rsid w:val="00FA7D07"/>
    <w:rsid w:val="00FB1B46"/>
    <w:rsid w:val="00FE3B3E"/>
    <w:rsid w:val="00FE4C38"/>
    <w:rsid w:val="00FE660F"/>
    <w:rsid w:val="00FE71EE"/>
    <w:rsid w:val="00FF3807"/>
    <w:rsid w:val="00FF3C9E"/>
    <w:rsid w:val="00FF65DF"/>
    <w:rsid w:val="00FF6D41"/>
    <w:rsid w:val="00FF73E3"/>
    <w:rsid w:val="04C95803"/>
    <w:rsid w:val="05368701"/>
    <w:rsid w:val="0714FEAC"/>
    <w:rsid w:val="080F29D6"/>
    <w:rsid w:val="0B51C1E4"/>
    <w:rsid w:val="0E6E8FDC"/>
    <w:rsid w:val="0F7D2599"/>
    <w:rsid w:val="168A27F7"/>
    <w:rsid w:val="17B7C907"/>
    <w:rsid w:val="1F934963"/>
    <w:rsid w:val="206EEDDF"/>
    <w:rsid w:val="212F19C4"/>
    <w:rsid w:val="225620D9"/>
    <w:rsid w:val="26DD257D"/>
    <w:rsid w:val="2AC4C133"/>
    <w:rsid w:val="2ACA7FCC"/>
    <w:rsid w:val="2AF9D23D"/>
    <w:rsid w:val="2BB096A0"/>
    <w:rsid w:val="31B327DB"/>
    <w:rsid w:val="360773DA"/>
    <w:rsid w:val="37A3443B"/>
    <w:rsid w:val="386FFCFE"/>
    <w:rsid w:val="3A7D7E1A"/>
    <w:rsid w:val="43109684"/>
    <w:rsid w:val="4380B004"/>
    <w:rsid w:val="4623A242"/>
    <w:rsid w:val="49D4D1E0"/>
    <w:rsid w:val="4D4E4B61"/>
    <w:rsid w:val="4D6773BE"/>
    <w:rsid w:val="4F4CA8E6"/>
    <w:rsid w:val="570E5604"/>
    <w:rsid w:val="58DF6DEF"/>
    <w:rsid w:val="5C5388C7"/>
    <w:rsid w:val="5D5C7444"/>
    <w:rsid w:val="63712F56"/>
    <w:rsid w:val="6CD28587"/>
    <w:rsid w:val="6E6E55E8"/>
    <w:rsid w:val="75EAD3A9"/>
    <w:rsid w:val="77540263"/>
    <w:rsid w:val="78B71242"/>
    <w:rsid w:val="7E52AE7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1BC93"/>
  <w15:chartTrackingRefBased/>
  <w15:docId w15:val="{C8057061-C7BC-43F5-BEAC-72457AAF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4AA"/>
    <w:pPr>
      <w:spacing w:after="0" w:line="360" w:lineRule="auto"/>
      <w:ind w:right="20"/>
      <w:jc w:val="both"/>
    </w:pPr>
    <w:rPr>
      <w:rFonts w:ascii="Open Sans Light" w:eastAsia="Open Sans Light" w:hAnsi="Open Sans Light" w:cs="Open Sans Light"/>
      <w:lang w:val="es" w:eastAsia="es-ES"/>
    </w:rPr>
  </w:style>
  <w:style w:type="paragraph" w:styleId="Heading1">
    <w:name w:val="heading 1"/>
    <w:basedOn w:val="Normal"/>
    <w:next w:val="Normal"/>
    <w:link w:val="Heading1Char"/>
    <w:uiPriority w:val="9"/>
    <w:qFormat/>
    <w:rsid w:val="00DE14AA"/>
    <w:pPr>
      <w:keepNext/>
      <w:keepLines/>
      <w:outlineLvl w:val="0"/>
    </w:pPr>
    <w:rPr>
      <w:rFonts w:ascii="Montserrat" w:eastAsia="Montserrat" w:hAnsi="Montserrat" w:cs="Montserrat"/>
      <w:color w:val="248CC7"/>
      <w:sz w:val="36"/>
      <w:szCs w:val="36"/>
    </w:rPr>
  </w:style>
  <w:style w:type="paragraph" w:styleId="Heading2">
    <w:name w:val="heading 2"/>
    <w:basedOn w:val="Normal"/>
    <w:next w:val="Normal"/>
    <w:link w:val="Heading2Char"/>
    <w:uiPriority w:val="9"/>
    <w:unhideWhenUsed/>
    <w:qFormat/>
    <w:rsid w:val="00DE14AA"/>
    <w:pPr>
      <w:keepNext/>
      <w:keepLines/>
      <w:ind w:firstLine="425"/>
      <w:jc w:val="left"/>
      <w:outlineLvl w:val="1"/>
    </w:pPr>
    <w:rPr>
      <w:rFonts w:ascii="Montserrat" w:eastAsia="Montserrat" w:hAnsi="Montserrat" w:cs="Montserrat"/>
      <w:color w:val="248CC7"/>
      <w:sz w:val="28"/>
      <w:szCs w:val="28"/>
    </w:rPr>
  </w:style>
  <w:style w:type="paragraph" w:styleId="Heading3">
    <w:name w:val="heading 3"/>
    <w:basedOn w:val="Normal"/>
    <w:next w:val="Normal"/>
    <w:link w:val="Heading3Char"/>
    <w:uiPriority w:val="9"/>
    <w:unhideWhenUsed/>
    <w:qFormat/>
    <w:rsid w:val="00DE14AA"/>
    <w:pPr>
      <w:keepNext/>
      <w:keepLines/>
      <w:ind w:left="720" w:firstLine="720"/>
      <w:jc w:val="left"/>
      <w:outlineLvl w:val="2"/>
    </w:pPr>
    <w:rPr>
      <w:rFonts w:ascii="Montserrat" w:eastAsia="Montserrat" w:hAnsi="Montserrat" w:cs="Montserrat"/>
      <w:b/>
      <w:color w:val="288DC8"/>
    </w:rPr>
  </w:style>
  <w:style w:type="paragraph" w:styleId="Heading4">
    <w:name w:val="heading 4"/>
    <w:basedOn w:val="Normal"/>
    <w:next w:val="Normal"/>
    <w:link w:val="Heading4Char"/>
    <w:uiPriority w:val="9"/>
    <w:unhideWhenUsed/>
    <w:qFormat/>
    <w:rsid w:val="00DE14AA"/>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E14AA"/>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E14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4AA"/>
    <w:rPr>
      <w:rFonts w:ascii="Montserrat" w:eastAsia="Montserrat" w:hAnsi="Montserrat" w:cs="Montserrat"/>
      <w:color w:val="248CC7"/>
      <w:sz w:val="36"/>
      <w:szCs w:val="36"/>
      <w:lang w:val="es" w:eastAsia="es-ES"/>
    </w:rPr>
  </w:style>
  <w:style w:type="character" w:customStyle="1" w:styleId="Heading2Char">
    <w:name w:val="Heading 2 Char"/>
    <w:basedOn w:val="DefaultParagraphFont"/>
    <w:link w:val="Heading2"/>
    <w:uiPriority w:val="9"/>
    <w:rsid w:val="00DE14AA"/>
    <w:rPr>
      <w:rFonts w:ascii="Montserrat" w:eastAsia="Montserrat" w:hAnsi="Montserrat" w:cs="Montserrat"/>
      <w:color w:val="248CC7"/>
      <w:sz w:val="28"/>
      <w:szCs w:val="28"/>
      <w:lang w:val="es" w:eastAsia="es-ES"/>
    </w:rPr>
  </w:style>
  <w:style w:type="character" w:customStyle="1" w:styleId="Heading3Char">
    <w:name w:val="Heading 3 Char"/>
    <w:basedOn w:val="DefaultParagraphFont"/>
    <w:link w:val="Heading3"/>
    <w:uiPriority w:val="9"/>
    <w:rsid w:val="00DE14AA"/>
    <w:rPr>
      <w:rFonts w:ascii="Montserrat" w:eastAsia="Montserrat" w:hAnsi="Montserrat" w:cs="Montserrat"/>
      <w:b/>
      <w:color w:val="288DC8"/>
      <w:lang w:val="es" w:eastAsia="es-ES"/>
    </w:rPr>
  </w:style>
  <w:style w:type="character" w:customStyle="1" w:styleId="Heading4Char">
    <w:name w:val="Heading 4 Char"/>
    <w:basedOn w:val="DefaultParagraphFont"/>
    <w:link w:val="Heading4"/>
    <w:uiPriority w:val="9"/>
    <w:rsid w:val="00DE14AA"/>
    <w:rPr>
      <w:rFonts w:ascii="Open Sans Light" w:eastAsia="Open Sans Light" w:hAnsi="Open Sans Light" w:cs="Open Sans Light"/>
      <w:color w:val="666666"/>
      <w:sz w:val="24"/>
      <w:szCs w:val="24"/>
      <w:lang w:val="es" w:eastAsia="es-ES"/>
    </w:rPr>
  </w:style>
  <w:style w:type="character" w:customStyle="1" w:styleId="Heading5Char">
    <w:name w:val="Heading 5 Char"/>
    <w:basedOn w:val="DefaultParagraphFont"/>
    <w:link w:val="Heading5"/>
    <w:uiPriority w:val="9"/>
    <w:semiHidden/>
    <w:rsid w:val="00DE14AA"/>
    <w:rPr>
      <w:rFonts w:ascii="Open Sans Light" w:eastAsia="Open Sans Light" w:hAnsi="Open Sans Light" w:cs="Open Sans Light"/>
      <w:color w:val="666666"/>
      <w:lang w:val="es" w:eastAsia="es-ES"/>
    </w:rPr>
  </w:style>
  <w:style w:type="character" w:customStyle="1" w:styleId="Heading6Char">
    <w:name w:val="Heading 6 Char"/>
    <w:basedOn w:val="DefaultParagraphFont"/>
    <w:link w:val="Heading6"/>
    <w:uiPriority w:val="9"/>
    <w:semiHidden/>
    <w:rsid w:val="00DE14AA"/>
    <w:rPr>
      <w:rFonts w:ascii="Open Sans Light" w:eastAsia="Open Sans Light" w:hAnsi="Open Sans Light" w:cs="Open Sans Light"/>
      <w:i/>
      <w:color w:val="666666"/>
      <w:lang w:val="es" w:eastAsia="es-ES"/>
    </w:rPr>
  </w:style>
  <w:style w:type="paragraph" w:styleId="BalloonText">
    <w:name w:val="Balloon Text"/>
    <w:basedOn w:val="Normal"/>
    <w:link w:val="BalloonTextChar"/>
    <w:uiPriority w:val="99"/>
    <w:semiHidden/>
    <w:unhideWhenUsed/>
    <w:rsid w:val="00DE1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4AA"/>
    <w:rPr>
      <w:rFonts w:ascii="Segoe UI" w:eastAsia="Open Sans Light" w:hAnsi="Segoe UI" w:cs="Segoe UI"/>
      <w:sz w:val="18"/>
      <w:szCs w:val="18"/>
      <w:lang w:val="es" w:eastAsia="es-ES"/>
    </w:rPr>
  </w:style>
  <w:style w:type="paragraph" w:styleId="Title">
    <w:name w:val="Title"/>
    <w:basedOn w:val="Normal"/>
    <w:next w:val="Normal"/>
    <w:link w:val="TitleChar"/>
    <w:uiPriority w:val="10"/>
    <w:qFormat/>
    <w:rsid w:val="00DE14AA"/>
    <w:pPr>
      <w:keepNext/>
      <w:keepLines/>
      <w:ind w:left="425"/>
    </w:pPr>
    <w:rPr>
      <w:rFonts w:ascii="Montserrat" w:eastAsia="Montserrat" w:hAnsi="Montserrat" w:cs="Montserrat"/>
      <w:b/>
      <w:color w:val="248CC7"/>
      <w:sz w:val="48"/>
      <w:szCs w:val="48"/>
    </w:rPr>
  </w:style>
  <w:style w:type="character" w:customStyle="1" w:styleId="TitleChar">
    <w:name w:val="Title Char"/>
    <w:basedOn w:val="DefaultParagraphFont"/>
    <w:link w:val="Title"/>
    <w:uiPriority w:val="10"/>
    <w:rsid w:val="00DE14AA"/>
    <w:rPr>
      <w:rFonts w:ascii="Montserrat" w:eastAsia="Montserrat" w:hAnsi="Montserrat" w:cs="Montserrat"/>
      <w:b/>
      <w:color w:val="248CC7"/>
      <w:sz w:val="48"/>
      <w:szCs w:val="48"/>
      <w:lang w:val="es" w:eastAsia="es-ES"/>
    </w:rPr>
  </w:style>
  <w:style w:type="paragraph" w:styleId="Subtitle">
    <w:name w:val="Subtitle"/>
    <w:basedOn w:val="Normal"/>
    <w:next w:val="Normal"/>
    <w:link w:val="SubtitleChar"/>
    <w:uiPriority w:val="11"/>
    <w:qFormat/>
    <w:rsid w:val="00DE14AA"/>
    <w:pPr>
      <w:keepNext/>
      <w:keepLines/>
      <w:ind w:left="425"/>
    </w:pPr>
    <w:rPr>
      <w:rFonts w:ascii="Montserrat" w:eastAsia="Montserrat" w:hAnsi="Montserrat" w:cs="Montserrat"/>
      <w:color w:val="10446B"/>
      <w:sz w:val="28"/>
      <w:szCs w:val="28"/>
    </w:rPr>
  </w:style>
  <w:style w:type="character" w:customStyle="1" w:styleId="SubtitleChar">
    <w:name w:val="Subtitle Char"/>
    <w:basedOn w:val="DefaultParagraphFont"/>
    <w:link w:val="Subtitle"/>
    <w:uiPriority w:val="11"/>
    <w:rsid w:val="00DE14AA"/>
    <w:rPr>
      <w:rFonts w:ascii="Montserrat" w:eastAsia="Montserrat" w:hAnsi="Montserrat" w:cs="Montserrat"/>
      <w:color w:val="10446B"/>
      <w:sz w:val="28"/>
      <w:szCs w:val="28"/>
      <w:lang w:val="es" w:eastAsia="es-ES"/>
    </w:rPr>
  </w:style>
  <w:style w:type="table" w:customStyle="1" w:styleId="1">
    <w:name w:val="1"/>
    <w:basedOn w:val="TableNormal"/>
    <w:rsid w:val="00DE14AA"/>
    <w:pPr>
      <w:spacing w:after="0" w:line="360" w:lineRule="auto"/>
      <w:ind w:right="20"/>
      <w:jc w:val="both"/>
    </w:pPr>
    <w:rPr>
      <w:rFonts w:ascii="Open Sans Light" w:eastAsia="Open Sans Light" w:hAnsi="Open Sans Light" w:cs="Open Sans Light"/>
      <w:lang w:val="es" w:eastAsia="es-ES"/>
    </w:rPr>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DE14AA"/>
  </w:style>
  <w:style w:type="paragraph" w:styleId="Caption">
    <w:name w:val="caption"/>
    <w:basedOn w:val="Normal"/>
    <w:next w:val="Normal"/>
    <w:uiPriority w:val="35"/>
    <w:unhideWhenUsed/>
    <w:qFormat/>
    <w:rsid w:val="00DE14AA"/>
    <w:pPr>
      <w:spacing w:after="200" w:line="240" w:lineRule="auto"/>
    </w:pPr>
    <w:rPr>
      <w:i/>
      <w:iCs/>
      <w:color w:val="44546A" w:themeColor="text2"/>
      <w:sz w:val="18"/>
      <w:szCs w:val="18"/>
    </w:rPr>
  </w:style>
  <w:style w:type="paragraph" w:styleId="NormalWeb">
    <w:name w:val="Normal (Web)"/>
    <w:basedOn w:val="Normal"/>
    <w:uiPriority w:val="99"/>
    <w:unhideWhenUsed/>
    <w:rsid w:val="00DE14AA"/>
    <w:pPr>
      <w:spacing w:before="100" w:beforeAutospacing="1" w:after="100" w:afterAutospacing="1" w:line="240" w:lineRule="auto"/>
      <w:ind w:right="0"/>
      <w:jc w:val="left"/>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E14AA"/>
    <w:rPr>
      <w:b/>
      <w:bCs/>
    </w:rPr>
  </w:style>
  <w:style w:type="paragraph" w:styleId="ListParagraph">
    <w:name w:val="List Paragraph"/>
    <w:basedOn w:val="Normal"/>
    <w:uiPriority w:val="34"/>
    <w:qFormat/>
    <w:rsid w:val="00DE14AA"/>
    <w:pPr>
      <w:ind w:left="720"/>
      <w:contextualSpacing/>
    </w:pPr>
  </w:style>
  <w:style w:type="table" w:styleId="TableGrid">
    <w:name w:val="Table Grid"/>
    <w:basedOn w:val="TableNormal"/>
    <w:uiPriority w:val="39"/>
    <w:rsid w:val="00DE14AA"/>
    <w:pPr>
      <w:spacing w:after="0" w:line="240" w:lineRule="auto"/>
      <w:ind w:right="20"/>
      <w:jc w:val="both"/>
    </w:pPr>
    <w:rPr>
      <w:rFonts w:ascii="Open Sans Light" w:eastAsia="Open Sans Light" w:hAnsi="Open Sans Light" w:cs="Open Sans Light"/>
      <w:lang w:val="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E14AA"/>
    <w:pPr>
      <w:spacing w:after="0" w:line="240" w:lineRule="auto"/>
      <w:ind w:right="20"/>
      <w:jc w:val="both"/>
    </w:pPr>
    <w:rPr>
      <w:rFonts w:ascii="Open Sans Light" w:eastAsia="Open Sans Light" w:hAnsi="Open Sans Light" w:cs="Open Sans Light"/>
      <w:lang w:val="es" w:eastAsia="es-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DE14AA"/>
    <w:pPr>
      <w:spacing w:after="100"/>
    </w:pPr>
  </w:style>
  <w:style w:type="paragraph" w:styleId="TOC2">
    <w:name w:val="toc 2"/>
    <w:basedOn w:val="Normal"/>
    <w:next w:val="Normal"/>
    <w:autoRedefine/>
    <w:uiPriority w:val="39"/>
    <w:unhideWhenUsed/>
    <w:rsid w:val="00DE14AA"/>
    <w:pPr>
      <w:spacing w:after="100"/>
      <w:ind w:left="220"/>
    </w:pPr>
  </w:style>
  <w:style w:type="paragraph" w:styleId="TOC3">
    <w:name w:val="toc 3"/>
    <w:basedOn w:val="Normal"/>
    <w:next w:val="Normal"/>
    <w:autoRedefine/>
    <w:uiPriority w:val="39"/>
    <w:unhideWhenUsed/>
    <w:rsid w:val="00DE14AA"/>
    <w:pPr>
      <w:spacing w:after="100"/>
      <w:ind w:left="440"/>
    </w:pPr>
  </w:style>
  <w:style w:type="character" w:styleId="Hyperlink">
    <w:name w:val="Hyperlink"/>
    <w:basedOn w:val="DefaultParagraphFont"/>
    <w:uiPriority w:val="99"/>
    <w:unhideWhenUsed/>
    <w:rsid w:val="00DE14AA"/>
    <w:rPr>
      <w:color w:val="0563C1" w:themeColor="hyperlink"/>
      <w:u w:val="single"/>
    </w:rPr>
  </w:style>
  <w:style w:type="paragraph" w:styleId="TOCHeading">
    <w:name w:val="TOC Heading"/>
    <w:basedOn w:val="Heading1"/>
    <w:next w:val="Normal"/>
    <w:uiPriority w:val="39"/>
    <w:unhideWhenUsed/>
    <w:qFormat/>
    <w:rsid w:val="00DE14AA"/>
    <w:pPr>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eastAsia="en-US"/>
    </w:rPr>
  </w:style>
  <w:style w:type="character" w:customStyle="1" w:styleId="jlqj4b">
    <w:name w:val="jlqj4b"/>
    <w:basedOn w:val="DefaultParagraphFont"/>
    <w:rsid w:val="00DE14AA"/>
  </w:style>
  <w:style w:type="paragraph" w:styleId="Header">
    <w:name w:val="header"/>
    <w:basedOn w:val="Normal"/>
    <w:link w:val="HeaderChar"/>
    <w:uiPriority w:val="99"/>
    <w:unhideWhenUsed/>
    <w:rsid w:val="00DE14AA"/>
    <w:pPr>
      <w:tabs>
        <w:tab w:val="center" w:pos="4680"/>
        <w:tab w:val="right" w:pos="9360"/>
      </w:tabs>
      <w:spacing w:line="240" w:lineRule="auto"/>
    </w:pPr>
  </w:style>
  <w:style w:type="character" w:customStyle="1" w:styleId="HeaderChar">
    <w:name w:val="Header Char"/>
    <w:basedOn w:val="DefaultParagraphFont"/>
    <w:link w:val="Header"/>
    <w:uiPriority w:val="99"/>
    <w:rsid w:val="00DE14AA"/>
    <w:rPr>
      <w:rFonts w:ascii="Open Sans Light" w:eastAsia="Open Sans Light" w:hAnsi="Open Sans Light" w:cs="Open Sans Light"/>
      <w:lang w:val="es" w:eastAsia="es-ES"/>
    </w:rPr>
  </w:style>
  <w:style w:type="paragraph" w:styleId="Footer">
    <w:name w:val="footer"/>
    <w:basedOn w:val="Normal"/>
    <w:link w:val="FooterChar"/>
    <w:uiPriority w:val="99"/>
    <w:unhideWhenUsed/>
    <w:rsid w:val="00DE14AA"/>
    <w:pPr>
      <w:tabs>
        <w:tab w:val="center" w:pos="4680"/>
        <w:tab w:val="right" w:pos="9360"/>
      </w:tabs>
      <w:spacing w:line="240" w:lineRule="auto"/>
    </w:pPr>
  </w:style>
  <w:style w:type="character" w:customStyle="1" w:styleId="FooterChar">
    <w:name w:val="Footer Char"/>
    <w:basedOn w:val="DefaultParagraphFont"/>
    <w:link w:val="Footer"/>
    <w:uiPriority w:val="99"/>
    <w:rsid w:val="00DE14AA"/>
    <w:rPr>
      <w:rFonts w:ascii="Open Sans Light" w:eastAsia="Open Sans Light" w:hAnsi="Open Sans Light" w:cs="Open Sans Light"/>
      <w:lang w:val="es" w:eastAsia="es-ES"/>
    </w:rPr>
  </w:style>
  <w:style w:type="table" w:customStyle="1" w:styleId="TableNormal1">
    <w:name w:val="Table Normal1"/>
    <w:rsid w:val="00DE14AA"/>
    <w:pPr>
      <w:spacing w:after="0" w:line="360" w:lineRule="auto"/>
      <w:ind w:right="20"/>
      <w:jc w:val="both"/>
    </w:pPr>
    <w:rPr>
      <w:rFonts w:ascii="Open Sans Light" w:eastAsia="Open Sans Light" w:hAnsi="Open Sans Light" w:cs="Open Sans Light"/>
      <w:lang w:val="es" w:eastAsia="es-ES"/>
    </w:rPr>
    <w:tblPr>
      <w:tblCellMar>
        <w:top w:w="0" w:type="dxa"/>
        <w:left w:w="0" w:type="dxa"/>
        <w:bottom w:w="0" w:type="dxa"/>
        <w:right w:w="0" w:type="dxa"/>
      </w:tblCellMar>
    </w:tblPr>
  </w:style>
  <w:style w:type="paragraph" w:customStyle="1" w:styleId="mm8nw">
    <w:name w:val="mm8nw"/>
    <w:basedOn w:val="Normal"/>
    <w:rsid w:val="00DE14AA"/>
    <w:pPr>
      <w:spacing w:before="100" w:beforeAutospacing="1" w:after="100" w:afterAutospacing="1" w:line="240" w:lineRule="auto"/>
      <w:ind w:right="0"/>
      <w:jc w:val="left"/>
    </w:pPr>
    <w:rPr>
      <w:rFonts w:ascii="Times New Roman" w:eastAsia="Times New Roman" w:hAnsi="Times New Roman" w:cs="Times New Roman"/>
      <w:sz w:val="24"/>
      <w:szCs w:val="24"/>
      <w:lang w:val="en-US" w:eastAsia="en-US"/>
    </w:rPr>
  </w:style>
  <w:style w:type="character" w:customStyle="1" w:styleId="2phjq">
    <w:name w:val="_2phjq"/>
    <w:basedOn w:val="DefaultParagraphFont"/>
    <w:rsid w:val="00DE14AA"/>
  </w:style>
  <w:style w:type="table" w:styleId="GridTable4-Accent1">
    <w:name w:val="Grid Table 4 Accent 1"/>
    <w:basedOn w:val="TableNormal"/>
    <w:uiPriority w:val="49"/>
    <w:rsid w:val="00DE14AA"/>
    <w:pPr>
      <w:spacing w:after="0" w:line="240" w:lineRule="auto"/>
      <w:ind w:right="20"/>
      <w:jc w:val="both"/>
    </w:pPr>
    <w:rPr>
      <w:rFonts w:ascii="Open Sans Light" w:eastAsia="Open Sans Light" w:hAnsi="Open Sans Light" w:cs="Open Sans Light"/>
      <w:lang w:val="es" w:eastAsia="es-E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DE14AA"/>
    <w:rPr>
      <w:sz w:val="16"/>
      <w:szCs w:val="16"/>
    </w:rPr>
  </w:style>
  <w:style w:type="paragraph" w:styleId="CommentText">
    <w:name w:val="annotation text"/>
    <w:basedOn w:val="Normal"/>
    <w:link w:val="CommentTextChar"/>
    <w:uiPriority w:val="99"/>
    <w:unhideWhenUsed/>
    <w:rsid w:val="00DE14AA"/>
    <w:pPr>
      <w:spacing w:line="240" w:lineRule="auto"/>
    </w:pPr>
    <w:rPr>
      <w:sz w:val="20"/>
      <w:szCs w:val="20"/>
    </w:rPr>
  </w:style>
  <w:style w:type="character" w:customStyle="1" w:styleId="CommentTextChar">
    <w:name w:val="Comment Text Char"/>
    <w:basedOn w:val="DefaultParagraphFont"/>
    <w:link w:val="CommentText"/>
    <w:uiPriority w:val="99"/>
    <w:rsid w:val="00DE14AA"/>
    <w:rPr>
      <w:rFonts w:ascii="Open Sans Light" w:eastAsia="Open Sans Light" w:hAnsi="Open Sans Light" w:cs="Open Sans Light"/>
      <w:sz w:val="20"/>
      <w:szCs w:val="20"/>
      <w:lang w:val="es" w:eastAsia="es-ES"/>
    </w:rPr>
  </w:style>
  <w:style w:type="paragraph" w:styleId="CommentSubject">
    <w:name w:val="annotation subject"/>
    <w:basedOn w:val="CommentText"/>
    <w:next w:val="CommentText"/>
    <w:link w:val="CommentSubjectChar"/>
    <w:uiPriority w:val="99"/>
    <w:semiHidden/>
    <w:unhideWhenUsed/>
    <w:rsid w:val="00DE14AA"/>
    <w:rPr>
      <w:b/>
      <w:bCs/>
    </w:rPr>
  </w:style>
  <w:style w:type="character" w:customStyle="1" w:styleId="CommentSubjectChar">
    <w:name w:val="Comment Subject Char"/>
    <w:basedOn w:val="CommentTextChar"/>
    <w:link w:val="CommentSubject"/>
    <w:uiPriority w:val="99"/>
    <w:semiHidden/>
    <w:rsid w:val="00DE14AA"/>
    <w:rPr>
      <w:rFonts w:ascii="Open Sans Light" w:eastAsia="Open Sans Light" w:hAnsi="Open Sans Light" w:cs="Open Sans Light"/>
      <w:b/>
      <w:bCs/>
      <w:sz w:val="20"/>
      <w:szCs w:val="20"/>
      <w:lang w:val="es" w:eastAsia="es-ES"/>
    </w:rPr>
  </w:style>
  <w:style w:type="paragraph" w:styleId="Revision">
    <w:name w:val="Revision"/>
    <w:hidden/>
    <w:uiPriority w:val="99"/>
    <w:semiHidden/>
    <w:rsid w:val="00DE14AA"/>
    <w:pPr>
      <w:spacing w:after="0" w:line="240" w:lineRule="auto"/>
    </w:pPr>
    <w:rPr>
      <w:rFonts w:ascii="Open Sans Light" w:eastAsia="Open Sans Light" w:hAnsi="Open Sans Light" w:cs="Open Sans Light"/>
      <w:lang w:val="es" w:eastAsia="es-ES"/>
    </w:rPr>
  </w:style>
  <w:style w:type="character" w:styleId="FollowedHyperlink">
    <w:name w:val="FollowedHyperlink"/>
    <w:basedOn w:val="DefaultParagraphFont"/>
    <w:uiPriority w:val="99"/>
    <w:semiHidden/>
    <w:unhideWhenUsed/>
    <w:rsid w:val="00DE14AA"/>
    <w:rPr>
      <w:color w:val="954F72" w:themeColor="followedHyperlink"/>
      <w:u w:val="single"/>
    </w:rPr>
  </w:style>
  <w:style w:type="paragraph" w:styleId="FootnoteText">
    <w:name w:val="footnote text"/>
    <w:basedOn w:val="Normal"/>
    <w:link w:val="FootnoteTextChar"/>
    <w:uiPriority w:val="99"/>
    <w:semiHidden/>
    <w:unhideWhenUsed/>
    <w:rsid w:val="00DE14AA"/>
    <w:pPr>
      <w:spacing w:line="240" w:lineRule="auto"/>
    </w:pPr>
    <w:rPr>
      <w:sz w:val="20"/>
      <w:szCs w:val="20"/>
    </w:rPr>
  </w:style>
  <w:style w:type="character" w:customStyle="1" w:styleId="FootnoteTextChar">
    <w:name w:val="Footnote Text Char"/>
    <w:basedOn w:val="DefaultParagraphFont"/>
    <w:link w:val="FootnoteText"/>
    <w:uiPriority w:val="99"/>
    <w:semiHidden/>
    <w:rsid w:val="00DE14AA"/>
    <w:rPr>
      <w:rFonts w:ascii="Open Sans Light" w:eastAsia="Open Sans Light" w:hAnsi="Open Sans Light" w:cs="Open Sans Light"/>
      <w:sz w:val="20"/>
      <w:szCs w:val="20"/>
      <w:lang w:val="es" w:eastAsia="es-ES"/>
    </w:rPr>
  </w:style>
  <w:style w:type="character" w:styleId="FootnoteReference">
    <w:name w:val="footnote reference"/>
    <w:basedOn w:val="DefaultParagraphFont"/>
    <w:uiPriority w:val="99"/>
    <w:semiHidden/>
    <w:unhideWhenUsed/>
    <w:rsid w:val="00DE14AA"/>
    <w:rPr>
      <w:vertAlign w:val="superscript"/>
    </w:rPr>
  </w:style>
  <w:style w:type="character" w:styleId="PlaceholderText">
    <w:name w:val="Placeholder Text"/>
    <w:basedOn w:val="DefaultParagraphFont"/>
    <w:uiPriority w:val="99"/>
    <w:semiHidden/>
    <w:rsid w:val="00DE14AA"/>
    <w:rPr>
      <w:color w:val="808080"/>
    </w:rPr>
  </w:style>
  <w:style w:type="character" w:customStyle="1" w:styleId="UnresolvedMention1">
    <w:name w:val="Unresolved Mention1"/>
    <w:basedOn w:val="DefaultParagraphFont"/>
    <w:uiPriority w:val="99"/>
    <w:semiHidden/>
    <w:unhideWhenUsed/>
    <w:rsid w:val="00DE14AA"/>
    <w:rPr>
      <w:color w:val="605E5C"/>
      <w:shd w:val="clear" w:color="auto" w:fill="E1DFDD"/>
    </w:rPr>
  </w:style>
  <w:style w:type="table" w:styleId="GridTable1Light-Accent1">
    <w:name w:val="Grid Table 1 Light Accent 1"/>
    <w:basedOn w:val="TableNormal"/>
    <w:uiPriority w:val="46"/>
    <w:rsid w:val="00DE14AA"/>
    <w:pPr>
      <w:spacing w:after="0" w:line="240" w:lineRule="auto"/>
      <w:ind w:right="20"/>
      <w:jc w:val="both"/>
    </w:pPr>
    <w:rPr>
      <w:rFonts w:ascii="Open Sans Light" w:eastAsia="Open Sans Light" w:hAnsi="Open Sans Light" w:cs="Open Sans Light"/>
      <w:lang w:val="es" w:eastAsia="es-E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475B4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TMLPreformatted">
    <w:name w:val="HTML Preformatted"/>
    <w:basedOn w:val="Normal"/>
    <w:link w:val="HTMLPreformattedChar"/>
    <w:uiPriority w:val="99"/>
    <w:semiHidden/>
    <w:unhideWhenUsed/>
    <w:rsid w:val="004975D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75D3"/>
    <w:rPr>
      <w:rFonts w:ascii="Consolas" w:eastAsia="Open Sans Light" w:hAnsi="Consolas" w:cs="Open Sans Light"/>
      <w:sz w:val="20"/>
      <w:szCs w:val="20"/>
      <w:lang w:val="es" w:eastAsia="es-ES"/>
    </w:rPr>
  </w:style>
  <w:style w:type="character" w:customStyle="1" w:styleId="pseudoChar">
    <w:name w:val="pseudo Char"/>
    <w:basedOn w:val="DefaultParagraphFont"/>
    <w:link w:val="pseudo"/>
    <w:locked/>
    <w:rsid w:val="00CD74C4"/>
    <w:rPr>
      <w:rFonts w:ascii="Agency FB" w:hAnsi="Agency FB"/>
      <w:i/>
      <w:iCs/>
      <w:sz w:val="20"/>
      <w:lang w:val="es-ES"/>
    </w:rPr>
  </w:style>
  <w:style w:type="paragraph" w:customStyle="1" w:styleId="pseudo">
    <w:name w:val="pseudo"/>
    <w:basedOn w:val="Normal"/>
    <w:link w:val="pseudoChar"/>
    <w:qFormat/>
    <w:rsid w:val="00CD74C4"/>
    <w:pPr>
      <w:ind w:left="720"/>
    </w:pPr>
    <w:rPr>
      <w:rFonts w:ascii="Agency FB" w:eastAsiaTheme="minorHAnsi" w:hAnsi="Agency FB" w:cstheme="minorBidi"/>
      <w:i/>
      <w:iCs/>
      <w:sz w:val="20"/>
      <w:lang w:val="es-ES" w:eastAsia="en-US"/>
    </w:rPr>
  </w:style>
  <w:style w:type="paragraph" w:styleId="TableofFigures">
    <w:name w:val="table of figures"/>
    <w:basedOn w:val="Normal"/>
    <w:next w:val="Normal"/>
    <w:uiPriority w:val="99"/>
    <w:unhideWhenUsed/>
    <w:rsid w:val="00D00827"/>
  </w:style>
  <w:style w:type="table" w:styleId="PlainTable4">
    <w:name w:val="Plain Table 4"/>
    <w:basedOn w:val="TableNormal"/>
    <w:uiPriority w:val="44"/>
    <w:rsid w:val="00D008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648">
      <w:bodyDiv w:val="1"/>
      <w:marLeft w:val="0"/>
      <w:marRight w:val="0"/>
      <w:marTop w:val="0"/>
      <w:marBottom w:val="0"/>
      <w:divBdr>
        <w:top w:val="none" w:sz="0" w:space="0" w:color="auto"/>
        <w:left w:val="none" w:sz="0" w:space="0" w:color="auto"/>
        <w:bottom w:val="none" w:sz="0" w:space="0" w:color="auto"/>
        <w:right w:val="none" w:sz="0" w:space="0" w:color="auto"/>
      </w:divBdr>
    </w:div>
    <w:div w:id="46952227">
      <w:bodyDiv w:val="1"/>
      <w:marLeft w:val="0"/>
      <w:marRight w:val="0"/>
      <w:marTop w:val="0"/>
      <w:marBottom w:val="0"/>
      <w:divBdr>
        <w:top w:val="none" w:sz="0" w:space="0" w:color="auto"/>
        <w:left w:val="none" w:sz="0" w:space="0" w:color="auto"/>
        <w:bottom w:val="none" w:sz="0" w:space="0" w:color="auto"/>
        <w:right w:val="none" w:sz="0" w:space="0" w:color="auto"/>
      </w:divBdr>
    </w:div>
    <w:div w:id="62800834">
      <w:bodyDiv w:val="1"/>
      <w:marLeft w:val="0"/>
      <w:marRight w:val="0"/>
      <w:marTop w:val="0"/>
      <w:marBottom w:val="0"/>
      <w:divBdr>
        <w:top w:val="none" w:sz="0" w:space="0" w:color="auto"/>
        <w:left w:val="none" w:sz="0" w:space="0" w:color="auto"/>
        <w:bottom w:val="none" w:sz="0" w:space="0" w:color="auto"/>
        <w:right w:val="none" w:sz="0" w:space="0" w:color="auto"/>
      </w:divBdr>
      <w:divsChild>
        <w:div w:id="205800800">
          <w:marLeft w:val="0"/>
          <w:marRight w:val="0"/>
          <w:marTop w:val="0"/>
          <w:marBottom w:val="0"/>
          <w:divBdr>
            <w:top w:val="none" w:sz="0" w:space="0" w:color="auto"/>
            <w:left w:val="none" w:sz="0" w:space="0" w:color="auto"/>
            <w:bottom w:val="none" w:sz="0" w:space="0" w:color="auto"/>
            <w:right w:val="none" w:sz="0" w:space="0" w:color="auto"/>
          </w:divBdr>
          <w:divsChild>
            <w:div w:id="9595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914">
      <w:bodyDiv w:val="1"/>
      <w:marLeft w:val="0"/>
      <w:marRight w:val="0"/>
      <w:marTop w:val="0"/>
      <w:marBottom w:val="0"/>
      <w:divBdr>
        <w:top w:val="none" w:sz="0" w:space="0" w:color="auto"/>
        <w:left w:val="none" w:sz="0" w:space="0" w:color="auto"/>
        <w:bottom w:val="none" w:sz="0" w:space="0" w:color="auto"/>
        <w:right w:val="none" w:sz="0" w:space="0" w:color="auto"/>
      </w:divBdr>
    </w:div>
    <w:div w:id="249311515">
      <w:bodyDiv w:val="1"/>
      <w:marLeft w:val="0"/>
      <w:marRight w:val="0"/>
      <w:marTop w:val="0"/>
      <w:marBottom w:val="0"/>
      <w:divBdr>
        <w:top w:val="none" w:sz="0" w:space="0" w:color="auto"/>
        <w:left w:val="none" w:sz="0" w:space="0" w:color="auto"/>
        <w:bottom w:val="none" w:sz="0" w:space="0" w:color="auto"/>
        <w:right w:val="none" w:sz="0" w:space="0" w:color="auto"/>
      </w:divBdr>
    </w:div>
    <w:div w:id="294415651">
      <w:bodyDiv w:val="1"/>
      <w:marLeft w:val="0"/>
      <w:marRight w:val="0"/>
      <w:marTop w:val="0"/>
      <w:marBottom w:val="0"/>
      <w:divBdr>
        <w:top w:val="none" w:sz="0" w:space="0" w:color="auto"/>
        <w:left w:val="none" w:sz="0" w:space="0" w:color="auto"/>
        <w:bottom w:val="none" w:sz="0" w:space="0" w:color="auto"/>
        <w:right w:val="none" w:sz="0" w:space="0" w:color="auto"/>
      </w:divBdr>
    </w:div>
    <w:div w:id="321154567">
      <w:bodyDiv w:val="1"/>
      <w:marLeft w:val="0"/>
      <w:marRight w:val="0"/>
      <w:marTop w:val="0"/>
      <w:marBottom w:val="0"/>
      <w:divBdr>
        <w:top w:val="none" w:sz="0" w:space="0" w:color="auto"/>
        <w:left w:val="none" w:sz="0" w:space="0" w:color="auto"/>
        <w:bottom w:val="none" w:sz="0" w:space="0" w:color="auto"/>
        <w:right w:val="none" w:sz="0" w:space="0" w:color="auto"/>
      </w:divBdr>
      <w:divsChild>
        <w:div w:id="68499905">
          <w:marLeft w:val="0"/>
          <w:marRight w:val="0"/>
          <w:marTop w:val="0"/>
          <w:marBottom w:val="0"/>
          <w:divBdr>
            <w:top w:val="none" w:sz="0" w:space="0" w:color="auto"/>
            <w:left w:val="none" w:sz="0" w:space="0" w:color="auto"/>
            <w:bottom w:val="none" w:sz="0" w:space="0" w:color="auto"/>
            <w:right w:val="none" w:sz="0" w:space="0" w:color="auto"/>
          </w:divBdr>
        </w:div>
        <w:div w:id="1228028262">
          <w:marLeft w:val="0"/>
          <w:marRight w:val="0"/>
          <w:marTop w:val="0"/>
          <w:marBottom w:val="0"/>
          <w:divBdr>
            <w:top w:val="none" w:sz="0" w:space="0" w:color="auto"/>
            <w:left w:val="none" w:sz="0" w:space="0" w:color="auto"/>
            <w:bottom w:val="none" w:sz="0" w:space="0" w:color="auto"/>
            <w:right w:val="none" w:sz="0" w:space="0" w:color="auto"/>
          </w:divBdr>
        </w:div>
      </w:divsChild>
    </w:div>
    <w:div w:id="432866042">
      <w:bodyDiv w:val="1"/>
      <w:marLeft w:val="0"/>
      <w:marRight w:val="0"/>
      <w:marTop w:val="0"/>
      <w:marBottom w:val="0"/>
      <w:divBdr>
        <w:top w:val="none" w:sz="0" w:space="0" w:color="auto"/>
        <w:left w:val="none" w:sz="0" w:space="0" w:color="auto"/>
        <w:bottom w:val="none" w:sz="0" w:space="0" w:color="auto"/>
        <w:right w:val="none" w:sz="0" w:space="0" w:color="auto"/>
      </w:divBdr>
      <w:divsChild>
        <w:div w:id="886915024">
          <w:marLeft w:val="0"/>
          <w:marRight w:val="0"/>
          <w:marTop w:val="0"/>
          <w:marBottom w:val="0"/>
          <w:divBdr>
            <w:top w:val="none" w:sz="0" w:space="0" w:color="auto"/>
            <w:left w:val="none" w:sz="0" w:space="0" w:color="auto"/>
            <w:bottom w:val="none" w:sz="0" w:space="0" w:color="auto"/>
            <w:right w:val="none" w:sz="0" w:space="0" w:color="auto"/>
          </w:divBdr>
          <w:divsChild>
            <w:div w:id="1398897149">
              <w:marLeft w:val="0"/>
              <w:marRight w:val="0"/>
              <w:marTop w:val="0"/>
              <w:marBottom w:val="0"/>
              <w:divBdr>
                <w:top w:val="none" w:sz="0" w:space="0" w:color="auto"/>
                <w:left w:val="none" w:sz="0" w:space="0" w:color="auto"/>
                <w:bottom w:val="none" w:sz="0" w:space="0" w:color="auto"/>
                <w:right w:val="none" w:sz="0" w:space="0" w:color="auto"/>
              </w:divBdr>
            </w:div>
            <w:div w:id="133329410">
              <w:marLeft w:val="0"/>
              <w:marRight w:val="0"/>
              <w:marTop w:val="0"/>
              <w:marBottom w:val="0"/>
              <w:divBdr>
                <w:top w:val="none" w:sz="0" w:space="0" w:color="auto"/>
                <w:left w:val="none" w:sz="0" w:space="0" w:color="auto"/>
                <w:bottom w:val="none" w:sz="0" w:space="0" w:color="auto"/>
                <w:right w:val="none" w:sz="0" w:space="0" w:color="auto"/>
              </w:divBdr>
            </w:div>
            <w:div w:id="15736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8463">
      <w:bodyDiv w:val="1"/>
      <w:marLeft w:val="0"/>
      <w:marRight w:val="0"/>
      <w:marTop w:val="0"/>
      <w:marBottom w:val="0"/>
      <w:divBdr>
        <w:top w:val="none" w:sz="0" w:space="0" w:color="auto"/>
        <w:left w:val="none" w:sz="0" w:space="0" w:color="auto"/>
        <w:bottom w:val="none" w:sz="0" w:space="0" w:color="auto"/>
        <w:right w:val="none" w:sz="0" w:space="0" w:color="auto"/>
      </w:divBdr>
    </w:div>
    <w:div w:id="475804232">
      <w:bodyDiv w:val="1"/>
      <w:marLeft w:val="0"/>
      <w:marRight w:val="0"/>
      <w:marTop w:val="0"/>
      <w:marBottom w:val="0"/>
      <w:divBdr>
        <w:top w:val="none" w:sz="0" w:space="0" w:color="auto"/>
        <w:left w:val="none" w:sz="0" w:space="0" w:color="auto"/>
        <w:bottom w:val="none" w:sz="0" w:space="0" w:color="auto"/>
        <w:right w:val="none" w:sz="0" w:space="0" w:color="auto"/>
      </w:divBdr>
    </w:div>
    <w:div w:id="500858357">
      <w:bodyDiv w:val="1"/>
      <w:marLeft w:val="0"/>
      <w:marRight w:val="0"/>
      <w:marTop w:val="0"/>
      <w:marBottom w:val="0"/>
      <w:divBdr>
        <w:top w:val="none" w:sz="0" w:space="0" w:color="auto"/>
        <w:left w:val="none" w:sz="0" w:space="0" w:color="auto"/>
        <w:bottom w:val="none" w:sz="0" w:space="0" w:color="auto"/>
        <w:right w:val="none" w:sz="0" w:space="0" w:color="auto"/>
      </w:divBdr>
    </w:div>
    <w:div w:id="530076418">
      <w:bodyDiv w:val="1"/>
      <w:marLeft w:val="0"/>
      <w:marRight w:val="0"/>
      <w:marTop w:val="0"/>
      <w:marBottom w:val="0"/>
      <w:divBdr>
        <w:top w:val="none" w:sz="0" w:space="0" w:color="auto"/>
        <w:left w:val="none" w:sz="0" w:space="0" w:color="auto"/>
        <w:bottom w:val="none" w:sz="0" w:space="0" w:color="auto"/>
        <w:right w:val="none" w:sz="0" w:space="0" w:color="auto"/>
      </w:divBdr>
    </w:div>
    <w:div w:id="542209260">
      <w:bodyDiv w:val="1"/>
      <w:marLeft w:val="0"/>
      <w:marRight w:val="0"/>
      <w:marTop w:val="0"/>
      <w:marBottom w:val="0"/>
      <w:divBdr>
        <w:top w:val="none" w:sz="0" w:space="0" w:color="auto"/>
        <w:left w:val="none" w:sz="0" w:space="0" w:color="auto"/>
        <w:bottom w:val="none" w:sz="0" w:space="0" w:color="auto"/>
        <w:right w:val="none" w:sz="0" w:space="0" w:color="auto"/>
      </w:divBdr>
    </w:div>
    <w:div w:id="572010008">
      <w:bodyDiv w:val="1"/>
      <w:marLeft w:val="0"/>
      <w:marRight w:val="0"/>
      <w:marTop w:val="0"/>
      <w:marBottom w:val="0"/>
      <w:divBdr>
        <w:top w:val="none" w:sz="0" w:space="0" w:color="auto"/>
        <w:left w:val="none" w:sz="0" w:space="0" w:color="auto"/>
        <w:bottom w:val="none" w:sz="0" w:space="0" w:color="auto"/>
        <w:right w:val="none" w:sz="0" w:space="0" w:color="auto"/>
      </w:divBdr>
    </w:div>
    <w:div w:id="602689080">
      <w:bodyDiv w:val="1"/>
      <w:marLeft w:val="0"/>
      <w:marRight w:val="0"/>
      <w:marTop w:val="0"/>
      <w:marBottom w:val="0"/>
      <w:divBdr>
        <w:top w:val="none" w:sz="0" w:space="0" w:color="auto"/>
        <w:left w:val="none" w:sz="0" w:space="0" w:color="auto"/>
        <w:bottom w:val="none" w:sz="0" w:space="0" w:color="auto"/>
        <w:right w:val="none" w:sz="0" w:space="0" w:color="auto"/>
      </w:divBdr>
    </w:div>
    <w:div w:id="607126729">
      <w:bodyDiv w:val="1"/>
      <w:marLeft w:val="0"/>
      <w:marRight w:val="0"/>
      <w:marTop w:val="0"/>
      <w:marBottom w:val="0"/>
      <w:divBdr>
        <w:top w:val="none" w:sz="0" w:space="0" w:color="auto"/>
        <w:left w:val="none" w:sz="0" w:space="0" w:color="auto"/>
        <w:bottom w:val="none" w:sz="0" w:space="0" w:color="auto"/>
        <w:right w:val="none" w:sz="0" w:space="0" w:color="auto"/>
      </w:divBdr>
      <w:divsChild>
        <w:div w:id="1880044979">
          <w:marLeft w:val="0"/>
          <w:marRight w:val="0"/>
          <w:marTop w:val="0"/>
          <w:marBottom w:val="0"/>
          <w:divBdr>
            <w:top w:val="none" w:sz="0" w:space="0" w:color="auto"/>
            <w:left w:val="none" w:sz="0" w:space="0" w:color="auto"/>
            <w:bottom w:val="none" w:sz="0" w:space="0" w:color="auto"/>
            <w:right w:val="none" w:sz="0" w:space="0" w:color="auto"/>
          </w:divBdr>
          <w:divsChild>
            <w:div w:id="413741533">
              <w:marLeft w:val="0"/>
              <w:marRight w:val="0"/>
              <w:marTop w:val="0"/>
              <w:marBottom w:val="0"/>
              <w:divBdr>
                <w:top w:val="none" w:sz="0" w:space="0" w:color="auto"/>
                <w:left w:val="none" w:sz="0" w:space="0" w:color="auto"/>
                <w:bottom w:val="none" w:sz="0" w:space="0" w:color="auto"/>
                <w:right w:val="none" w:sz="0" w:space="0" w:color="auto"/>
              </w:divBdr>
            </w:div>
            <w:div w:id="3516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3280">
      <w:bodyDiv w:val="1"/>
      <w:marLeft w:val="0"/>
      <w:marRight w:val="0"/>
      <w:marTop w:val="0"/>
      <w:marBottom w:val="0"/>
      <w:divBdr>
        <w:top w:val="none" w:sz="0" w:space="0" w:color="auto"/>
        <w:left w:val="none" w:sz="0" w:space="0" w:color="auto"/>
        <w:bottom w:val="none" w:sz="0" w:space="0" w:color="auto"/>
        <w:right w:val="none" w:sz="0" w:space="0" w:color="auto"/>
      </w:divBdr>
    </w:div>
    <w:div w:id="616789855">
      <w:bodyDiv w:val="1"/>
      <w:marLeft w:val="0"/>
      <w:marRight w:val="0"/>
      <w:marTop w:val="0"/>
      <w:marBottom w:val="0"/>
      <w:divBdr>
        <w:top w:val="none" w:sz="0" w:space="0" w:color="auto"/>
        <w:left w:val="none" w:sz="0" w:space="0" w:color="auto"/>
        <w:bottom w:val="none" w:sz="0" w:space="0" w:color="auto"/>
        <w:right w:val="none" w:sz="0" w:space="0" w:color="auto"/>
      </w:divBdr>
    </w:div>
    <w:div w:id="656887375">
      <w:bodyDiv w:val="1"/>
      <w:marLeft w:val="0"/>
      <w:marRight w:val="0"/>
      <w:marTop w:val="0"/>
      <w:marBottom w:val="0"/>
      <w:divBdr>
        <w:top w:val="none" w:sz="0" w:space="0" w:color="auto"/>
        <w:left w:val="none" w:sz="0" w:space="0" w:color="auto"/>
        <w:bottom w:val="none" w:sz="0" w:space="0" w:color="auto"/>
        <w:right w:val="none" w:sz="0" w:space="0" w:color="auto"/>
      </w:divBdr>
    </w:div>
    <w:div w:id="675618046">
      <w:bodyDiv w:val="1"/>
      <w:marLeft w:val="0"/>
      <w:marRight w:val="0"/>
      <w:marTop w:val="0"/>
      <w:marBottom w:val="0"/>
      <w:divBdr>
        <w:top w:val="none" w:sz="0" w:space="0" w:color="auto"/>
        <w:left w:val="none" w:sz="0" w:space="0" w:color="auto"/>
        <w:bottom w:val="none" w:sz="0" w:space="0" w:color="auto"/>
        <w:right w:val="none" w:sz="0" w:space="0" w:color="auto"/>
      </w:divBdr>
    </w:div>
    <w:div w:id="705523022">
      <w:bodyDiv w:val="1"/>
      <w:marLeft w:val="0"/>
      <w:marRight w:val="0"/>
      <w:marTop w:val="0"/>
      <w:marBottom w:val="0"/>
      <w:divBdr>
        <w:top w:val="none" w:sz="0" w:space="0" w:color="auto"/>
        <w:left w:val="none" w:sz="0" w:space="0" w:color="auto"/>
        <w:bottom w:val="none" w:sz="0" w:space="0" w:color="auto"/>
        <w:right w:val="none" w:sz="0" w:space="0" w:color="auto"/>
      </w:divBdr>
      <w:divsChild>
        <w:div w:id="1373572965">
          <w:marLeft w:val="0"/>
          <w:marRight w:val="0"/>
          <w:marTop w:val="0"/>
          <w:marBottom w:val="0"/>
          <w:divBdr>
            <w:top w:val="none" w:sz="0" w:space="0" w:color="auto"/>
            <w:left w:val="none" w:sz="0" w:space="0" w:color="auto"/>
            <w:bottom w:val="none" w:sz="0" w:space="0" w:color="auto"/>
            <w:right w:val="none" w:sz="0" w:space="0" w:color="auto"/>
          </w:divBdr>
          <w:divsChild>
            <w:div w:id="15505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257">
      <w:bodyDiv w:val="1"/>
      <w:marLeft w:val="0"/>
      <w:marRight w:val="0"/>
      <w:marTop w:val="0"/>
      <w:marBottom w:val="0"/>
      <w:divBdr>
        <w:top w:val="none" w:sz="0" w:space="0" w:color="auto"/>
        <w:left w:val="none" w:sz="0" w:space="0" w:color="auto"/>
        <w:bottom w:val="none" w:sz="0" w:space="0" w:color="auto"/>
        <w:right w:val="none" w:sz="0" w:space="0" w:color="auto"/>
      </w:divBdr>
    </w:div>
    <w:div w:id="825241516">
      <w:bodyDiv w:val="1"/>
      <w:marLeft w:val="0"/>
      <w:marRight w:val="0"/>
      <w:marTop w:val="0"/>
      <w:marBottom w:val="0"/>
      <w:divBdr>
        <w:top w:val="none" w:sz="0" w:space="0" w:color="auto"/>
        <w:left w:val="none" w:sz="0" w:space="0" w:color="auto"/>
        <w:bottom w:val="none" w:sz="0" w:space="0" w:color="auto"/>
        <w:right w:val="none" w:sz="0" w:space="0" w:color="auto"/>
      </w:divBdr>
    </w:div>
    <w:div w:id="842470992">
      <w:bodyDiv w:val="1"/>
      <w:marLeft w:val="0"/>
      <w:marRight w:val="0"/>
      <w:marTop w:val="0"/>
      <w:marBottom w:val="0"/>
      <w:divBdr>
        <w:top w:val="none" w:sz="0" w:space="0" w:color="auto"/>
        <w:left w:val="none" w:sz="0" w:space="0" w:color="auto"/>
        <w:bottom w:val="none" w:sz="0" w:space="0" w:color="auto"/>
        <w:right w:val="none" w:sz="0" w:space="0" w:color="auto"/>
      </w:divBdr>
    </w:div>
    <w:div w:id="856774003">
      <w:bodyDiv w:val="1"/>
      <w:marLeft w:val="0"/>
      <w:marRight w:val="0"/>
      <w:marTop w:val="0"/>
      <w:marBottom w:val="0"/>
      <w:divBdr>
        <w:top w:val="none" w:sz="0" w:space="0" w:color="auto"/>
        <w:left w:val="none" w:sz="0" w:space="0" w:color="auto"/>
        <w:bottom w:val="none" w:sz="0" w:space="0" w:color="auto"/>
        <w:right w:val="none" w:sz="0" w:space="0" w:color="auto"/>
      </w:divBdr>
    </w:div>
    <w:div w:id="879363661">
      <w:bodyDiv w:val="1"/>
      <w:marLeft w:val="0"/>
      <w:marRight w:val="0"/>
      <w:marTop w:val="0"/>
      <w:marBottom w:val="0"/>
      <w:divBdr>
        <w:top w:val="none" w:sz="0" w:space="0" w:color="auto"/>
        <w:left w:val="none" w:sz="0" w:space="0" w:color="auto"/>
        <w:bottom w:val="none" w:sz="0" w:space="0" w:color="auto"/>
        <w:right w:val="none" w:sz="0" w:space="0" w:color="auto"/>
      </w:divBdr>
    </w:div>
    <w:div w:id="914556473">
      <w:bodyDiv w:val="1"/>
      <w:marLeft w:val="0"/>
      <w:marRight w:val="0"/>
      <w:marTop w:val="0"/>
      <w:marBottom w:val="0"/>
      <w:divBdr>
        <w:top w:val="none" w:sz="0" w:space="0" w:color="auto"/>
        <w:left w:val="none" w:sz="0" w:space="0" w:color="auto"/>
        <w:bottom w:val="none" w:sz="0" w:space="0" w:color="auto"/>
        <w:right w:val="none" w:sz="0" w:space="0" w:color="auto"/>
      </w:divBdr>
    </w:div>
    <w:div w:id="921141012">
      <w:bodyDiv w:val="1"/>
      <w:marLeft w:val="0"/>
      <w:marRight w:val="0"/>
      <w:marTop w:val="0"/>
      <w:marBottom w:val="0"/>
      <w:divBdr>
        <w:top w:val="none" w:sz="0" w:space="0" w:color="auto"/>
        <w:left w:val="none" w:sz="0" w:space="0" w:color="auto"/>
        <w:bottom w:val="none" w:sz="0" w:space="0" w:color="auto"/>
        <w:right w:val="none" w:sz="0" w:space="0" w:color="auto"/>
      </w:divBdr>
    </w:div>
    <w:div w:id="929310172">
      <w:bodyDiv w:val="1"/>
      <w:marLeft w:val="0"/>
      <w:marRight w:val="0"/>
      <w:marTop w:val="0"/>
      <w:marBottom w:val="0"/>
      <w:divBdr>
        <w:top w:val="none" w:sz="0" w:space="0" w:color="auto"/>
        <w:left w:val="none" w:sz="0" w:space="0" w:color="auto"/>
        <w:bottom w:val="none" w:sz="0" w:space="0" w:color="auto"/>
        <w:right w:val="none" w:sz="0" w:space="0" w:color="auto"/>
      </w:divBdr>
    </w:div>
    <w:div w:id="969825649">
      <w:bodyDiv w:val="1"/>
      <w:marLeft w:val="0"/>
      <w:marRight w:val="0"/>
      <w:marTop w:val="0"/>
      <w:marBottom w:val="0"/>
      <w:divBdr>
        <w:top w:val="none" w:sz="0" w:space="0" w:color="auto"/>
        <w:left w:val="none" w:sz="0" w:space="0" w:color="auto"/>
        <w:bottom w:val="none" w:sz="0" w:space="0" w:color="auto"/>
        <w:right w:val="none" w:sz="0" w:space="0" w:color="auto"/>
      </w:divBdr>
    </w:div>
    <w:div w:id="997464428">
      <w:bodyDiv w:val="1"/>
      <w:marLeft w:val="0"/>
      <w:marRight w:val="0"/>
      <w:marTop w:val="0"/>
      <w:marBottom w:val="0"/>
      <w:divBdr>
        <w:top w:val="none" w:sz="0" w:space="0" w:color="auto"/>
        <w:left w:val="none" w:sz="0" w:space="0" w:color="auto"/>
        <w:bottom w:val="none" w:sz="0" w:space="0" w:color="auto"/>
        <w:right w:val="none" w:sz="0" w:space="0" w:color="auto"/>
      </w:divBdr>
    </w:div>
    <w:div w:id="1025059997">
      <w:bodyDiv w:val="1"/>
      <w:marLeft w:val="0"/>
      <w:marRight w:val="0"/>
      <w:marTop w:val="0"/>
      <w:marBottom w:val="0"/>
      <w:divBdr>
        <w:top w:val="none" w:sz="0" w:space="0" w:color="auto"/>
        <w:left w:val="none" w:sz="0" w:space="0" w:color="auto"/>
        <w:bottom w:val="none" w:sz="0" w:space="0" w:color="auto"/>
        <w:right w:val="none" w:sz="0" w:space="0" w:color="auto"/>
      </w:divBdr>
    </w:div>
    <w:div w:id="1070150921">
      <w:bodyDiv w:val="1"/>
      <w:marLeft w:val="0"/>
      <w:marRight w:val="0"/>
      <w:marTop w:val="0"/>
      <w:marBottom w:val="0"/>
      <w:divBdr>
        <w:top w:val="none" w:sz="0" w:space="0" w:color="auto"/>
        <w:left w:val="none" w:sz="0" w:space="0" w:color="auto"/>
        <w:bottom w:val="none" w:sz="0" w:space="0" w:color="auto"/>
        <w:right w:val="none" w:sz="0" w:space="0" w:color="auto"/>
      </w:divBdr>
    </w:div>
    <w:div w:id="1148790573">
      <w:bodyDiv w:val="1"/>
      <w:marLeft w:val="0"/>
      <w:marRight w:val="0"/>
      <w:marTop w:val="0"/>
      <w:marBottom w:val="0"/>
      <w:divBdr>
        <w:top w:val="none" w:sz="0" w:space="0" w:color="auto"/>
        <w:left w:val="none" w:sz="0" w:space="0" w:color="auto"/>
        <w:bottom w:val="none" w:sz="0" w:space="0" w:color="auto"/>
        <w:right w:val="none" w:sz="0" w:space="0" w:color="auto"/>
      </w:divBdr>
    </w:div>
    <w:div w:id="1156218043">
      <w:bodyDiv w:val="1"/>
      <w:marLeft w:val="0"/>
      <w:marRight w:val="0"/>
      <w:marTop w:val="0"/>
      <w:marBottom w:val="0"/>
      <w:divBdr>
        <w:top w:val="none" w:sz="0" w:space="0" w:color="auto"/>
        <w:left w:val="none" w:sz="0" w:space="0" w:color="auto"/>
        <w:bottom w:val="none" w:sz="0" w:space="0" w:color="auto"/>
        <w:right w:val="none" w:sz="0" w:space="0" w:color="auto"/>
      </w:divBdr>
    </w:div>
    <w:div w:id="1252856665">
      <w:bodyDiv w:val="1"/>
      <w:marLeft w:val="0"/>
      <w:marRight w:val="0"/>
      <w:marTop w:val="0"/>
      <w:marBottom w:val="0"/>
      <w:divBdr>
        <w:top w:val="none" w:sz="0" w:space="0" w:color="auto"/>
        <w:left w:val="none" w:sz="0" w:space="0" w:color="auto"/>
        <w:bottom w:val="none" w:sz="0" w:space="0" w:color="auto"/>
        <w:right w:val="none" w:sz="0" w:space="0" w:color="auto"/>
      </w:divBdr>
    </w:div>
    <w:div w:id="1313293637">
      <w:bodyDiv w:val="1"/>
      <w:marLeft w:val="0"/>
      <w:marRight w:val="0"/>
      <w:marTop w:val="0"/>
      <w:marBottom w:val="0"/>
      <w:divBdr>
        <w:top w:val="none" w:sz="0" w:space="0" w:color="auto"/>
        <w:left w:val="none" w:sz="0" w:space="0" w:color="auto"/>
        <w:bottom w:val="none" w:sz="0" w:space="0" w:color="auto"/>
        <w:right w:val="none" w:sz="0" w:space="0" w:color="auto"/>
      </w:divBdr>
    </w:div>
    <w:div w:id="1330912186">
      <w:bodyDiv w:val="1"/>
      <w:marLeft w:val="0"/>
      <w:marRight w:val="0"/>
      <w:marTop w:val="0"/>
      <w:marBottom w:val="0"/>
      <w:divBdr>
        <w:top w:val="none" w:sz="0" w:space="0" w:color="auto"/>
        <w:left w:val="none" w:sz="0" w:space="0" w:color="auto"/>
        <w:bottom w:val="none" w:sz="0" w:space="0" w:color="auto"/>
        <w:right w:val="none" w:sz="0" w:space="0" w:color="auto"/>
      </w:divBdr>
    </w:div>
    <w:div w:id="1378964962">
      <w:bodyDiv w:val="1"/>
      <w:marLeft w:val="0"/>
      <w:marRight w:val="0"/>
      <w:marTop w:val="0"/>
      <w:marBottom w:val="0"/>
      <w:divBdr>
        <w:top w:val="none" w:sz="0" w:space="0" w:color="auto"/>
        <w:left w:val="none" w:sz="0" w:space="0" w:color="auto"/>
        <w:bottom w:val="none" w:sz="0" w:space="0" w:color="auto"/>
        <w:right w:val="none" w:sz="0" w:space="0" w:color="auto"/>
      </w:divBdr>
    </w:div>
    <w:div w:id="1458332579">
      <w:bodyDiv w:val="1"/>
      <w:marLeft w:val="0"/>
      <w:marRight w:val="0"/>
      <w:marTop w:val="0"/>
      <w:marBottom w:val="0"/>
      <w:divBdr>
        <w:top w:val="none" w:sz="0" w:space="0" w:color="auto"/>
        <w:left w:val="none" w:sz="0" w:space="0" w:color="auto"/>
        <w:bottom w:val="none" w:sz="0" w:space="0" w:color="auto"/>
        <w:right w:val="none" w:sz="0" w:space="0" w:color="auto"/>
      </w:divBdr>
    </w:div>
    <w:div w:id="1459106450">
      <w:bodyDiv w:val="1"/>
      <w:marLeft w:val="0"/>
      <w:marRight w:val="0"/>
      <w:marTop w:val="0"/>
      <w:marBottom w:val="0"/>
      <w:divBdr>
        <w:top w:val="none" w:sz="0" w:space="0" w:color="auto"/>
        <w:left w:val="none" w:sz="0" w:space="0" w:color="auto"/>
        <w:bottom w:val="none" w:sz="0" w:space="0" w:color="auto"/>
        <w:right w:val="none" w:sz="0" w:space="0" w:color="auto"/>
      </w:divBdr>
    </w:div>
    <w:div w:id="1555849564">
      <w:bodyDiv w:val="1"/>
      <w:marLeft w:val="0"/>
      <w:marRight w:val="0"/>
      <w:marTop w:val="0"/>
      <w:marBottom w:val="0"/>
      <w:divBdr>
        <w:top w:val="none" w:sz="0" w:space="0" w:color="auto"/>
        <w:left w:val="none" w:sz="0" w:space="0" w:color="auto"/>
        <w:bottom w:val="none" w:sz="0" w:space="0" w:color="auto"/>
        <w:right w:val="none" w:sz="0" w:space="0" w:color="auto"/>
      </w:divBdr>
      <w:divsChild>
        <w:div w:id="901523818">
          <w:marLeft w:val="0"/>
          <w:marRight w:val="0"/>
          <w:marTop w:val="0"/>
          <w:marBottom w:val="0"/>
          <w:divBdr>
            <w:top w:val="none" w:sz="0" w:space="0" w:color="auto"/>
            <w:left w:val="none" w:sz="0" w:space="0" w:color="auto"/>
            <w:bottom w:val="none" w:sz="0" w:space="0" w:color="auto"/>
            <w:right w:val="none" w:sz="0" w:space="0" w:color="auto"/>
          </w:divBdr>
          <w:divsChild>
            <w:div w:id="1523787339">
              <w:marLeft w:val="0"/>
              <w:marRight w:val="0"/>
              <w:marTop w:val="0"/>
              <w:marBottom w:val="0"/>
              <w:divBdr>
                <w:top w:val="none" w:sz="0" w:space="0" w:color="auto"/>
                <w:left w:val="none" w:sz="0" w:space="0" w:color="auto"/>
                <w:bottom w:val="none" w:sz="0" w:space="0" w:color="auto"/>
                <w:right w:val="none" w:sz="0" w:space="0" w:color="auto"/>
              </w:divBdr>
            </w:div>
            <w:div w:id="424889108">
              <w:marLeft w:val="0"/>
              <w:marRight w:val="0"/>
              <w:marTop w:val="0"/>
              <w:marBottom w:val="0"/>
              <w:divBdr>
                <w:top w:val="none" w:sz="0" w:space="0" w:color="auto"/>
                <w:left w:val="none" w:sz="0" w:space="0" w:color="auto"/>
                <w:bottom w:val="none" w:sz="0" w:space="0" w:color="auto"/>
                <w:right w:val="none" w:sz="0" w:space="0" w:color="auto"/>
              </w:divBdr>
            </w:div>
            <w:div w:id="1475486024">
              <w:marLeft w:val="0"/>
              <w:marRight w:val="0"/>
              <w:marTop w:val="0"/>
              <w:marBottom w:val="0"/>
              <w:divBdr>
                <w:top w:val="none" w:sz="0" w:space="0" w:color="auto"/>
                <w:left w:val="none" w:sz="0" w:space="0" w:color="auto"/>
                <w:bottom w:val="none" w:sz="0" w:space="0" w:color="auto"/>
                <w:right w:val="none" w:sz="0" w:space="0" w:color="auto"/>
              </w:divBdr>
            </w:div>
            <w:div w:id="1434135219">
              <w:marLeft w:val="0"/>
              <w:marRight w:val="0"/>
              <w:marTop w:val="0"/>
              <w:marBottom w:val="0"/>
              <w:divBdr>
                <w:top w:val="none" w:sz="0" w:space="0" w:color="auto"/>
                <w:left w:val="none" w:sz="0" w:space="0" w:color="auto"/>
                <w:bottom w:val="none" w:sz="0" w:space="0" w:color="auto"/>
                <w:right w:val="none" w:sz="0" w:space="0" w:color="auto"/>
              </w:divBdr>
            </w:div>
            <w:div w:id="6635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412">
      <w:bodyDiv w:val="1"/>
      <w:marLeft w:val="0"/>
      <w:marRight w:val="0"/>
      <w:marTop w:val="0"/>
      <w:marBottom w:val="0"/>
      <w:divBdr>
        <w:top w:val="none" w:sz="0" w:space="0" w:color="auto"/>
        <w:left w:val="none" w:sz="0" w:space="0" w:color="auto"/>
        <w:bottom w:val="none" w:sz="0" w:space="0" w:color="auto"/>
        <w:right w:val="none" w:sz="0" w:space="0" w:color="auto"/>
      </w:divBdr>
    </w:div>
    <w:div w:id="1591238041">
      <w:bodyDiv w:val="1"/>
      <w:marLeft w:val="0"/>
      <w:marRight w:val="0"/>
      <w:marTop w:val="0"/>
      <w:marBottom w:val="0"/>
      <w:divBdr>
        <w:top w:val="none" w:sz="0" w:space="0" w:color="auto"/>
        <w:left w:val="none" w:sz="0" w:space="0" w:color="auto"/>
        <w:bottom w:val="none" w:sz="0" w:space="0" w:color="auto"/>
        <w:right w:val="none" w:sz="0" w:space="0" w:color="auto"/>
      </w:divBdr>
    </w:div>
    <w:div w:id="1710495304">
      <w:bodyDiv w:val="1"/>
      <w:marLeft w:val="0"/>
      <w:marRight w:val="0"/>
      <w:marTop w:val="0"/>
      <w:marBottom w:val="0"/>
      <w:divBdr>
        <w:top w:val="none" w:sz="0" w:space="0" w:color="auto"/>
        <w:left w:val="none" w:sz="0" w:space="0" w:color="auto"/>
        <w:bottom w:val="none" w:sz="0" w:space="0" w:color="auto"/>
        <w:right w:val="none" w:sz="0" w:space="0" w:color="auto"/>
      </w:divBdr>
    </w:div>
    <w:div w:id="1717049651">
      <w:bodyDiv w:val="1"/>
      <w:marLeft w:val="0"/>
      <w:marRight w:val="0"/>
      <w:marTop w:val="0"/>
      <w:marBottom w:val="0"/>
      <w:divBdr>
        <w:top w:val="none" w:sz="0" w:space="0" w:color="auto"/>
        <w:left w:val="none" w:sz="0" w:space="0" w:color="auto"/>
        <w:bottom w:val="none" w:sz="0" w:space="0" w:color="auto"/>
        <w:right w:val="none" w:sz="0" w:space="0" w:color="auto"/>
      </w:divBdr>
    </w:div>
    <w:div w:id="1735741988">
      <w:bodyDiv w:val="1"/>
      <w:marLeft w:val="0"/>
      <w:marRight w:val="0"/>
      <w:marTop w:val="0"/>
      <w:marBottom w:val="0"/>
      <w:divBdr>
        <w:top w:val="none" w:sz="0" w:space="0" w:color="auto"/>
        <w:left w:val="none" w:sz="0" w:space="0" w:color="auto"/>
        <w:bottom w:val="none" w:sz="0" w:space="0" w:color="auto"/>
        <w:right w:val="none" w:sz="0" w:space="0" w:color="auto"/>
      </w:divBdr>
      <w:divsChild>
        <w:div w:id="1023749399">
          <w:marLeft w:val="0"/>
          <w:marRight w:val="0"/>
          <w:marTop w:val="0"/>
          <w:marBottom w:val="0"/>
          <w:divBdr>
            <w:top w:val="none" w:sz="0" w:space="0" w:color="auto"/>
            <w:left w:val="none" w:sz="0" w:space="0" w:color="auto"/>
            <w:bottom w:val="none" w:sz="0" w:space="0" w:color="auto"/>
            <w:right w:val="none" w:sz="0" w:space="0" w:color="auto"/>
          </w:divBdr>
          <w:divsChild>
            <w:div w:id="686054636">
              <w:marLeft w:val="0"/>
              <w:marRight w:val="0"/>
              <w:marTop w:val="0"/>
              <w:marBottom w:val="0"/>
              <w:divBdr>
                <w:top w:val="none" w:sz="0" w:space="0" w:color="auto"/>
                <w:left w:val="none" w:sz="0" w:space="0" w:color="auto"/>
                <w:bottom w:val="none" w:sz="0" w:space="0" w:color="auto"/>
                <w:right w:val="none" w:sz="0" w:space="0" w:color="auto"/>
              </w:divBdr>
            </w:div>
            <w:div w:id="2092388615">
              <w:marLeft w:val="0"/>
              <w:marRight w:val="0"/>
              <w:marTop w:val="0"/>
              <w:marBottom w:val="0"/>
              <w:divBdr>
                <w:top w:val="none" w:sz="0" w:space="0" w:color="auto"/>
                <w:left w:val="none" w:sz="0" w:space="0" w:color="auto"/>
                <w:bottom w:val="none" w:sz="0" w:space="0" w:color="auto"/>
                <w:right w:val="none" w:sz="0" w:space="0" w:color="auto"/>
              </w:divBdr>
            </w:div>
            <w:div w:id="602080456">
              <w:marLeft w:val="0"/>
              <w:marRight w:val="0"/>
              <w:marTop w:val="0"/>
              <w:marBottom w:val="0"/>
              <w:divBdr>
                <w:top w:val="none" w:sz="0" w:space="0" w:color="auto"/>
                <w:left w:val="none" w:sz="0" w:space="0" w:color="auto"/>
                <w:bottom w:val="none" w:sz="0" w:space="0" w:color="auto"/>
                <w:right w:val="none" w:sz="0" w:space="0" w:color="auto"/>
              </w:divBdr>
            </w:div>
            <w:div w:id="2122067524">
              <w:marLeft w:val="0"/>
              <w:marRight w:val="0"/>
              <w:marTop w:val="0"/>
              <w:marBottom w:val="0"/>
              <w:divBdr>
                <w:top w:val="none" w:sz="0" w:space="0" w:color="auto"/>
                <w:left w:val="none" w:sz="0" w:space="0" w:color="auto"/>
                <w:bottom w:val="none" w:sz="0" w:space="0" w:color="auto"/>
                <w:right w:val="none" w:sz="0" w:space="0" w:color="auto"/>
              </w:divBdr>
            </w:div>
            <w:div w:id="1797677633">
              <w:marLeft w:val="0"/>
              <w:marRight w:val="0"/>
              <w:marTop w:val="0"/>
              <w:marBottom w:val="0"/>
              <w:divBdr>
                <w:top w:val="none" w:sz="0" w:space="0" w:color="auto"/>
                <w:left w:val="none" w:sz="0" w:space="0" w:color="auto"/>
                <w:bottom w:val="none" w:sz="0" w:space="0" w:color="auto"/>
                <w:right w:val="none" w:sz="0" w:space="0" w:color="auto"/>
              </w:divBdr>
            </w:div>
            <w:div w:id="98255849">
              <w:marLeft w:val="0"/>
              <w:marRight w:val="0"/>
              <w:marTop w:val="0"/>
              <w:marBottom w:val="0"/>
              <w:divBdr>
                <w:top w:val="none" w:sz="0" w:space="0" w:color="auto"/>
                <w:left w:val="none" w:sz="0" w:space="0" w:color="auto"/>
                <w:bottom w:val="none" w:sz="0" w:space="0" w:color="auto"/>
                <w:right w:val="none" w:sz="0" w:space="0" w:color="auto"/>
              </w:divBdr>
            </w:div>
            <w:div w:id="1564372767">
              <w:marLeft w:val="0"/>
              <w:marRight w:val="0"/>
              <w:marTop w:val="0"/>
              <w:marBottom w:val="0"/>
              <w:divBdr>
                <w:top w:val="none" w:sz="0" w:space="0" w:color="auto"/>
                <w:left w:val="none" w:sz="0" w:space="0" w:color="auto"/>
                <w:bottom w:val="none" w:sz="0" w:space="0" w:color="auto"/>
                <w:right w:val="none" w:sz="0" w:space="0" w:color="auto"/>
              </w:divBdr>
            </w:div>
            <w:div w:id="529608539">
              <w:marLeft w:val="0"/>
              <w:marRight w:val="0"/>
              <w:marTop w:val="0"/>
              <w:marBottom w:val="0"/>
              <w:divBdr>
                <w:top w:val="none" w:sz="0" w:space="0" w:color="auto"/>
                <w:left w:val="none" w:sz="0" w:space="0" w:color="auto"/>
                <w:bottom w:val="none" w:sz="0" w:space="0" w:color="auto"/>
                <w:right w:val="none" w:sz="0" w:space="0" w:color="auto"/>
              </w:divBdr>
            </w:div>
            <w:div w:id="1455829440">
              <w:marLeft w:val="0"/>
              <w:marRight w:val="0"/>
              <w:marTop w:val="0"/>
              <w:marBottom w:val="0"/>
              <w:divBdr>
                <w:top w:val="none" w:sz="0" w:space="0" w:color="auto"/>
                <w:left w:val="none" w:sz="0" w:space="0" w:color="auto"/>
                <w:bottom w:val="none" w:sz="0" w:space="0" w:color="auto"/>
                <w:right w:val="none" w:sz="0" w:space="0" w:color="auto"/>
              </w:divBdr>
            </w:div>
            <w:div w:id="787939834">
              <w:marLeft w:val="0"/>
              <w:marRight w:val="0"/>
              <w:marTop w:val="0"/>
              <w:marBottom w:val="0"/>
              <w:divBdr>
                <w:top w:val="none" w:sz="0" w:space="0" w:color="auto"/>
                <w:left w:val="none" w:sz="0" w:space="0" w:color="auto"/>
                <w:bottom w:val="none" w:sz="0" w:space="0" w:color="auto"/>
                <w:right w:val="none" w:sz="0" w:space="0" w:color="auto"/>
              </w:divBdr>
            </w:div>
            <w:div w:id="12859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59">
      <w:bodyDiv w:val="1"/>
      <w:marLeft w:val="0"/>
      <w:marRight w:val="0"/>
      <w:marTop w:val="0"/>
      <w:marBottom w:val="0"/>
      <w:divBdr>
        <w:top w:val="none" w:sz="0" w:space="0" w:color="auto"/>
        <w:left w:val="none" w:sz="0" w:space="0" w:color="auto"/>
        <w:bottom w:val="none" w:sz="0" w:space="0" w:color="auto"/>
        <w:right w:val="none" w:sz="0" w:space="0" w:color="auto"/>
      </w:divBdr>
      <w:divsChild>
        <w:div w:id="881140069">
          <w:marLeft w:val="0"/>
          <w:marRight w:val="0"/>
          <w:marTop w:val="0"/>
          <w:marBottom w:val="0"/>
          <w:divBdr>
            <w:top w:val="none" w:sz="0" w:space="0" w:color="auto"/>
            <w:left w:val="none" w:sz="0" w:space="0" w:color="auto"/>
            <w:bottom w:val="none" w:sz="0" w:space="0" w:color="auto"/>
            <w:right w:val="none" w:sz="0" w:space="0" w:color="auto"/>
          </w:divBdr>
        </w:div>
        <w:div w:id="838884364">
          <w:marLeft w:val="0"/>
          <w:marRight w:val="0"/>
          <w:marTop w:val="0"/>
          <w:marBottom w:val="0"/>
          <w:divBdr>
            <w:top w:val="none" w:sz="0" w:space="0" w:color="auto"/>
            <w:left w:val="none" w:sz="0" w:space="0" w:color="auto"/>
            <w:bottom w:val="none" w:sz="0" w:space="0" w:color="auto"/>
            <w:right w:val="none" w:sz="0" w:space="0" w:color="auto"/>
          </w:divBdr>
        </w:div>
      </w:divsChild>
    </w:div>
    <w:div w:id="1831285135">
      <w:bodyDiv w:val="1"/>
      <w:marLeft w:val="0"/>
      <w:marRight w:val="0"/>
      <w:marTop w:val="0"/>
      <w:marBottom w:val="0"/>
      <w:divBdr>
        <w:top w:val="none" w:sz="0" w:space="0" w:color="auto"/>
        <w:left w:val="none" w:sz="0" w:space="0" w:color="auto"/>
        <w:bottom w:val="none" w:sz="0" w:space="0" w:color="auto"/>
        <w:right w:val="none" w:sz="0" w:space="0" w:color="auto"/>
      </w:divBdr>
    </w:div>
    <w:div w:id="1839540004">
      <w:bodyDiv w:val="1"/>
      <w:marLeft w:val="0"/>
      <w:marRight w:val="0"/>
      <w:marTop w:val="0"/>
      <w:marBottom w:val="0"/>
      <w:divBdr>
        <w:top w:val="none" w:sz="0" w:space="0" w:color="auto"/>
        <w:left w:val="none" w:sz="0" w:space="0" w:color="auto"/>
        <w:bottom w:val="none" w:sz="0" w:space="0" w:color="auto"/>
        <w:right w:val="none" w:sz="0" w:space="0" w:color="auto"/>
      </w:divBdr>
    </w:div>
    <w:div w:id="1954627733">
      <w:bodyDiv w:val="1"/>
      <w:marLeft w:val="0"/>
      <w:marRight w:val="0"/>
      <w:marTop w:val="0"/>
      <w:marBottom w:val="0"/>
      <w:divBdr>
        <w:top w:val="none" w:sz="0" w:space="0" w:color="auto"/>
        <w:left w:val="none" w:sz="0" w:space="0" w:color="auto"/>
        <w:bottom w:val="none" w:sz="0" w:space="0" w:color="auto"/>
        <w:right w:val="none" w:sz="0" w:space="0" w:color="auto"/>
      </w:divBdr>
    </w:div>
    <w:div w:id="2017999350">
      <w:bodyDiv w:val="1"/>
      <w:marLeft w:val="0"/>
      <w:marRight w:val="0"/>
      <w:marTop w:val="0"/>
      <w:marBottom w:val="0"/>
      <w:divBdr>
        <w:top w:val="none" w:sz="0" w:space="0" w:color="auto"/>
        <w:left w:val="none" w:sz="0" w:space="0" w:color="auto"/>
        <w:bottom w:val="none" w:sz="0" w:space="0" w:color="auto"/>
        <w:right w:val="none" w:sz="0" w:space="0" w:color="auto"/>
      </w:divBdr>
      <w:divsChild>
        <w:div w:id="1204442418">
          <w:marLeft w:val="0"/>
          <w:marRight w:val="0"/>
          <w:marTop w:val="0"/>
          <w:marBottom w:val="0"/>
          <w:divBdr>
            <w:top w:val="none" w:sz="0" w:space="0" w:color="auto"/>
            <w:left w:val="none" w:sz="0" w:space="0" w:color="auto"/>
            <w:bottom w:val="none" w:sz="0" w:space="0" w:color="auto"/>
            <w:right w:val="none" w:sz="0" w:space="0" w:color="auto"/>
          </w:divBdr>
          <w:divsChild>
            <w:div w:id="14052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atherbit.io/" TargetMode="External"/><Relationship Id="rId18" Type="http://schemas.openxmlformats.org/officeDocument/2006/relationships/image" Target="media/image4.png"/><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yperlink" Target="https://www.weatherbit.io/api/meta" TargetMode="External"/><Relationship Id="rId25" Type="http://schemas.microsoft.com/office/2016/09/relationships/commentsIds" Target="commentsIds.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weatherbit.io/api/swaggerui/weather-api-v2" TargetMode="External"/><Relationship Id="rId20" Type="http://schemas.openxmlformats.org/officeDocument/2006/relationships/hyperlink" Target="https://www.weatherbit.io/api/weather-forecast-hourly"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DATOS\Proyectos\MEDEVA\Weather_Module_V2.docx" TargetMode="External"/><Relationship Id="rId24" Type="http://schemas.microsoft.com/office/2011/relationships/commentsExtended" Target="commentsExtended.xm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comments" Target="comments.xml"/><Relationship Id="rId28" Type="http://schemas.openxmlformats.org/officeDocument/2006/relationships/hyperlink" Target="https://es.wikipedia.org/wiki/Albedo"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image" Target="media/image7.emf"/><Relationship Id="rId27" Type="http://schemas.openxmlformats.org/officeDocument/2006/relationships/image" Target="media/image9.emf"/><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pandas.pydata.org/docs/reference/api/pandas.DataFrame.interpolate.html"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C7D83E98F2A447B50F1A1210ADB4EE" ma:contentTypeVersion="17" ma:contentTypeDescription="Create a new document." ma:contentTypeScope="" ma:versionID="15142a0683887b3e86efaccab7fa08c5">
  <xsd:schema xmlns:xsd="http://www.w3.org/2001/XMLSchema" xmlns:xs="http://www.w3.org/2001/XMLSchema" xmlns:p="http://schemas.microsoft.com/office/2006/metadata/properties" xmlns:ns2="86cde236-6ce2-4363-a267-b0497995dfc9" xmlns:ns3="0e7a5a0d-8d21-4e23-804e-bd8ffe20ff57" targetNamespace="http://schemas.microsoft.com/office/2006/metadata/properties" ma:root="true" ma:fieldsID="2ce0eff65e2d18443a01045ee2e35c99" ns2:_="" ns3:_="">
    <xsd:import namespace="86cde236-6ce2-4363-a267-b0497995dfc9"/>
    <xsd:import namespace="0e7a5a0d-8d21-4e23-804e-bd8ffe20ff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de236-6ce2-4363-a267-b0497995d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Description" ma:index="20" nillable="true" ma:displayName="Description" ma:description="Description of the document."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193b54d-d467-4480-9ac5-2314962742e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7a5a0d-8d21-4e23-804e-bd8ffe20ff5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9da482e-f7ab-4a4f-b2f3-35eab84030ac}" ma:internalName="TaxCatchAll" ma:showField="CatchAllData" ma:web="0e7a5a0d-8d21-4e23-804e-bd8ffe20ff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Year>2014</b:Year>
    <b:BIBTEX_Entry>article</b:BIBTEX_Entry>
    <b:SourceType>JournalArticle</b:SourceType>
    <b:Title>PVWatts Version 5 Manual</b:Title>
    <b:Tag>osti_1158421</b:Tag>
    <b:URL>https://www.osti.gov/biblio/1158421</b:URL>
    <b:DOI>10.2172/1158421</b:DOI>
    <b:Author>
      <b:Author>
        <b:NameList>
          <b:Person>
            <b:Last>Dobos</b:Last>
            <b:Middle>P.</b:Middle>
            <b:First>A.</b:First>
          </b:Person>
        </b:NameList>
      </b:Author>
    </b:Author>
    <b:Month>9</b:Month>
    <b:RefOrder>1</b:RefOrder>
  </b:Source>
  <b:Source>
    <b:Year>2004</b:Year>
    <b:BIBTEX_Entry>article</b:BIBTEX_Entry>
    <b:SourceType>JournalArticle</b:SourceType>
    <b:Title>Photovoltaic array performance model.</b:Title>
    <b:Tag>osti_919131</b:Tag>
    <b:URL>https://www.osti.gov/biblio/919131</b:URL>
    <b:DOI>10.2172/919131</b:DOI>
    <b:Author>
      <b:Author>
        <b:NameList>
          <b:Person>
            <b:Last>Kratochvil</b:Last>
            <b:Middle>A.</b:Middle>
            <b:First>Jay</b:First>
          </b:Person>
          <b:Person>
            <b:Last>Boyson</b:Last>
            <b:Middle>Earl</b:Middle>
            <b:First>William</b:First>
          </b:Person>
          <b:Person>
            <b:Last>King</b:Last>
            <b:Middle>L.</b:Middle>
            <b:First>David</b:First>
          </b:Person>
        </b:NameList>
      </b:Author>
    </b:Author>
    <b:Month>8</b:Month>
    <b:RefOrder>8</b:RefOrder>
  </b:Source>
  <b:Source>
    <b:Year>2018</b:Year>
    <b:Volume>90</b:Volume>
    <b:BIBTEX_Entry>article</b:BIBTEX_Entry>
    <b:SourceType>JournalArticle</b:SourceType>
    <b:Title>Modeling of photovoltaic cell temperature losses: A review and a practice case in South Spain</b:Title>
    <b:Publisher>Elsevier BV</b:Publisher>
    <b:Tag>Santiago2018</b:Tag>
    <b:DOI>10.1016/j.rser.2018.03.054</b:DOI>
    <b:Author>
      <b:Author>
        <b:NameList>
          <b:Person>
            <b:Last>Santiago</b:Last>
            <b:First>I.</b:First>
          </b:Person>
          <b:Person>
            <b:Last>Trillo-Montero</b:Last>
            <b:First>D.</b:First>
          </b:Person>
          <b:Person>
            <b:Last>Moreno-Garcia</b:Last>
            <b:Middle>M.</b:Middle>
            <b:First>I.</b:First>
          </b:Person>
          <b:Person>
            <b:Last>Pallarés-López</b:Last>
            <b:First>V.</b:First>
          </b:Person>
          <b:Person>
            <b:Last>Luna-Rodrı́guez</b:Last>
            <b:Middle>J.</b:Middle>
            <b:First>J.</b:First>
          </b:Person>
        </b:NameList>
      </b:Author>
    </b:Author>
    <b:Pages>70–89</b:Pages>
    <b:Month>7</b:Month>
    <b:JournalName>Renewable and Sustainable Energy Reviews</b:JournalName>
    <b:RefOrder>7</b:RefOrder>
  </b:Source>
  <b:Source>
    <b:Year>2016</b:Year>
    <b:BIBTEX_Entry>book</b:BIBTEX_Entry>
    <b:SourceType>Book</b:SourceType>
    <b:Title>Disponibilidad de la energía solar = Solar energy availability</b:Title>
    <b:Publisher>Ediuno</b:Publisher>
    <b:Tag>Prieto2016</b:Tag>
    <b:URL>https://www.ebook.de/de/product/43890948/j_prieto_disponibilidad_de_la_energia_solar_solar_energy_availability.html</b:URL>
    <b:Author>
      <b:Author>
        <b:NameList>
          <b:Person>
            <b:Last>Prieto</b:Last>
            <b:First>J.</b:First>
          </b:Person>
        </b:NameList>
      </b:Author>
    </b:Author>
    <b:Month>6</b:Month>
    <b:StandardNumber> ISBN: 8416343365</b:StandardNumber>
    <b:RefOrder>5</b:RefOrder>
  </b:Source>
  <b:Source>
    <b:Year>2019</b:Year>
    <b:Volume>185</b:Volume>
    <b:BIBTEX_Entry>article</b:BIBTEX_Entry>
    <b:SourceType>JournalArticle</b:SourceType>
    <b:Title>Optimal sizing ratio of a solar PV inverter for minimizing the levelized cost of electricity in Finnish irradiation conditions</b:Title>
    <b:Tag>Vaeisaenen2019</b:Tag>
    <b:Publisher>Elsevier BV</b:Publisher>
    <b:DOI>10.1016/j.solener.2019.04.064</b:DOI>
    <b:Author>
      <b:Author>
        <b:NameList>
          <b:Person>
            <b:Last>Väisänen</b:Last>
            <b:First>Jami</b:First>
          </b:Person>
          <b:Person>
            <b:Last>Kosonen</b:Last>
            <b:First>Antti</b:First>
          </b:Person>
          <b:Person>
            <b:Last>Ahola</b:Last>
            <b:First>Jero</b:First>
          </b:Person>
          <b:Person>
            <b:Last>Sallinen</b:Last>
            <b:First>Timo</b:First>
          </b:Person>
          <b:Person>
            <b:Last>Hannula</b:Last>
            <b:First>Toni</b:First>
          </b:Person>
        </b:NameList>
      </b:Author>
    </b:Author>
    <b:Pages>350–362</b:Pages>
    <b:Month>6</b:Month>
    <b:JournalName>Solar Energy</b:JournalName>
    <b:RefOrder>2</b:RefOrder>
  </b:Source>
  <b:Source>
    <b:Year>2013</b:Year>
    <b:BIBTEX_Entry>book</b:BIBTEX_Entry>
    <b:SourceType>Book</b:SourceType>
    <b:Title>Performance comparison of different models for the estimation of global irradiance on inclined surfaces : validation of the model implemented in PVGIS</b:Title>
    <b:Tag>Gracia2013</b:Tag>
    <b:Publisher>Publications Office</b:Publisher>
    <b:DOI>10.2790/91554</b:DOI>
    <b:Author>
      <b:Author>
        <b:NameList>
          <b:Person>
            <b:Last>Gracia</b:Last>
            <b:Middle>María</b:Middle>
            <b:First>Ana</b:First>
          </b:Person>
          <b:Person>
            <b:Last>Huld</b:Last>
            <b:First>Thomas</b:First>
          </b:Person>
        </b:NameList>
      </b:Author>
    </b:Author>
    <b:StandardNumber> ISBN: 9789279325076</b:StandardNumber>
    <b:City>Luxembourg</b:City>
    <b:RefOrder>3</b:RefOrder>
  </b:Source>
  <b:Source>
    <b:Year>2009</b:Year>
    <b:BIBTEX_Entry>incollection</b:BIBTEX_Entry>
    <b:SourceType>BookSection</b:SourceType>
    <b:Title>Environmental Characteristics</b:Title>
    <b:Tag>Kalogirou2009</b:Tag>
    <b:Publisher>Elsevier</b:Publisher>
    <b:BookTitle>Solar Energy Engineering</b:BookTitle>
    <b:DOI>10.1016/b978-0-12-374501-9.00002-9</b:DOI>
    <b:Author>
      <b:Author>
        <b:NameList>
          <b:Person>
            <b:Last>Kalogirou</b:Last>
            <b:Middle>A.</b:Middle>
            <b:First>Soteris</b:First>
          </b:Person>
        </b:NameList>
      </b:Author>
    </b:Author>
    <b:Pages>49–762</b:Pages>
    <b:ConferenceName>Solar Energy Engineering</b:ConferenceName>
    <b:RefOrder>4</b:RefOrder>
  </b:Source>
  <b:Source>
    <b:Year>1980</b:Year>
    <b:BIBTEX_Entry>inbook</b:BIBTEX_Entry>
    <b:SourceType>BookSection</b:SourceType>
    <b:Title>Calculation of the Solar Radiation Incident on an Inclined Surface</b:Title>
    <b:Tag>Hay1980</b:Tag>
    <b:BookTitle>Proc, of First Canadian Solar Radiation Data Workshop (JE Hay and TK Won, eds.)</b:BookTitle>
    <b:Author>
      <b:Author>
        <b:NameList>
          <b:Person>
            <b:Last>Hay</b:Last>
            <b:Middle>E.</b:Middle>
            <b:First>J.</b:First>
          </b:Person>
          <b:Person>
            <b:Last>Davies</b:Last>
            <b:Middle>A.</b:Middle>
            <b:First>J.</b:First>
          </b:Person>
        </b:NameList>
      </b:Author>
    </b:Author>
    <b:ConferenceName>Proc, of First Canadian Solar Radiation Data Workshop (JE Hay and TK Won, eds.)</b:ConferenceName>
    <b:RefOrder>6</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Description xmlns="86cde236-6ce2-4363-a267-b0497995dfc9" xsi:nil="true"/>
    <TaxCatchAll xmlns="0e7a5a0d-8d21-4e23-804e-bd8ffe20ff57" xsi:nil="true"/>
    <lcf76f155ced4ddcb4097134ff3c332f xmlns="86cde236-6ce2-4363-a267-b0497995dfc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0A42A6-923C-46CF-98E7-9031F88C2184}">
  <ds:schemaRefs>
    <ds:schemaRef ds:uri="http://schemas.microsoft.com/sharepoint/v3/contenttype/forms"/>
  </ds:schemaRefs>
</ds:datastoreItem>
</file>

<file path=customXml/itemProps2.xml><?xml version="1.0" encoding="utf-8"?>
<ds:datastoreItem xmlns:ds="http://schemas.openxmlformats.org/officeDocument/2006/customXml" ds:itemID="{A61BEBF5-5563-4472-9A28-06B3C2C59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de236-6ce2-4363-a267-b0497995dfc9"/>
    <ds:schemaRef ds:uri="0e7a5a0d-8d21-4e23-804e-bd8ffe20ff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5F66AE-81DC-41D1-A555-EBF0637A82D6}">
  <ds:schemaRefs>
    <ds:schemaRef ds:uri="http://schemas.openxmlformats.org/officeDocument/2006/bibliography"/>
  </ds:schemaRefs>
</ds:datastoreItem>
</file>

<file path=customXml/itemProps4.xml><?xml version="1.0" encoding="utf-8"?>
<ds:datastoreItem xmlns:ds="http://schemas.openxmlformats.org/officeDocument/2006/customXml" ds:itemID="{88ABB6A3-FC8A-471E-8DD1-53652A78A52B}">
  <ds:schemaRefs>
    <ds:schemaRef ds:uri="http://schemas.microsoft.com/office/2006/metadata/properties"/>
    <ds:schemaRef ds:uri="http://schemas.microsoft.com/office/infopath/2007/PartnerControls"/>
    <ds:schemaRef ds:uri="86cde236-6ce2-4363-a267-b0497995dfc9"/>
    <ds:schemaRef ds:uri="0e7a5a0d-8d21-4e23-804e-bd8ffe20ff57"/>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28</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Ferran Pinsach</dc:creator>
  <cp:keywords/>
  <dc:description/>
  <cp:lastModifiedBy>Alejandro Fernández</cp:lastModifiedBy>
  <cp:revision>14</cp:revision>
  <dcterms:created xsi:type="dcterms:W3CDTF">2022-10-27T12:01:00Z</dcterms:created>
  <dcterms:modified xsi:type="dcterms:W3CDTF">2024-04-26T11:23:00Z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0x010100FAC7D83E98F2A447B50F1A1210ADB4EE</vt:lpwstr>
  </property>
  <property fmtid="{D5CDD505-2E9C-101B-9397-08002B2CF9AE}" pid="3" name="MediaServiceImageTags">
    <vt:lpwstr/>
  </property>
</Properties>
</file>